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1EF8B" w14:textId="6CA972A8" w:rsidR="000F5F23" w:rsidRDefault="00B37F11" w:rsidP="001B1124">
      <w:pPr>
        <w:pStyle w:val="Title"/>
      </w:pPr>
      <w:r>
        <w:t xml:space="preserve">Spatial and temporal variability </w:t>
      </w:r>
      <w:r w:rsidR="00920B7A">
        <w:t xml:space="preserve">in </w:t>
      </w:r>
      <w:r w:rsidR="00297F5A">
        <w:t>forest</w:t>
      </w:r>
      <w:r w:rsidR="00920B7A">
        <w:t xml:space="preserve"> </w:t>
      </w:r>
      <w:proofErr w:type="gramStart"/>
      <w:r w:rsidR="00920B7A">
        <w:t>harvest</w:t>
      </w:r>
      <w:r w:rsidR="00297F5A">
        <w:t>ing</w:t>
      </w:r>
      <w:r w:rsidR="00920B7A">
        <w:t xml:space="preserve"> </w:t>
      </w:r>
      <w:r w:rsidR="00476ACF">
        <w:t xml:space="preserve"> </w:t>
      </w:r>
      <w:r w:rsidR="004716CC">
        <w:t>in</w:t>
      </w:r>
      <w:proofErr w:type="gramEnd"/>
      <w:r w:rsidR="004716CC">
        <w:t xml:space="preserve"> west-central Alberta</w:t>
      </w:r>
      <w:r w:rsidR="00B64B97">
        <w:t>, Canada</w:t>
      </w:r>
      <w:r w:rsidR="00245CDC">
        <w:t>,</w:t>
      </w:r>
      <w:r w:rsidR="00373735">
        <w:t xml:space="preserve"> </w:t>
      </w:r>
      <w:r w:rsidR="004716CC">
        <w:t xml:space="preserve">between 1990 and 2015: </w:t>
      </w:r>
      <w:r w:rsidR="00440E2A">
        <w:t xml:space="preserve">an </w:t>
      </w:r>
      <w:r w:rsidR="004716CC">
        <w:t xml:space="preserve">analysis of </w:t>
      </w:r>
      <w:r w:rsidR="005F183A">
        <w:t>forest residue</w:t>
      </w:r>
      <w:r w:rsidR="004716CC">
        <w:t xml:space="preserve"> </w:t>
      </w:r>
      <w:r w:rsidR="00AF0FA6">
        <w:t>costs</w:t>
      </w:r>
      <w:r>
        <w:t xml:space="preserve"> </w:t>
      </w:r>
      <w:r w:rsidR="004716CC">
        <w:t xml:space="preserve">for bioenergy </w:t>
      </w:r>
      <w:r w:rsidR="006E64B4">
        <w:t>use</w:t>
      </w:r>
      <w:r>
        <w:t xml:space="preserve"> </w:t>
      </w:r>
      <w:ins w:id="0" w:author="gwa" w:date="2022-11-07T13:54:00Z">
        <w:r>
          <w:t>202</w:t>
        </w:r>
        <w:r w:rsidR="00373735">
          <w:t>2</w:t>
        </w:r>
        <w:r>
          <w:t>-</w:t>
        </w:r>
        <w:r w:rsidR="00373735">
          <w:t>01</w:t>
        </w:r>
        <w:r w:rsidR="003054D9">
          <w:t>-</w:t>
        </w:r>
        <w:r w:rsidR="00BE320F">
          <w:t>1</w:t>
        </w:r>
        <w:r w:rsidR="000D2FC1">
          <w:t>3</w:t>
        </w:r>
      </w:ins>
    </w:p>
    <w:p w14:paraId="12FE6927" w14:textId="77777777" w:rsidR="000F5F23" w:rsidRDefault="00B37F11">
      <w:pPr>
        <w:pStyle w:val="Date"/>
        <w:rPr>
          <w:del w:id="1" w:author="gwa" w:date="2022-11-07T13:54:00Z"/>
        </w:rPr>
      </w:pPr>
      <w:del w:id="2" w:author="gwa" w:date="2022-11-07T13:54:00Z">
        <w:r>
          <w:delText>202</w:delText>
        </w:r>
        <w:r w:rsidR="00373735">
          <w:delText>2</w:delText>
        </w:r>
        <w:r>
          <w:delText>-</w:delText>
        </w:r>
        <w:r w:rsidR="00373735">
          <w:delText>01</w:delText>
        </w:r>
        <w:r w:rsidR="003054D9">
          <w:delText>-</w:delText>
        </w:r>
        <w:r w:rsidR="00BE320F">
          <w:delText>1</w:delText>
        </w:r>
        <w:r w:rsidR="000D2FC1">
          <w:delText>3</w:delText>
        </w:r>
      </w:del>
    </w:p>
    <w:p w14:paraId="4514BE95" w14:textId="77777777" w:rsidR="000F5F23" w:rsidRDefault="00B37F11">
      <w:pPr>
        <w:pStyle w:val="Abstract"/>
        <w:rPr>
          <w:del w:id="3" w:author="gwa" w:date="2022-11-07T13:54:00Z"/>
        </w:rPr>
      </w:pPr>
      <w:commentRangeStart w:id="4"/>
      <w:del w:id="5" w:author="gwa" w:date="2022-11-07T13:54:00Z">
        <w:r>
          <w:delText>This is the abstract</w:delText>
        </w:r>
        <w:commentRangeEnd w:id="4"/>
        <w:r w:rsidR="00F15699">
          <w:rPr>
            <w:rStyle w:val="CommentReference"/>
          </w:rPr>
          <w:commentReference w:id="4"/>
        </w:r>
        <w:r>
          <w:delText>.</w:delText>
        </w:r>
      </w:del>
    </w:p>
    <w:p w14:paraId="47E0238F" w14:textId="77777777" w:rsidR="000F5F23" w:rsidRDefault="00B37F11">
      <w:pPr>
        <w:pStyle w:val="Abstract"/>
        <w:rPr>
          <w:del w:id="6" w:author="gwa" w:date="2022-11-07T13:54:00Z"/>
        </w:rPr>
      </w:pPr>
      <w:del w:id="7" w:author="gwa" w:date="2022-11-07T13:54:00Z">
        <w:r>
          <w:delText>It consists of two paragraphs.</w:delText>
        </w:r>
      </w:del>
    </w:p>
    <w:p w14:paraId="287C635C" w14:textId="3FA48AE4" w:rsidR="000F5F23" w:rsidRDefault="004B08EE">
      <w:pPr>
        <w:pStyle w:val="Abstract"/>
        <w:rPr>
          <w:ins w:id="8" w:author="gwa" w:date="2022-11-07T13:54:00Z"/>
        </w:rPr>
      </w:pPr>
      <w:ins w:id="9" w:author="gwa" w:date="2022-11-07T13:54:00Z">
        <w:r w:rsidRPr="00B74830">
          <w:rPr>
            <w:rFonts w:asciiTheme="majorHAnsi" w:hAnsiTheme="majorHAnsi" w:cstheme="majorHAnsi"/>
            <w:sz w:val="28"/>
            <w:szCs w:val="28"/>
          </w:rPr>
          <w:t>Abstract</w:t>
        </w:r>
      </w:ins>
    </w:p>
    <w:p w14:paraId="609D2F9B" w14:textId="340D6CAD" w:rsidR="00847BF9" w:rsidRPr="00847BF9" w:rsidRDefault="00847BF9" w:rsidP="00B74830">
      <w:pPr>
        <w:pStyle w:val="BodyText"/>
        <w:rPr>
          <w:ins w:id="10" w:author="gwa" w:date="2022-11-07T13:54:00Z"/>
        </w:rPr>
      </w:pPr>
      <w:ins w:id="11" w:author="gwa" w:date="2022-11-07T13:54:00Z">
        <w:r>
          <w:t xml:space="preserve">We use historical stemwood harvest data from Alberta, Canada to develop a description of the spatial and temporal distributions of the availability of forest harvest residues for the period 1990—2015.  Using a GIS coverage of the road network in Alberta, we developed estimates of </w:t>
        </w:r>
        <w:r w:rsidR="00E63C3D">
          <w:t xml:space="preserve">round-trip haul costs from each harvest location to each of three potential bioenergy plant locations.  This information was used to </w:t>
        </w:r>
        <w:r w:rsidR="00E63C3D">
          <w:pgNum/>
        </w:r>
        <w:r w:rsidR="00E63C3D">
          <w:t xml:space="preserve">create </w:t>
        </w:r>
        <w:r w:rsidR="001A1DA2">
          <w:t>cost-availability curve</w:t>
        </w:r>
        <w:r w:rsidR="00E63C3D">
          <w:t xml:space="preserve">s (or cost-availability curves) </w:t>
        </w:r>
        <w:r w:rsidR="006C3669">
          <w:t xml:space="preserve">for each of the three potential locations and each of the 26 years.  This information is used to develop descriptions of the variability in the delivered costs of forest residue for bioenergy use.  These descriptions of variability are </w:t>
        </w:r>
        <w:proofErr w:type="gramStart"/>
        <w:r w:rsidR="006C3669">
          <w:t>historical</w:t>
        </w:r>
        <w:r w:rsidR="00625858">
          <w:t xml:space="preserve">, </w:t>
        </w:r>
        <w:r w:rsidR="006C3669">
          <w:t>but</w:t>
        </w:r>
        <w:proofErr w:type="gramEnd"/>
        <w:r w:rsidR="006C3669">
          <w:t xml:space="preserve"> could be useful for potential investors in the bioenergy sector.</w:t>
        </w:r>
      </w:ins>
    </w:p>
    <w:p w14:paraId="083553ED" w14:textId="77777777" w:rsidR="00847BF9" w:rsidRPr="00847BF9" w:rsidRDefault="00847BF9" w:rsidP="00B74830">
      <w:pPr>
        <w:pStyle w:val="BodyText"/>
        <w:rPr>
          <w:ins w:id="12" w:author="gwa" w:date="2022-11-07T13:54:00Z"/>
        </w:rPr>
      </w:pPr>
    </w:p>
    <w:p w14:paraId="46FC8009" w14:textId="25B0B9E6" w:rsidR="000F5F23" w:rsidRDefault="00B37F11" w:rsidP="00B33F0F">
      <w:pPr>
        <w:pStyle w:val="Heading1"/>
      </w:pPr>
      <w:bookmarkStart w:id="13" w:name="introduction"/>
      <w:commentRangeStart w:id="14"/>
      <w:r>
        <w:t>Introduction</w:t>
      </w:r>
      <w:commentRangeEnd w:id="14"/>
      <w:r w:rsidR="00DE4A1D">
        <w:rPr>
          <w:rStyle w:val="CommentReference"/>
          <w:rFonts w:asciiTheme="minorHAnsi" w:eastAsiaTheme="minorHAnsi" w:hAnsiTheme="minorHAnsi" w:cstheme="minorBidi"/>
          <w:b w:val="0"/>
          <w:bCs w:val="0"/>
          <w:color w:val="auto"/>
        </w:rPr>
        <w:commentReference w:id="14"/>
      </w:r>
    </w:p>
    <w:p w14:paraId="1F9BFE45" w14:textId="09476331" w:rsidR="00BE75B1" w:rsidRDefault="00B37F11">
      <w:pPr>
        <w:pStyle w:val="FirstParagraph"/>
      </w:pPr>
      <w:r>
        <w:t xml:space="preserve">Humans have </w:t>
      </w:r>
      <w:del w:id="15" w:author="gwa" w:date="2022-11-07T13:54:00Z">
        <w:r>
          <w:delText>been using</w:delText>
        </w:r>
      </w:del>
      <w:ins w:id="16" w:author="gwa" w:date="2022-11-07T13:54:00Z">
        <w:r w:rsidR="001E3787">
          <w:t>used</w:t>
        </w:r>
      </w:ins>
      <w:r>
        <w:t xml:space="preserve"> biofuels since</w:t>
      </w:r>
      <w:r w:rsidR="00BE75B1">
        <w:t xml:space="preserve"> </w:t>
      </w:r>
      <w:r>
        <w:t>learn</w:t>
      </w:r>
      <w:r w:rsidR="00BE75B1">
        <w:t>ing</w:t>
      </w:r>
      <w:r>
        <w:t xml:space="preserve"> to control fire a million or so years ago. In developed economies, </w:t>
      </w:r>
      <w:r w:rsidR="00BE75B1">
        <w:t xml:space="preserve">early </w:t>
      </w:r>
      <w:r>
        <w:t>biofuels</w:t>
      </w:r>
      <w:ins w:id="17" w:author="gwa" w:date="2022-11-07T13:54:00Z">
        <w:r>
          <w:t xml:space="preserve"> </w:t>
        </w:r>
        <w:r w:rsidR="000B62D3">
          <w:t>(</w:t>
        </w:r>
        <w:r w:rsidR="000B62D3" w:rsidRPr="00732089">
          <w:rPr>
            <w:i/>
            <w:iCs/>
          </w:rPr>
          <w:t>e.g</w:t>
        </w:r>
        <w:r w:rsidR="000B62D3">
          <w:t>.</w:t>
        </w:r>
        <w:r w:rsidR="00A927DD">
          <w:t>,</w:t>
        </w:r>
        <w:r w:rsidR="000B62D3">
          <w:t xml:space="preserve"> wood, </w:t>
        </w:r>
        <w:r w:rsidR="00A37EB3">
          <w:t xml:space="preserve">charcoal, </w:t>
        </w:r>
        <w:r w:rsidR="000B62D3">
          <w:t>dung, peat)</w:t>
        </w:r>
      </w:ins>
      <w:r w:rsidR="000B62D3">
        <w:t xml:space="preserve"> </w:t>
      </w:r>
      <w:r>
        <w:t>were largely displaced by coal during the industrial revolution, and by petroleum starting in the mid-nineteenth century. In recent times, biofuels are</w:t>
      </w:r>
      <w:r w:rsidR="00BE75B1">
        <w:t xml:space="preserve"> once again becoming</w:t>
      </w:r>
      <w:r>
        <w:t xml:space="preserve"> an important source of energy because of their potential to reduce greenhouse gas emissions. In </w:t>
      </w:r>
      <w:r w:rsidR="00BE75B1">
        <w:t xml:space="preserve">the </w:t>
      </w:r>
      <w:r>
        <w:t>Europe</w:t>
      </w:r>
      <w:r w:rsidR="00BE75B1">
        <w:t>an Union</w:t>
      </w:r>
      <w:r w:rsidR="00500279">
        <w:t>, the United Kingdom, and Japan</w:t>
      </w:r>
      <w:r>
        <w:t>,</w:t>
      </w:r>
      <w:r w:rsidR="00502F1F">
        <w:t xml:space="preserve"> </w:t>
      </w:r>
      <w:r>
        <w:t xml:space="preserve">many </w:t>
      </w:r>
      <w:r w:rsidR="00BE75B1">
        <w:t>heat and power</w:t>
      </w:r>
      <w:r>
        <w:t xml:space="preserve"> plants have been converted to use wood pellets instead of </w:t>
      </w:r>
      <w:r w:rsidR="000514B1">
        <w:t xml:space="preserve">coal </w:t>
      </w:r>
      <w:del w:id="18" w:author="gwa" w:date="2022-11-07T13:54:00Z">
        <w:r w:rsidR="000514B1">
          <w:delText>and</w:delText>
        </w:r>
      </w:del>
      <w:ins w:id="19" w:author="gwa" w:date="2022-11-07T13:54:00Z">
        <w:r w:rsidR="001E3787">
          <w:t>or</w:t>
        </w:r>
      </w:ins>
      <w:r w:rsidR="001E3787">
        <w:t xml:space="preserve"> </w:t>
      </w:r>
      <w:r w:rsidR="000514B1">
        <w:t>natural gas</w:t>
      </w:r>
      <w:r>
        <w:t xml:space="preserve">. </w:t>
      </w:r>
    </w:p>
    <w:p w14:paraId="5FC8BB46" w14:textId="45B7C8DF" w:rsidR="000F5F23" w:rsidRDefault="00B37F11">
      <w:pPr>
        <w:pStyle w:val="FirstParagraph"/>
      </w:pPr>
      <w:r>
        <w:t>Liquid biofuels (</w:t>
      </w:r>
      <w:r w:rsidR="00476ACF">
        <w:rPr>
          <w:i/>
          <w:iCs/>
        </w:rPr>
        <w:t>e.g.,</w:t>
      </w:r>
      <w:r>
        <w:t xml:space="preserve"> ethanol and biodiesel) have been produced in commercial quantities from food crops starting in the 1980s. </w:t>
      </w:r>
      <w:del w:id="20" w:author="gwa" w:date="2022-11-07T13:54:00Z">
        <w:r>
          <w:delText xml:space="preserve">These are called first generation biofuels. </w:delText>
        </w:r>
      </w:del>
      <w:r w:rsidR="006D33DD">
        <w:t>In some jurisdictions policies to promote</w:t>
      </w:r>
      <w:r>
        <w:t xml:space="preserve"> </w:t>
      </w:r>
      <w:ins w:id="21" w:author="gwa" w:date="2022-11-07T13:54:00Z">
        <w:r w:rsidR="00292134">
          <w:t xml:space="preserve">the use of these </w:t>
        </w:r>
      </w:ins>
      <w:r w:rsidR="007437E2">
        <w:t>first</w:t>
      </w:r>
      <w:del w:id="22" w:author="gwa" w:date="2022-11-07T13:54:00Z">
        <w:r>
          <w:delText xml:space="preserve"> </w:delText>
        </w:r>
      </w:del>
      <w:ins w:id="23" w:author="gwa" w:date="2022-11-07T13:54:00Z">
        <w:r w:rsidR="007437E2">
          <w:t>-</w:t>
        </w:r>
      </w:ins>
      <w:r w:rsidR="007437E2">
        <w:t>generation</w:t>
      </w:r>
      <w:r>
        <w:t xml:space="preserve"> biofuels</w:t>
      </w:r>
      <w:r w:rsidR="006D33DD">
        <w:t xml:space="preserve"> are being phased out because of concerns </w:t>
      </w:r>
      <w:r>
        <w:t>that they compete with food</w:t>
      </w:r>
      <w:r w:rsidR="006D33DD">
        <w:t>,</w:t>
      </w:r>
      <w:r>
        <w:t xml:space="preserve"> and that their </w:t>
      </w:r>
      <w:r w:rsidR="006D33DD">
        <w:t xml:space="preserve">production </w:t>
      </w:r>
      <w:r>
        <w:t>may lead to land use change</w:t>
      </w:r>
      <w:r w:rsidR="006D33DD">
        <w:t xml:space="preserve"> (Campbell et al 2016)</w:t>
      </w:r>
      <w:r>
        <w:t>.</w:t>
      </w:r>
    </w:p>
    <w:p w14:paraId="32C55CC0" w14:textId="36A1DA0B" w:rsidR="000F5F23" w:rsidRDefault="00B37F11">
      <w:pPr>
        <w:pStyle w:val="BodyText"/>
      </w:pPr>
      <w:r>
        <w:t xml:space="preserve">Second generation biofuels rely on processes that convert lignocellulosic materials (such a corn stover and wood) to liquid biofuels. An advantage of this process is that the feedstock can be </w:t>
      </w:r>
      <w:r w:rsidR="00BF2222">
        <w:t xml:space="preserve">waste </w:t>
      </w:r>
      <w:r>
        <w:t xml:space="preserve">residue </w:t>
      </w:r>
      <w:r w:rsidR="00BF2222">
        <w:t xml:space="preserve">left over </w:t>
      </w:r>
      <w:r>
        <w:t xml:space="preserve">from food or forest products production. Second generation biofuel production is still largely in a pilot or demonstration phase. An interesting example </w:t>
      </w:r>
      <w:del w:id="24" w:author="gwa" w:date="2022-11-07T13:54:00Z">
        <w:r>
          <w:delText>using</w:delText>
        </w:r>
      </w:del>
      <w:ins w:id="25" w:author="gwa" w:date="2022-11-07T13:54:00Z">
        <w:r w:rsidR="00CA2C35">
          <w:t>that will use</w:t>
        </w:r>
      </w:ins>
      <w:r w:rsidR="00CA2C35">
        <w:t xml:space="preserve"> </w:t>
      </w:r>
      <w:r>
        <w:t xml:space="preserve">forest residues is the Silva Green Fuel renewable crude oil plant in Tofte, Norway which </w:t>
      </w:r>
      <w:r w:rsidR="00694F60">
        <w:t>was</w:t>
      </w:r>
      <w:r>
        <w:t xml:space="preserve"> expected to begin operations in 2021 [1].</w:t>
      </w:r>
      <w:ins w:id="26" w:author="gwa" w:date="2022-11-07T13:54:00Z">
        <w:r w:rsidR="00CA2C35">
          <w:t xml:space="preserve"> As of the date of writing (2022</w:t>
        </w:r>
        <w:r w:rsidR="00847BF9">
          <w:t>-</w:t>
        </w:r>
        <w:r w:rsidR="00625858">
          <w:t>11</w:t>
        </w:r>
        <w:r w:rsidR="00847BF9">
          <w:t>-0</w:t>
        </w:r>
        <w:r w:rsidR="00625858">
          <w:t>7</w:t>
        </w:r>
        <w:r w:rsidR="00CA2C35">
          <w:t>), the plant is not yet operational.</w:t>
        </w:r>
      </w:ins>
    </w:p>
    <w:p w14:paraId="3D211DC9" w14:textId="2070A37C" w:rsidR="00E81751" w:rsidRDefault="00DE0059">
      <w:pPr>
        <w:pStyle w:val="BodyText"/>
      </w:pPr>
      <w:r>
        <w:t xml:space="preserve">Technologies to pelletize wood are more established than technologies to </w:t>
      </w:r>
      <w:del w:id="27" w:author="gwa" w:date="2022-11-07T13:54:00Z">
        <w:r>
          <w:delText>create</w:delText>
        </w:r>
      </w:del>
      <w:ins w:id="28" w:author="gwa" w:date="2022-11-07T13:54:00Z">
        <w:r w:rsidR="00CA2C35">
          <w:t>produce</w:t>
        </w:r>
      </w:ins>
      <w:r w:rsidR="00CA2C35">
        <w:t xml:space="preserve"> </w:t>
      </w:r>
      <w:r>
        <w:t>liquid fuels from wood</w:t>
      </w:r>
      <w:r w:rsidR="00B37F11">
        <w:t xml:space="preserve">. It </w:t>
      </w:r>
      <w:r w:rsidR="00E15E14">
        <w:t xml:space="preserve">was </w:t>
      </w:r>
      <w:r w:rsidR="00B37F11">
        <w:t xml:space="preserve">projected that Canada </w:t>
      </w:r>
      <w:r w:rsidR="00E15E14">
        <w:t xml:space="preserve">would </w:t>
      </w:r>
      <w:r w:rsidR="00B37F11">
        <w:t>produce 3.8 million Mg of wood pellets in 2021, of which 87% will be exported, largely to the United Kingdom, Japan, and Europe [2].</w:t>
      </w:r>
      <w:r>
        <w:t xml:space="preserve"> </w:t>
      </w:r>
      <w:r w:rsidR="00B37F11">
        <w:t xml:space="preserve">Most of the wood pellet production in Canada comes from </w:t>
      </w:r>
      <w:r w:rsidR="00E81751">
        <w:t xml:space="preserve">forest product </w:t>
      </w:r>
      <w:r w:rsidR="00B37F11">
        <w:t>mill residues</w:t>
      </w:r>
      <w:r>
        <w:t>,</w:t>
      </w:r>
      <w:r w:rsidR="00E81751">
        <w:t xml:space="preserve"> such as sawdust and bark</w:t>
      </w:r>
      <w:r w:rsidR="00B37F11">
        <w:t>. There is interest</w:t>
      </w:r>
      <w:r w:rsidR="00E81751">
        <w:t>, however,</w:t>
      </w:r>
      <w:r w:rsidR="00B37F11">
        <w:t xml:space="preserve"> in expanding the </w:t>
      </w:r>
      <w:r>
        <w:t xml:space="preserve">biomass </w:t>
      </w:r>
      <w:r w:rsidR="00B37F11">
        <w:t>source to the forest by collecting the residue</w:t>
      </w:r>
      <w:r w:rsidR="005F183A">
        <w:t>s</w:t>
      </w:r>
      <w:r w:rsidR="00B37F11">
        <w:t xml:space="preserve"> left </w:t>
      </w:r>
      <w:r w:rsidR="005F183A">
        <w:t>within</w:t>
      </w:r>
      <w:r w:rsidR="00B37F11">
        <w:t xml:space="preserve"> harvest</w:t>
      </w:r>
      <w:r w:rsidR="005F183A">
        <w:t>ed area</w:t>
      </w:r>
      <w:r w:rsidR="00E81751">
        <w:t>s</w:t>
      </w:r>
      <w:r w:rsidR="00B33F0F">
        <w:t>:</w:t>
      </w:r>
      <w:r w:rsidR="00E81751">
        <w:t xml:space="preserve"> </w:t>
      </w:r>
      <w:r w:rsidR="007E24A1">
        <w:t>a practice</w:t>
      </w:r>
      <w:r w:rsidR="00B37F11">
        <w:t xml:space="preserve"> </w:t>
      </w:r>
      <w:r w:rsidR="00E81751">
        <w:t xml:space="preserve">that is rare in Canada, but </w:t>
      </w:r>
      <w:del w:id="29" w:author="gwa" w:date="2022-11-07T13:54:00Z">
        <w:r w:rsidR="00E81751">
          <w:delText xml:space="preserve">reasonably </w:delText>
        </w:r>
      </w:del>
      <w:r w:rsidR="00B37F11">
        <w:t xml:space="preserve">well-established in Europe. </w:t>
      </w:r>
    </w:p>
    <w:p w14:paraId="1C54D919" w14:textId="2856701B" w:rsidR="00BE320F" w:rsidRDefault="00B37F11" w:rsidP="00E81751">
      <w:pPr>
        <w:pStyle w:val="BodyText"/>
      </w:pPr>
      <w:r>
        <w:t xml:space="preserve">Forest residues are generated as by-products of conventional forest harvesting </w:t>
      </w:r>
      <w:r w:rsidR="00694F60">
        <w:t>operations and</w:t>
      </w:r>
      <w:r>
        <w:t xml:space="preserve"> include the </w:t>
      </w:r>
      <w:r w:rsidR="00B64B97">
        <w:t>treetops</w:t>
      </w:r>
      <w:r>
        <w:t xml:space="preserve">, </w:t>
      </w:r>
      <w:r w:rsidR="003949D3">
        <w:t>branches,</w:t>
      </w:r>
      <w:r>
        <w:t xml:space="preserve"> and non-merchantable logs. </w:t>
      </w:r>
      <w:del w:id="30" w:author="gwa" w:date="2022-11-07T13:54:00Z">
        <w:r>
          <w:delText>These</w:delText>
        </w:r>
      </w:del>
      <w:ins w:id="31" w:author="gwa" w:date="2022-11-07T13:54:00Z">
        <w:r w:rsidR="00CA2C35">
          <w:t>In Canada, t</w:t>
        </w:r>
        <w:r>
          <w:t>hese</w:t>
        </w:r>
      </w:ins>
      <w:r>
        <w:t xml:space="preserve"> residues are typically left behind in slash piles, which are burned </w:t>
      </w:r>
      <w:del w:id="32" w:author="gwa" w:date="2022-11-07T13:54:00Z">
        <w:r>
          <w:delText>during</w:delText>
        </w:r>
      </w:del>
      <w:ins w:id="33" w:author="gwa" w:date="2022-11-07T13:54:00Z">
        <w:r w:rsidR="00292134">
          <w:t>in</w:t>
        </w:r>
      </w:ins>
      <w:r w:rsidR="00292134">
        <w:t xml:space="preserve"> </w:t>
      </w:r>
      <w:r>
        <w:t>winter to mitigate against the risk of wildfires.</w:t>
      </w:r>
      <w:r w:rsidR="000D2FC1">
        <w:t xml:space="preserve"> N</w:t>
      </w:r>
      <w:r w:rsidR="00566A41">
        <w:t xml:space="preserve">ot all forest residues </w:t>
      </w:r>
      <w:del w:id="34" w:author="gwa" w:date="2022-11-07T13:54:00Z">
        <w:r w:rsidR="00566A41">
          <w:delText>would be</w:delText>
        </w:r>
      </w:del>
      <w:ins w:id="35" w:author="gwa" w:date="2022-11-07T13:54:00Z">
        <w:r w:rsidR="00CA2C35">
          <w:t>are</w:t>
        </w:r>
      </w:ins>
      <w:r w:rsidR="00566A41">
        <w:t xml:space="preserve"> available for extraction</w:t>
      </w:r>
      <w:r w:rsidR="00BE320F">
        <w:t xml:space="preserve">, </w:t>
      </w:r>
      <w:r w:rsidR="000D2FC1">
        <w:t xml:space="preserve">however, </w:t>
      </w:r>
      <w:r w:rsidR="00BE320F">
        <w:t xml:space="preserve">and </w:t>
      </w:r>
      <w:r w:rsidR="000D2FC1">
        <w:t xml:space="preserve">estimates of residue availability </w:t>
      </w:r>
      <w:r w:rsidR="00BE320F">
        <w:t xml:space="preserve">should </w:t>
      </w:r>
      <w:del w:id="36" w:author="gwa" w:date="2022-11-07T13:54:00Z">
        <w:r w:rsidR="00BE320F">
          <w:delText>be constrained to account for</w:delText>
        </w:r>
      </w:del>
      <w:ins w:id="37" w:author="gwa" w:date="2022-11-07T13:54:00Z">
        <w:r w:rsidR="00A927DD">
          <w:t>consider</w:t>
        </w:r>
      </w:ins>
      <w:r w:rsidR="00B961FC" w:rsidRPr="00B961FC">
        <w:rPr>
          <w:lang w:val="en-CA"/>
        </w:rPr>
        <w:t xml:space="preserve"> ecological sustainability and technical accessibility. A</w:t>
      </w:r>
      <w:r w:rsidR="00566A41">
        <w:rPr>
          <w:lang w:val="en-CA"/>
        </w:rPr>
        <w:t xml:space="preserve">t a national scale, a previous study by </w:t>
      </w:r>
      <w:del w:id="38" w:author="gwa" w:date="2022-11-07T13:54:00Z">
        <w:r w:rsidR="00566A41">
          <w:rPr>
            <w:lang w:val="en-CA"/>
          </w:rPr>
          <w:delText>Yemhanov</w:delText>
        </w:r>
      </w:del>
      <w:ins w:id="39" w:author="gwa" w:date="2022-11-07T13:54:00Z">
        <w:r w:rsidR="00566A41">
          <w:rPr>
            <w:lang w:val="en-CA"/>
          </w:rPr>
          <w:t>Yem</w:t>
        </w:r>
        <w:r w:rsidR="00FC4758">
          <w:rPr>
            <w:lang w:val="en-CA"/>
          </w:rPr>
          <w:t>s</w:t>
        </w:r>
        <w:r w:rsidR="00566A41">
          <w:rPr>
            <w:lang w:val="en-CA"/>
          </w:rPr>
          <w:t>hanov</w:t>
        </w:r>
      </w:ins>
      <w:r w:rsidR="00566A41">
        <w:rPr>
          <w:lang w:val="en-CA"/>
        </w:rPr>
        <w:t xml:space="preserve"> et al [</w:t>
      </w:r>
      <w:r w:rsidR="00566A41" w:rsidRPr="00732089">
        <w:rPr>
          <w:highlight w:val="yellow"/>
          <w:lang w:val="en-CA"/>
        </w:rPr>
        <w:t>??</w:t>
      </w:r>
      <w:r w:rsidR="00566A41">
        <w:rPr>
          <w:lang w:val="en-CA"/>
        </w:rPr>
        <w:t>] estimated the a</w:t>
      </w:r>
      <w:r w:rsidR="00B961FC" w:rsidRPr="00B961FC">
        <w:rPr>
          <w:lang w:val="en-CA"/>
        </w:rPr>
        <w:t xml:space="preserve">nnual supply of harvestable residual biomass </w:t>
      </w:r>
      <w:r w:rsidR="00566A41">
        <w:rPr>
          <w:lang w:val="en-CA"/>
        </w:rPr>
        <w:t>in Canada to be</w:t>
      </w:r>
      <w:r w:rsidR="00B961FC" w:rsidRPr="00B961FC">
        <w:rPr>
          <w:lang w:val="en-CA"/>
        </w:rPr>
        <w:t xml:space="preserve"> </w:t>
      </w:r>
      <w:r w:rsidR="00566A41">
        <w:rPr>
          <w:lang w:val="en-CA"/>
        </w:rPr>
        <w:t xml:space="preserve">between </w:t>
      </w:r>
      <w:r w:rsidR="00B961FC" w:rsidRPr="00B961FC">
        <w:rPr>
          <w:lang w:val="en-CA"/>
        </w:rPr>
        <w:t>16.5</w:t>
      </w:r>
      <w:r w:rsidR="00566A41">
        <w:rPr>
          <w:lang w:val="en-CA"/>
        </w:rPr>
        <w:t xml:space="preserve"> and </w:t>
      </w:r>
      <w:r w:rsidR="00B961FC" w:rsidRPr="00B961FC">
        <w:rPr>
          <w:lang w:val="en-CA"/>
        </w:rPr>
        <w:t xml:space="preserve">20.0 </w:t>
      </w:r>
      <w:proofErr w:type="spellStart"/>
      <w:r w:rsidR="00B961FC" w:rsidRPr="00B961FC">
        <w:rPr>
          <w:lang w:val="en-CA"/>
        </w:rPr>
        <w:t>Tg</w:t>
      </w:r>
      <w:proofErr w:type="spellEnd"/>
      <w:del w:id="40" w:author="gwa" w:date="2022-11-07T13:54:00Z">
        <w:r w:rsidR="00566A41">
          <w:delText>·yr-</w:delText>
        </w:r>
        <w:r w:rsidR="00B961FC" w:rsidRPr="009107B1">
          <w:rPr>
            <w:vertAlign w:val="superscript"/>
            <w:lang w:val="en-CA"/>
          </w:rPr>
          <w:delText>1</w:delText>
        </w:r>
      </w:del>
      <w:ins w:id="41" w:author="gwa" w:date="2022-11-07T13:54:00Z">
        <w:r w:rsidR="00BB19DE">
          <w:rPr>
            <w:lang w:val="en-CA"/>
          </w:rPr>
          <w:t>/a</w:t>
        </w:r>
      </w:ins>
      <w:r w:rsidR="00B961FC" w:rsidRPr="00B961FC">
        <w:rPr>
          <w:lang w:val="en-CA"/>
        </w:rPr>
        <w:t xml:space="preserve"> in scenarios that included both ecological and technical accessibility </w:t>
      </w:r>
      <w:r w:rsidR="007437E2">
        <w:rPr>
          <w:lang w:val="en-CA"/>
        </w:rPr>
        <w:t>limitation</w:t>
      </w:r>
      <w:r w:rsidR="00735FB0">
        <w:rPr>
          <w:lang w:val="en-CA"/>
        </w:rPr>
        <w:t>s</w:t>
      </w:r>
      <w:commentRangeStart w:id="42"/>
      <w:commentRangeStart w:id="43"/>
      <w:del w:id="44" w:author="gwa" w:date="2022-11-07T13:54:00Z">
        <w:r w:rsidR="003949D3">
          <w:rPr>
            <w:rStyle w:val="FootnoteReference"/>
          </w:rPr>
          <w:footnoteReference w:id="2"/>
        </w:r>
        <w:commentRangeEnd w:id="42"/>
        <w:r w:rsidR="003949D3">
          <w:rPr>
            <w:rStyle w:val="CommentReference"/>
          </w:rPr>
          <w:commentReference w:id="42"/>
        </w:r>
        <w:commentRangeEnd w:id="43"/>
        <w:r w:rsidR="007A4DEE">
          <w:rPr>
            <w:rStyle w:val="CommentReference"/>
          </w:rPr>
          <w:commentReference w:id="43"/>
        </w:r>
        <w:r>
          <w:delText xml:space="preserve">. </w:delText>
        </w:r>
      </w:del>
      <w:ins w:id="46" w:author="gwa" w:date="2022-11-07T13:54:00Z">
        <w:r w:rsidR="007437E2">
          <w:rPr>
            <w:lang w:val="en-CA"/>
          </w:rPr>
          <w:t>.</w:t>
        </w:r>
        <w:r w:rsidR="00E57C29">
          <w:rPr>
            <w:lang w:val="en-CA"/>
          </w:rPr>
          <w:t xml:space="preserve">  </w:t>
        </w:r>
        <w:r w:rsidR="007437E2">
          <w:t>In this paper we express biomass using SI units, and all quantities of biomass will be expressed on an oven-dry basis:  1 Mg is equivalent to 1 oven-dry metric ton.</w:t>
        </w:r>
      </w:ins>
    </w:p>
    <w:p w14:paraId="7118D2C3" w14:textId="47B23C12" w:rsidR="00B61669" w:rsidRDefault="00440E2A" w:rsidP="00E81751">
      <w:pPr>
        <w:pStyle w:val="BodyText"/>
        <w:rPr>
          <w:rFonts w:cs="Times New Roman (Body CS)"/>
          <w:lang w:val="en-CA"/>
        </w:rPr>
      </w:pPr>
      <w:r>
        <w:rPr>
          <w:rFonts w:cs="Times New Roman (Body CS)"/>
          <w:lang w:val="en-CA"/>
        </w:rPr>
        <w:t>D</w:t>
      </w:r>
      <w:r w:rsidR="00E81751" w:rsidRPr="00440E2A">
        <w:rPr>
          <w:rFonts w:cs="Times New Roman (Body CS)"/>
          <w:lang w:val="en-CA"/>
        </w:rPr>
        <w:t xml:space="preserve">espite </w:t>
      </w:r>
      <w:r w:rsidR="00BE320F">
        <w:rPr>
          <w:rFonts w:cs="Times New Roman (Body CS)"/>
          <w:lang w:val="en-CA"/>
        </w:rPr>
        <w:t>Canada’s</w:t>
      </w:r>
      <w:r w:rsidR="00DE0059">
        <w:rPr>
          <w:rFonts w:cs="Times New Roman (Body CS)"/>
          <w:lang w:val="en-CA"/>
        </w:rPr>
        <w:t xml:space="preserve"> huge </w:t>
      </w:r>
      <w:r w:rsidR="00E81751" w:rsidRPr="00440E2A">
        <w:rPr>
          <w:rFonts w:cs="Times New Roman (Body CS)"/>
          <w:lang w:val="en-CA"/>
        </w:rPr>
        <w:t xml:space="preserve">potential supply of </w:t>
      </w:r>
      <w:r w:rsidR="00F15A24">
        <w:rPr>
          <w:rFonts w:cs="Times New Roman (Body CS)"/>
          <w:lang w:val="en-CA"/>
        </w:rPr>
        <w:t xml:space="preserve">bioenergy </w:t>
      </w:r>
      <w:r w:rsidR="00E81751" w:rsidRPr="00440E2A">
        <w:rPr>
          <w:rFonts w:cs="Times New Roman (Body CS)"/>
          <w:lang w:val="en-CA"/>
        </w:rPr>
        <w:t xml:space="preserve">feedstock, there are key questions about the financial viability of </w:t>
      </w:r>
      <w:r w:rsidR="00BE320F">
        <w:rPr>
          <w:rFonts w:cs="Times New Roman (Body CS)"/>
          <w:lang w:val="en-CA"/>
        </w:rPr>
        <w:t>forest-residue based bioenergy i</w:t>
      </w:r>
      <w:r w:rsidR="00E81751" w:rsidRPr="00440E2A">
        <w:rPr>
          <w:rFonts w:cs="Times New Roman (Body CS)"/>
          <w:lang w:val="en-CA"/>
        </w:rPr>
        <w:t>nvestments</w:t>
      </w:r>
      <w:r w:rsidR="00F15A24" w:rsidRPr="00707031">
        <w:rPr>
          <w:rFonts w:cs="Times New Roman (Body CS)"/>
          <w:lang w:val="en-CA"/>
        </w:rPr>
        <w:t>:</w:t>
      </w:r>
      <w:r w:rsidRPr="00707031">
        <w:rPr>
          <w:rFonts w:cs="Times New Roman (Body CS)"/>
          <w:lang w:val="en-CA"/>
        </w:rPr>
        <w:t xml:space="preserve"> </w:t>
      </w:r>
      <w:ins w:id="47" w:author="gwa" w:date="2022-11-07T13:54:00Z">
        <w:r w:rsidRPr="00707031">
          <w:rPr>
            <w:rFonts w:cs="Times New Roman (Body CS)"/>
            <w:lang w:val="en-CA"/>
          </w:rPr>
          <w:t xml:space="preserve"> </w:t>
        </w:r>
        <w:r w:rsidR="00E81751" w:rsidRPr="00707031">
          <w:rPr>
            <w:rFonts w:cs="Times New Roman (Body CS)"/>
            <w:lang w:val="en-CA"/>
          </w:rPr>
          <w:t>How much volume is spread over what area?</w:t>
        </w:r>
        <w:r w:rsidRPr="00707031">
          <w:rPr>
            <w:rFonts w:cs="Times New Roman (Body CS)"/>
            <w:lang w:val="en-CA"/>
          </w:rPr>
          <w:t xml:space="preserve"> </w:t>
        </w:r>
        <w:r w:rsidR="00E81751" w:rsidRPr="00707031">
          <w:rPr>
            <w:rFonts w:cs="Times New Roman (Body CS)"/>
            <w:lang w:val="en-CA"/>
          </w:rPr>
          <w:t xml:space="preserve"> </w:t>
        </w:r>
      </w:ins>
      <w:r w:rsidR="00E81751" w:rsidRPr="00707031">
        <w:rPr>
          <w:lang w:val="en-CA"/>
          <w:rPrChange w:id="48" w:author="gwa" w:date="2022-11-07T13:54:00Z">
            <w:rPr>
              <w:i/>
              <w:lang w:val="en-CA"/>
            </w:rPr>
          </w:rPrChange>
        </w:rPr>
        <w:t xml:space="preserve">Which areas are </w:t>
      </w:r>
      <w:r w:rsidR="00B61669" w:rsidRPr="00707031">
        <w:rPr>
          <w:lang w:val="en-CA"/>
          <w:rPrChange w:id="49" w:author="gwa" w:date="2022-11-07T13:54:00Z">
            <w:rPr>
              <w:i/>
              <w:lang w:val="en-CA"/>
            </w:rPr>
          </w:rPrChange>
        </w:rPr>
        <w:t>best for locating a potential bio</w:t>
      </w:r>
      <w:r w:rsidRPr="00707031">
        <w:rPr>
          <w:lang w:val="en-CA"/>
          <w:rPrChange w:id="50" w:author="gwa" w:date="2022-11-07T13:54:00Z">
            <w:rPr>
              <w:i/>
              <w:lang w:val="en-CA"/>
            </w:rPr>
          </w:rPrChange>
        </w:rPr>
        <w:t>energy plant</w:t>
      </w:r>
      <w:r w:rsidR="00B61669" w:rsidRPr="00707031">
        <w:rPr>
          <w:lang w:val="en-CA"/>
          <w:rPrChange w:id="51" w:author="gwa" w:date="2022-11-07T13:54:00Z">
            <w:rPr>
              <w:i/>
              <w:lang w:val="en-CA"/>
            </w:rPr>
          </w:rPrChange>
        </w:rPr>
        <w:t xml:space="preserve"> </w:t>
      </w:r>
      <w:r w:rsidR="00E81751" w:rsidRPr="00707031">
        <w:rPr>
          <w:lang w:val="en-CA"/>
          <w:rPrChange w:id="52" w:author="gwa" w:date="2022-11-07T13:54:00Z">
            <w:rPr>
              <w:i/>
              <w:lang w:val="en-CA"/>
            </w:rPr>
          </w:rPrChange>
        </w:rPr>
        <w:t>when considering</w:t>
      </w:r>
      <w:r w:rsidR="00BE320F" w:rsidRPr="00732089">
        <w:rPr>
          <w:lang w:val="en-CA"/>
          <w:rPrChange w:id="53" w:author="gwa" w:date="2022-11-07T13:54:00Z">
            <w:rPr>
              <w:i/>
              <w:lang w:val="en-CA"/>
            </w:rPr>
          </w:rPrChange>
        </w:rPr>
        <w:t xml:space="preserve"> forest</w:t>
      </w:r>
      <w:r w:rsidR="00E81751" w:rsidRPr="00707031">
        <w:rPr>
          <w:lang w:val="en-CA"/>
          <w:rPrChange w:id="54" w:author="gwa" w:date="2022-11-07T13:54:00Z">
            <w:rPr>
              <w:i/>
              <w:lang w:val="en-CA"/>
            </w:rPr>
          </w:rPrChange>
        </w:rPr>
        <w:t xml:space="preserve"> </w:t>
      </w:r>
      <w:r w:rsidR="00910C22" w:rsidRPr="00732089">
        <w:rPr>
          <w:lang w:val="en-CA"/>
          <w:rPrChange w:id="55" w:author="gwa" w:date="2022-11-07T13:54:00Z">
            <w:rPr>
              <w:i/>
              <w:lang w:val="en-CA"/>
            </w:rPr>
          </w:rPrChange>
        </w:rPr>
        <w:t>resid</w:t>
      </w:r>
      <w:r w:rsidR="00BE320F" w:rsidRPr="00732089">
        <w:rPr>
          <w:lang w:val="en-CA"/>
          <w:rPrChange w:id="56" w:author="gwa" w:date="2022-11-07T13:54:00Z">
            <w:rPr>
              <w:i/>
              <w:lang w:val="en-CA"/>
            </w:rPr>
          </w:rPrChange>
        </w:rPr>
        <w:t>u</w:t>
      </w:r>
      <w:r w:rsidR="00910C22" w:rsidRPr="00732089">
        <w:rPr>
          <w:lang w:val="en-CA"/>
          <w:rPrChange w:id="57" w:author="gwa" w:date="2022-11-07T13:54:00Z">
            <w:rPr>
              <w:i/>
              <w:lang w:val="en-CA"/>
            </w:rPr>
          </w:rPrChange>
        </w:rPr>
        <w:t xml:space="preserve">e </w:t>
      </w:r>
      <w:r w:rsidR="00B61669" w:rsidRPr="00707031">
        <w:rPr>
          <w:lang w:val="en-CA"/>
          <w:rPrChange w:id="58" w:author="gwa" w:date="2022-11-07T13:54:00Z">
            <w:rPr>
              <w:i/>
              <w:lang w:val="en-CA"/>
            </w:rPr>
          </w:rPrChange>
        </w:rPr>
        <w:t xml:space="preserve">collection and </w:t>
      </w:r>
      <w:r w:rsidR="00E81751" w:rsidRPr="00707031">
        <w:rPr>
          <w:lang w:val="en-CA"/>
          <w:rPrChange w:id="59" w:author="gwa" w:date="2022-11-07T13:54:00Z">
            <w:rPr>
              <w:i/>
              <w:lang w:val="en-CA"/>
            </w:rPr>
          </w:rPrChange>
        </w:rPr>
        <w:t xml:space="preserve">transport costs? </w:t>
      </w:r>
      <w:del w:id="60" w:author="gwa" w:date="2022-11-07T13:54:00Z">
        <w:r w:rsidR="007A4DEE" w:rsidRPr="00A1425F">
          <w:rPr>
            <w:rFonts w:cs="Times New Roman (Body CS)"/>
            <w:i/>
            <w:lang w:val="en-CA"/>
          </w:rPr>
          <w:delText xml:space="preserve">How much </w:delText>
        </w:r>
        <w:r w:rsidR="00B63298">
          <w:rPr>
            <w:rFonts w:cs="Times New Roman (Body CS)"/>
            <w:i/>
            <w:lang w:val="en-CA"/>
          </w:rPr>
          <w:delText xml:space="preserve">forest </w:delText>
        </w:r>
        <w:r w:rsidR="00910C22">
          <w:rPr>
            <w:rFonts w:cs="Times New Roman (Body CS)"/>
            <w:i/>
            <w:lang w:val="en-CA"/>
          </w:rPr>
          <w:delText xml:space="preserve">residue </w:delText>
        </w:r>
        <w:r w:rsidR="007A4DEE" w:rsidRPr="00A1425F">
          <w:rPr>
            <w:rFonts w:cs="Times New Roman (Body CS)"/>
            <w:i/>
            <w:lang w:val="en-CA"/>
          </w:rPr>
          <w:delText xml:space="preserve">volume is spread over what area? </w:delText>
        </w:r>
      </w:del>
      <w:r w:rsidRPr="00707031">
        <w:rPr>
          <w:lang w:val="en-CA"/>
          <w:rPrChange w:id="61" w:author="gwa" w:date="2022-11-07T13:54:00Z">
            <w:rPr>
              <w:i/>
              <w:lang w:val="en-CA"/>
            </w:rPr>
          </w:rPrChange>
        </w:rPr>
        <w:t>W</w:t>
      </w:r>
      <w:r w:rsidR="00E81751" w:rsidRPr="00707031">
        <w:rPr>
          <w:lang w:val="en-CA"/>
          <w:rPrChange w:id="62" w:author="gwa" w:date="2022-11-07T13:54:00Z">
            <w:rPr>
              <w:i/>
              <w:lang w:val="en-CA"/>
            </w:rPr>
          </w:rPrChange>
        </w:rPr>
        <w:t xml:space="preserve">ould </w:t>
      </w:r>
      <w:r w:rsidR="00B63298" w:rsidRPr="00732089">
        <w:rPr>
          <w:lang w:val="en-CA"/>
          <w:rPrChange w:id="63" w:author="gwa" w:date="2022-11-07T13:54:00Z">
            <w:rPr>
              <w:i/>
              <w:lang w:val="en-CA"/>
            </w:rPr>
          </w:rPrChange>
        </w:rPr>
        <w:t xml:space="preserve">forest </w:t>
      </w:r>
      <w:r w:rsidR="00910C22" w:rsidRPr="00732089">
        <w:rPr>
          <w:lang w:val="en-CA"/>
          <w:rPrChange w:id="64" w:author="gwa" w:date="2022-11-07T13:54:00Z">
            <w:rPr>
              <w:i/>
              <w:lang w:val="en-CA"/>
            </w:rPr>
          </w:rPrChange>
        </w:rPr>
        <w:t xml:space="preserve">residue </w:t>
      </w:r>
      <w:r w:rsidR="00E81751" w:rsidRPr="00707031">
        <w:rPr>
          <w:lang w:val="en-CA"/>
          <w:rPrChange w:id="65" w:author="gwa" w:date="2022-11-07T13:54:00Z">
            <w:rPr>
              <w:i/>
              <w:lang w:val="en-CA"/>
            </w:rPr>
          </w:rPrChange>
        </w:rPr>
        <w:t xml:space="preserve">volumes be </w:t>
      </w:r>
      <w:r w:rsidR="00910C22" w:rsidRPr="00732089">
        <w:rPr>
          <w:lang w:val="en-CA"/>
          <w:rPrChange w:id="66" w:author="gwa" w:date="2022-11-07T13:54:00Z">
            <w:rPr>
              <w:i/>
              <w:lang w:val="en-CA"/>
            </w:rPr>
          </w:rPrChange>
        </w:rPr>
        <w:t xml:space="preserve">consistently </w:t>
      </w:r>
      <w:r w:rsidR="00E81751" w:rsidRPr="00707031">
        <w:rPr>
          <w:lang w:val="en-CA"/>
          <w:rPrChange w:id="67" w:author="gwa" w:date="2022-11-07T13:54:00Z">
            <w:rPr>
              <w:i/>
              <w:lang w:val="en-CA"/>
            </w:rPr>
          </w:rPrChange>
        </w:rPr>
        <w:t>available on a year</w:t>
      </w:r>
      <w:r w:rsidRPr="00707031">
        <w:rPr>
          <w:lang w:val="en-CA"/>
          <w:rPrChange w:id="68" w:author="gwa" w:date="2022-11-07T13:54:00Z">
            <w:rPr>
              <w:i/>
              <w:lang w:val="en-CA"/>
            </w:rPr>
          </w:rPrChange>
        </w:rPr>
        <w:t>-</w:t>
      </w:r>
      <w:r w:rsidR="00E81751" w:rsidRPr="00707031">
        <w:rPr>
          <w:lang w:val="en-CA"/>
          <w:rPrChange w:id="69" w:author="gwa" w:date="2022-11-07T13:54:00Z">
            <w:rPr>
              <w:i/>
              <w:lang w:val="en-CA"/>
            </w:rPr>
          </w:rPrChange>
        </w:rPr>
        <w:t>to</w:t>
      </w:r>
      <w:r w:rsidRPr="00707031">
        <w:rPr>
          <w:lang w:val="en-CA"/>
          <w:rPrChange w:id="70" w:author="gwa" w:date="2022-11-07T13:54:00Z">
            <w:rPr>
              <w:i/>
              <w:lang w:val="en-CA"/>
            </w:rPr>
          </w:rPrChange>
        </w:rPr>
        <w:t>-</w:t>
      </w:r>
      <w:r w:rsidR="00E81751" w:rsidRPr="00707031">
        <w:rPr>
          <w:lang w:val="en-CA"/>
          <w:rPrChange w:id="71" w:author="gwa" w:date="2022-11-07T13:54:00Z">
            <w:rPr>
              <w:i/>
              <w:lang w:val="en-CA"/>
            </w:rPr>
          </w:rPrChange>
        </w:rPr>
        <w:t>year basis?</w:t>
      </w:r>
      <w:r w:rsidR="00E81751" w:rsidRPr="00707031">
        <w:rPr>
          <w:rFonts w:cs="Times New Roman (Body CS)"/>
          <w:lang w:val="en-CA"/>
        </w:rPr>
        <w:t xml:space="preserve"> </w:t>
      </w:r>
      <w:del w:id="72" w:author="gwa" w:date="2022-11-07T13:54:00Z">
        <w:r w:rsidR="00B61669">
          <w:rPr>
            <w:rFonts w:cs="Times New Roman (Body CS)"/>
            <w:lang w:val="en-CA"/>
          </w:rPr>
          <w:delText>In this paper we</w:delText>
        </w:r>
      </w:del>
      <w:ins w:id="73" w:author="gwa" w:date="2022-11-07T13:54:00Z">
        <w:r w:rsidR="00292134">
          <w:rPr>
            <w:rFonts w:cs="Times New Roman (Body CS)"/>
            <w:lang w:val="en-CA"/>
          </w:rPr>
          <w:t>We</w:t>
        </w:r>
      </w:ins>
      <w:r w:rsidR="00B61669">
        <w:rPr>
          <w:rFonts w:cs="Times New Roman (Body CS)"/>
          <w:lang w:val="en-CA"/>
        </w:rPr>
        <w:t xml:space="preserve"> attempt to answer these questions</w:t>
      </w:r>
      <w:ins w:id="74" w:author="gwa" w:date="2022-11-07T13:54:00Z">
        <w:r w:rsidR="00292134">
          <w:rPr>
            <w:rFonts w:cs="Times New Roman (Body CS)"/>
            <w:lang w:val="en-CA"/>
          </w:rPr>
          <w:t xml:space="preserve"> in this paper</w:t>
        </w:r>
      </w:ins>
      <w:r w:rsidR="00B61669">
        <w:rPr>
          <w:rFonts w:cs="Times New Roman (Body CS)"/>
          <w:lang w:val="en-CA"/>
        </w:rPr>
        <w:t>.</w:t>
      </w:r>
    </w:p>
    <w:p w14:paraId="51112B81" w14:textId="6FFFD887" w:rsidR="00C309B1" w:rsidRDefault="00264F75">
      <w:pPr>
        <w:pStyle w:val="BodyText"/>
      </w:pPr>
      <w:r w:rsidRPr="0074144D">
        <w:rPr>
          <w:rFonts w:cs="Times New Roman (Body CS)"/>
        </w:rPr>
        <w:t>There</w:t>
      </w:r>
      <w:r w:rsidR="0074144D">
        <w:rPr>
          <w:rFonts w:cs="Times New Roman (Body CS)"/>
        </w:rPr>
        <w:t xml:space="preserve"> are several </w:t>
      </w:r>
      <w:r w:rsidRPr="0074144D">
        <w:rPr>
          <w:rFonts w:cs="Times New Roman (Body CS)"/>
        </w:rPr>
        <w:t xml:space="preserve">studies regarding </w:t>
      </w:r>
      <w:r w:rsidR="0049585B">
        <w:rPr>
          <w:rFonts w:cs="Times New Roman (Body CS)"/>
        </w:rPr>
        <w:t>plant location</w:t>
      </w:r>
      <w:r w:rsidRPr="0074144D">
        <w:rPr>
          <w:rFonts w:cs="Times New Roman (Body CS)"/>
        </w:rPr>
        <w:t xml:space="preserve"> decisions for forest residue-based bio</w:t>
      </w:r>
      <w:r w:rsidR="005A6C92">
        <w:rPr>
          <w:rFonts w:cs="Times New Roman (Body CS)"/>
        </w:rPr>
        <w:t xml:space="preserve">energy </w:t>
      </w:r>
      <w:r w:rsidR="00B63298">
        <w:rPr>
          <w:rFonts w:cs="Times New Roman (Body CS)"/>
        </w:rPr>
        <w:t>plants</w:t>
      </w:r>
      <w:r w:rsidR="00D30EBF">
        <w:rPr>
          <w:rFonts w:cs="Times New Roman (Body CS)"/>
        </w:rPr>
        <w:t xml:space="preserve">, as reviewed </w:t>
      </w:r>
      <w:r w:rsidR="002E74F0">
        <w:rPr>
          <w:rFonts w:cs="Times New Roman (Body CS)"/>
        </w:rPr>
        <w:t xml:space="preserve">by Johnson </w:t>
      </w:r>
      <w:r w:rsidR="002E74F0" w:rsidRPr="0074144D">
        <w:rPr>
          <w:rFonts w:cs="Times New Roman (Body CS)"/>
          <w:i/>
        </w:rPr>
        <w:t>et al</w:t>
      </w:r>
      <w:r w:rsidR="002E74F0">
        <w:rPr>
          <w:rFonts w:cs="Times New Roman (Body CS)"/>
        </w:rPr>
        <w:t>.</w:t>
      </w:r>
      <w:r w:rsidR="00D30EBF">
        <w:rPr>
          <w:rFonts w:cs="Times New Roman (Body CS)"/>
        </w:rPr>
        <w:t xml:space="preserve"> </w:t>
      </w:r>
      <w:r w:rsidRPr="0074144D">
        <w:rPr>
          <w:rFonts w:cs="Times New Roman (Body CS)"/>
        </w:rPr>
        <w:t>[19]</w:t>
      </w:r>
      <w:r w:rsidR="005A6C92">
        <w:rPr>
          <w:rFonts w:cs="Times New Roman (Body CS)"/>
        </w:rPr>
        <w:t xml:space="preserve">. </w:t>
      </w:r>
      <w:r w:rsidR="00E272DF">
        <w:t xml:space="preserve">Although </w:t>
      </w:r>
      <w:r w:rsidR="005A6C92">
        <w:t>these</w:t>
      </w:r>
      <w:r w:rsidR="00B37F11">
        <w:t xml:space="preserve"> studies have improved our understanding of feedstock availability</w:t>
      </w:r>
      <w:r w:rsidR="00E272DF">
        <w:t xml:space="preserve">, </w:t>
      </w:r>
      <w:r w:rsidR="00C309B1">
        <w:t>they</w:t>
      </w:r>
      <w:r w:rsidR="00E272DF">
        <w:t xml:space="preserve"> tend </w:t>
      </w:r>
      <w:r w:rsidR="00C309B1">
        <w:t xml:space="preserve">to </w:t>
      </w:r>
      <w:r w:rsidR="00E272DF">
        <w:t xml:space="preserve">use </w:t>
      </w:r>
      <w:r w:rsidR="005A3CE5">
        <w:t>limited datasets</w:t>
      </w:r>
      <w:r w:rsidR="00D30EBF">
        <w:t xml:space="preserve"> </w:t>
      </w:r>
      <w:r w:rsidR="005A3CE5">
        <w:t>and often focus on</w:t>
      </w:r>
      <w:r w:rsidR="00D30EBF">
        <w:t xml:space="preserve"> </w:t>
      </w:r>
      <w:r w:rsidR="005A3CE5">
        <w:t>average level</w:t>
      </w:r>
      <w:r w:rsidR="00D30EBF">
        <w:t>s</w:t>
      </w:r>
      <w:r w:rsidR="005A3CE5">
        <w:t xml:space="preserve"> of </w:t>
      </w:r>
      <w:r w:rsidR="00B63298">
        <w:t>residue</w:t>
      </w:r>
      <w:r w:rsidR="005A3CE5">
        <w:t xml:space="preserve"> availability.</w:t>
      </w:r>
      <w:r w:rsidR="00B37F11">
        <w:t xml:space="preserve"> </w:t>
      </w:r>
      <w:r w:rsidR="005A3CE5">
        <w:t xml:space="preserve">A </w:t>
      </w:r>
      <w:r w:rsidR="00B37F11">
        <w:t xml:space="preserve">key area that has </w:t>
      </w:r>
      <w:del w:id="75" w:author="gwa" w:date="2022-11-07T13:54:00Z">
        <w:r w:rsidR="00B37F11">
          <w:delText>largely been omitted</w:delText>
        </w:r>
      </w:del>
      <w:ins w:id="76" w:author="gwa" w:date="2022-11-07T13:54:00Z">
        <w:r w:rsidR="00CA2C35">
          <w:t>received little attention</w:t>
        </w:r>
      </w:ins>
      <w:r w:rsidR="00B37F11">
        <w:t xml:space="preserve"> </w:t>
      </w:r>
      <w:r w:rsidR="00E272DF">
        <w:t xml:space="preserve">in the </w:t>
      </w:r>
      <w:r w:rsidR="00C309B1">
        <w:t xml:space="preserve">bioenergy </w:t>
      </w:r>
      <w:r w:rsidR="00E272DF">
        <w:t xml:space="preserve">plant </w:t>
      </w:r>
      <w:r w:rsidR="005A3CE5">
        <w:t>location</w:t>
      </w:r>
      <w:r w:rsidR="00E272DF">
        <w:t xml:space="preserve"> literature </w:t>
      </w:r>
      <w:r w:rsidR="00215207">
        <w:t>is</w:t>
      </w:r>
      <w:r w:rsidR="00B37F11">
        <w:t xml:space="preserve"> consideration of feedstock supply variability over </w:t>
      </w:r>
      <w:r w:rsidR="00C309B1">
        <w:t>long</w:t>
      </w:r>
      <w:r w:rsidR="00CA20FC">
        <w:t>er</w:t>
      </w:r>
      <w:r w:rsidR="00C309B1">
        <w:t xml:space="preserve"> periods of </w:t>
      </w:r>
      <w:r w:rsidR="00B37F11">
        <w:t>time.</w:t>
      </w:r>
      <w:r w:rsidR="00D30EBF">
        <w:t xml:space="preserve"> </w:t>
      </w:r>
      <w:r w:rsidR="0074144D">
        <w:t>I</w:t>
      </w:r>
      <w:r w:rsidR="00D30EBF">
        <w:t xml:space="preserve">nstead of </w:t>
      </w:r>
      <w:r w:rsidR="00215207">
        <w:t xml:space="preserve">just </w:t>
      </w:r>
      <w:r w:rsidR="00D30EBF">
        <w:t>focusing on average residue levels, a bioenergy investor is</w:t>
      </w:r>
      <w:r w:rsidR="00215207">
        <w:t xml:space="preserve"> </w:t>
      </w:r>
      <w:r w:rsidR="00D30EBF">
        <w:t xml:space="preserve">likely to be concerned about the </w:t>
      </w:r>
      <w:r w:rsidR="00215207">
        <w:t xml:space="preserve">financial </w:t>
      </w:r>
      <w:r w:rsidR="00D30EBF">
        <w:t xml:space="preserve">impact of </w:t>
      </w:r>
      <w:del w:id="77" w:author="gwa" w:date="2022-11-07T13:54:00Z">
        <w:r w:rsidR="00D30EBF">
          <w:delText>years when</w:delText>
        </w:r>
      </w:del>
      <w:ins w:id="78" w:author="gwa" w:date="2022-11-07T13:54:00Z">
        <w:r w:rsidR="00A927DD">
          <w:t>variable annual</w:t>
        </w:r>
      </w:ins>
      <w:r w:rsidR="00D30EBF">
        <w:t xml:space="preserve"> residue availability </w:t>
      </w:r>
      <w:del w:id="79" w:author="gwa" w:date="2022-11-07T13:54:00Z">
        <w:r w:rsidR="00D30EBF">
          <w:delText>is low</w:delText>
        </w:r>
      </w:del>
      <w:r w:rsidR="0074144D">
        <w:t>,</w:t>
      </w:r>
      <w:r w:rsidR="00215207">
        <w:t xml:space="preserve"> </w:t>
      </w:r>
      <w:r w:rsidR="00D30EBF">
        <w:t>which is the focus of our study.</w:t>
      </w:r>
      <w:r w:rsidR="00B37F11">
        <w:t xml:space="preserve"> </w:t>
      </w:r>
    </w:p>
    <w:p w14:paraId="72E5A2EC" w14:textId="5DE1B977" w:rsidR="00D30EBF" w:rsidRDefault="005A3CE5">
      <w:pPr>
        <w:pStyle w:val="BodyText"/>
      </w:pPr>
      <w:r>
        <w:t>Availability of forest residues for a bioenergy plant largely depends on commercial</w:t>
      </w:r>
      <w:r w:rsidR="00D30EBF">
        <w:t xml:space="preserve"> </w:t>
      </w:r>
      <w:r>
        <w:t xml:space="preserve">harvesting operations and the production of traditional forest products. Fluctuations in the volume of stemwood harvested for forest products has a direct impact on residues available for biofuels. </w:t>
      </w:r>
      <w:del w:id="80" w:author="gwa" w:date="2022-11-07T13:54:00Z">
        <w:r>
          <w:delText>Major factors,</w:delText>
        </w:r>
      </w:del>
      <w:ins w:id="81" w:author="gwa" w:date="2022-11-07T13:54:00Z">
        <w:r w:rsidR="00CA2C35">
          <w:t>Factors</w:t>
        </w:r>
      </w:ins>
      <w:r>
        <w:t xml:space="preserve"> such as the 2008 housing crisis and the ongoing softwood lumber dispute </w:t>
      </w:r>
      <w:r w:rsidR="00D30EBF">
        <w:t>between Canada and</w:t>
      </w:r>
      <w:r>
        <w:t xml:space="preserve"> the United States</w:t>
      </w:r>
      <w:r w:rsidR="00292134">
        <w:t xml:space="preserve"> </w:t>
      </w:r>
      <w:ins w:id="82" w:author="gwa" w:date="2022-11-07T13:54:00Z">
        <w:r w:rsidR="00292134">
          <w:t>of America</w:t>
        </w:r>
        <w:r>
          <w:t xml:space="preserve"> </w:t>
        </w:r>
      </w:ins>
      <w:r>
        <w:t>have resulted in sawmill closures and reductions in forest harvesting activities</w:t>
      </w:r>
      <w:r w:rsidR="00D30EBF">
        <w:t xml:space="preserve"> in western Canada</w:t>
      </w:r>
      <w:r>
        <w:t xml:space="preserve"> [9] [10]. This relationship between </w:t>
      </w:r>
      <w:del w:id="83" w:author="gwa" w:date="2022-11-07T13:54:00Z">
        <w:r>
          <w:delText>volatile</w:delText>
        </w:r>
      </w:del>
      <w:ins w:id="84" w:author="gwa" w:date="2022-11-07T13:54:00Z">
        <w:r w:rsidR="00A927DD">
          <w:t>variable</w:t>
        </w:r>
      </w:ins>
      <w:r w:rsidR="00A927DD">
        <w:t xml:space="preserve"> </w:t>
      </w:r>
      <w:r>
        <w:t xml:space="preserve">harvest volumes and subsequent residue variability is explored in detail by Niquidet and Friesen [11], who model forest residue supply in Alberta as a function of lumber prices. </w:t>
      </w:r>
    </w:p>
    <w:p w14:paraId="1A44D2BB" w14:textId="47DF83BF" w:rsidR="000F5F23" w:rsidRPr="00373735" w:rsidRDefault="005A3CE5" w:rsidP="009329BA">
      <w:pPr>
        <w:pStyle w:val="BodyText"/>
        <w:rPr>
          <w:lang w:val="en-CA"/>
        </w:rPr>
      </w:pPr>
      <w:del w:id="85" w:author="gwa" w:date="2022-11-07T13:54:00Z">
        <w:r>
          <w:delText>Given that biomass</w:delText>
        </w:r>
      </w:del>
      <w:ins w:id="86" w:author="gwa" w:date="2022-11-07T13:54:00Z">
        <w:r w:rsidR="001A1DA2">
          <w:rPr>
            <w:highlight w:val="yellow"/>
          </w:rPr>
          <w:t>B</w:t>
        </w:r>
        <w:r w:rsidRPr="00732089">
          <w:rPr>
            <w:highlight w:val="yellow"/>
          </w:rPr>
          <w:t>iomass</w:t>
        </w:r>
      </w:ins>
      <w:r w:rsidRPr="00732089">
        <w:rPr>
          <w:highlight w:val="yellow"/>
          <w:rPrChange w:id="87" w:author="gwa" w:date="2022-11-07T13:54:00Z">
            <w:rPr/>
          </w:rPrChange>
        </w:rPr>
        <w:t xml:space="preserve"> feedstock accounts for 40 to 60% of a bioenergy plant’s total costs </w:t>
      </w:r>
      <w:r w:rsidR="009329BA" w:rsidRPr="00732089">
        <w:rPr>
          <w:highlight w:val="yellow"/>
          <w:rPrChange w:id="88" w:author="gwa" w:date="2022-11-07T13:54:00Z">
            <w:rPr/>
          </w:rPrChange>
        </w:rPr>
        <w:t xml:space="preserve">{from </w:t>
      </w:r>
      <w:r w:rsidR="009329BA" w:rsidRPr="00732089">
        <w:rPr>
          <w:highlight w:val="yellow"/>
          <w:lang w:val="en-CA"/>
          <w:rPrChange w:id="89" w:author="gwa" w:date="2022-11-07T13:54:00Z">
            <w:rPr>
              <w:lang w:val="en-CA"/>
            </w:rPr>
          </w:rPrChange>
        </w:rPr>
        <w:t xml:space="preserve">(Caputo et al., 2005; </w:t>
      </w:r>
      <w:proofErr w:type="spellStart"/>
      <w:r w:rsidR="009329BA" w:rsidRPr="00732089">
        <w:rPr>
          <w:highlight w:val="yellow"/>
          <w:lang w:val="en-CA"/>
          <w:rPrChange w:id="90" w:author="gwa" w:date="2022-11-07T13:54:00Z">
            <w:rPr>
              <w:lang w:val="en-CA"/>
            </w:rPr>
          </w:rPrChange>
        </w:rPr>
        <w:t>Leistritz</w:t>
      </w:r>
      <w:proofErr w:type="spellEnd"/>
      <w:r w:rsidR="009329BA" w:rsidRPr="00732089">
        <w:rPr>
          <w:highlight w:val="yellow"/>
          <w:lang w:val="en-CA"/>
          <w:rPrChange w:id="91" w:author="gwa" w:date="2022-11-07T13:54:00Z">
            <w:rPr>
              <w:lang w:val="en-CA"/>
            </w:rPr>
          </w:rPrChange>
        </w:rPr>
        <w:t xml:space="preserve"> et al., 2007) which are cited in </w:t>
      </w:r>
      <w:r w:rsidRPr="00732089">
        <w:rPr>
          <w:highlight w:val="yellow"/>
          <w:rPrChange w:id="92" w:author="gwa" w:date="2022-11-07T13:54:00Z">
            <w:rPr/>
          </w:rPrChange>
        </w:rPr>
        <w:t>[12</w:t>
      </w:r>
      <w:del w:id="93" w:author="gwa" w:date="2022-11-07T13:54:00Z">
        <w:r>
          <w:delText>]</w:delText>
        </w:r>
        <w:r w:rsidR="009329BA">
          <w:delText>}</w:delText>
        </w:r>
        <w:r>
          <w:delText>, a</w:delText>
        </w:r>
      </w:del>
      <w:ins w:id="94" w:author="gwa" w:date="2022-11-07T13:54:00Z">
        <w:r w:rsidRPr="00732089">
          <w:rPr>
            <w:highlight w:val="yellow"/>
          </w:rPr>
          <w:t>]</w:t>
        </w:r>
        <w:r w:rsidR="001A1DA2">
          <w:rPr>
            <w:highlight w:val="yellow"/>
          </w:rPr>
          <w:t>).</w:t>
        </w:r>
        <w:r w:rsidRPr="00732089">
          <w:rPr>
            <w:highlight w:val="yellow"/>
          </w:rPr>
          <w:t xml:space="preserve"> </w:t>
        </w:r>
        <w:proofErr w:type="gramStart"/>
        <w:r w:rsidR="001A1DA2">
          <w:rPr>
            <w:highlight w:val="yellow"/>
          </w:rPr>
          <w:t>A</w:t>
        </w:r>
      </w:ins>
      <w:r w:rsidRPr="00732089">
        <w:rPr>
          <w:highlight w:val="yellow"/>
          <w:rPrChange w:id="95" w:author="gwa" w:date="2022-11-07T13:54:00Z">
            <w:rPr/>
          </w:rPrChange>
        </w:rPr>
        <w:t xml:space="preserve"> number of</w:t>
      </w:r>
      <w:proofErr w:type="gramEnd"/>
      <w:r w:rsidRPr="00732089">
        <w:rPr>
          <w:highlight w:val="yellow"/>
          <w:rPrChange w:id="96" w:author="gwa" w:date="2022-11-07T13:54:00Z">
            <w:rPr/>
          </w:rPrChange>
        </w:rPr>
        <w:t xml:space="preserve"> studies</w:t>
      </w:r>
      <w:r>
        <w:t xml:space="preserve"> have shown that collection and transportation costs may be the biggest impediment to widespread use of forest residues in bioenergy systems [8].</w:t>
      </w:r>
      <w:r w:rsidR="00B37F11">
        <w:t xml:space="preserve"> Since a forest-residue based bioenergy plant is dependent on stemwood harvesting for feedstock, any variability in harvesting directly influences the volume of residues that would be available. Therefore, considering the </w:t>
      </w:r>
      <w:r w:rsidR="0090415A">
        <w:t>long-term</w:t>
      </w:r>
      <w:r w:rsidR="00E272DF">
        <w:t xml:space="preserve"> </w:t>
      </w:r>
      <w:r w:rsidR="00B37F11">
        <w:t xml:space="preserve">variability associated with feedstocks in different </w:t>
      </w:r>
      <w:r w:rsidR="0090415A">
        <w:t xml:space="preserve">potential </w:t>
      </w:r>
      <w:r w:rsidR="00B37F11">
        <w:t xml:space="preserve">locations </w:t>
      </w:r>
      <w:del w:id="97" w:author="gwa" w:date="2022-11-07T13:54:00Z">
        <w:r w:rsidR="00B37F11">
          <w:delText>could</w:delText>
        </w:r>
      </w:del>
      <w:ins w:id="98" w:author="gwa" w:date="2022-11-07T13:54:00Z">
        <w:r w:rsidR="001A1DA2">
          <w:t>would</w:t>
        </w:r>
      </w:ins>
      <w:r w:rsidR="001A1DA2">
        <w:t xml:space="preserve"> </w:t>
      </w:r>
      <w:r w:rsidR="00B37F11">
        <w:t>be important in choosing the optimal site for locating a bioenergy plant</w:t>
      </w:r>
      <w:r w:rsidR="00E272DF">
        <w:t>.</w:t>
      </w:r>
    </w:p>
    <w:p w14:paraId="245C0332" w14:textId="0522429D" w:rsidR="000F5F23" w:rsidRPr="00CD5CF2" w:rsidRDefault="00E272DF">
      <w:pPr>
        <w:pStyle w:val="BodyText"/>
        <w:rPr>
          <w:rFonts w:cs="Times New Roman (Body CS)"/>
        </w:rPr>
      </w:pPr>
      <w:r w:rsidRPr="00373735">
        <w:rPr>
          <w:bCs/>
        </w:rPr>
        <w:t xml:space="preserve">Although </w:t>
      </w:r>
      <w:r w:rsidR="00264F75" w:rsidRPr="00CD5CF2">
        <w:rPr>
          <w:bCs/>
        </w:rPr>
        <w:t>few studies</w:t>
      </w:r>
      <w:r w:rsidR="0090415A" w:rsidRPr="00CD5CF2">
        <w:rPr>
          <w:bCs/>
        </w:rPr>
        <w:t xml:space="preserve"> consider long-term </w:t>
      </w:r>
      <w:r w:rsidR="00366DB0" w:rsidRPr="00CD5CF2">
        <w:rPr>
          <w:bCs/>
        </w:rPr>
        <w:t>forest residue</w:t>
      </w:r>
      <w:r w:rsidR="0090415A" w:rsidRPr="00CD5CF2">
        <w:rPr>
          <w:bCs/>
        </w:rPr>
        <w:t xml:space="preserve"> variability for the purposes of optimizing the location of a potential bioenergy plant, there are studies that consider variability for other purposes.</w:t>
      </w:r>
      <w:r w:rsidR="003949D3">
        <w:rPr>
          <w:bCs/>
        </w:rPr>
        <w:t xml:space="preserve"> </w:t>
      </w:r>
      <w:r w:rsidR="0090415A" w:rsidRPr="00CD5CF2">
        <w:rPr>
          <w:bCs/>
        </w:rPr>
        <w:t xml:space="preserve"> </w:t>
      </w:r>
      <w:r w:rsidR="00B37F11" w:rsidRPr="00373735">
        <w:rPr>
          <w:rFonts w:cs="Times New Roman (Body CS)"/>
        </w:rPr>
        <w:t>Some studies have considered variable feedstock supplies when investigating whether and when to expand the production of bioenergy from burning residues [13] [14] [15]. Other studies have explored the context of variable supplies when making decisions about capital investments in forest residue-based biorefineries [16], [17] [18]. Variable feedstock supplies are also shown to affect capital investment decisions related to investing in a residue preprocessing facility (Chen and Fay 2011) [17], types of storage infrastructure for bioenergy plant feedstocks [18], as well as whether to invest in biofuels versus bioenergy, and when to invest in processing facilities [16].</w:t>
      </w:r>
    </w:p>
    <w:p w14:paraId="0B9876C1" w14:textId="79D4059C" w:rsidR="00373735" w:rsidRDefault="00CD5CF2">
      <w:pPr>
        <w:pStyle w:val="BodyText"/>
      </w:pPr>
      <w:r>
        <w:t>O</w:t>
      </w:r>
      <w:r w:rsidR="00375AB5">
        <w:t>u</w:t>
      </w:r>
      <w:r w:rsidR="00B37F11">
        <w:t>r study contributes to the literature by considering variability in forest residue feedstock supplies</w:t>
      </w:r>
      <w:r w:rsidR="002E74F0">
        <w:t xml:space="preserve"> for the purpose of selecting the best location for a bioenergy plant</w:t>
      </w:r>
      <w:r w:rsidR="00A74DD1">
        <w:t xml:space="preserve"> </w:t>
      </w:r>
      <w:del w:id="99" w:author="gwa" w:date="2022-11-07T13:54:00Z">
        <w:r w:rsidR="00A74DD1">
          <w:delText>out of three</w:delText>
        </w:r>
      </w:del>
      <w:ins w:id="100" w:author="gwa" w:date="2022-11-07T13:54:00Z">
        <w:r w:rsidR="00CA2C35">
          <w:t>from</w:t>
        </w:r>
        <w:r w:rsidR="00A74DD1">
          <w:t xml:space="preserve"> </w:t>
        </w:r>
        <w:r w:rsidR="001A1DA2">
          <w:t>alternative</w:t>
        </w:r>
      </w:ins>
      <w:r w:rsidR="001A1DA2">
        <w:t xml:space="preserve"> </w:t>
      </w:r>
      <w:r w:rsidR="00A74DD1">
        <w:t>potential locations</w:t>
      </w:r>
      <w:r w:rsidR="00B37F11">
        <w:t>.</w:t>
      </w:r>
      <w:r w:rsidR="00375AB5">
        <w:t xml:space="preserve"> </w:t>
      </w:r>
      <w:r w:rsidR="00B37F11">
        <w:t xml:space="preserve">More specifically, we use </w:t>
      </w:r>
      <w:r w:rsidR="00245CDC">
        <w:t xml:space="preserve">precise </w:t>
      </w:r>
      <w:r w:rsidR="00B37F11">
        <w:t>information on the location and year of</w:t>
      </w:r>
      <w:r w:rsidR="0016380C">
        <w:t xml:space="preserve"> historical</w:t>
      </w:r>
      <w:r w:rsidR="00373735">
        <w:t xml:space="preserve"> </w:t>
      </w:r>
      <w:r w:rsidR="00B37F11">
        <w:t>timber harvest in the</w:t>
      </w:r>
      <w:r w:rsidR="003054D9">
        <w:t xml:space="preserve"> </w:t>
      </w:r>
      <w:del w:id="101" w:author="gwa" w:date="2022-11-07T13:54:00Z">
        <w:r w:rsidR="003054D9">
          <w:delText>western</w:delText>
        </w:r>
        <w:r w:rsidR="002E74F0">
          <w:delText xml:space="preserve"> Canadian</w:delText>
        </w:r>
        <w:r w:rsidR="00B37F11">
          <w:delText xml:space="preserve"> </w:delText>
        </w:r>
      </w:del>
      <w:r w:rsidR="00B37F11">
        <w:t>province of Alberta</w:t>
      </w:r>
      <w:ins w:id="102" w:author="gwa" w:date="2022-11-07T13:54:00Z">
        <w:r w:rsidR="001A1DA2">
          <w:t>, Canada</w:t>
        </w:r>
      </w:ins>
      <w:r w:rsidR="00B37F11">
        <w:t xml:space="preserve"> to quantify the spatial and temporal variability of timber </w:t>
      </w:r>
      <w:r w:rsidR="00B64B97" w:rsidRPr="00B64B97">
        <w:t>harvest</w:t>
      </w:r>
      <w:r w:rsidR="00373735">
        <w:t>,</w:t>
      </w:r>
      <w:r w:rsidR="00B64B97">
        <w:t xml:space="preserve"> and</w:t>
      </w:r>
      <w:r w:rsidR="00B37F11">
        <w:t xml:space="preserve"> </w:t>
      </w:r>
      <w:r w:rsidR="00373735">
        <w:t xml:space="preserve">thereby </w:t>
      </w:r>
      <w:r w:rsidR="00B37F11">
        <w:t>relate th</w:t>
      </w:r>
      <w:r w:rsidR="00373735">
        <w:t>e harvest</w:t>
      </w:r>
      <w:r w:rsidR="00B37F11">
        <w:t xml:space="preserve"> information to spatial and temporal variability of </w:t>
      </w:r>
      <w:r w:rsidR="005F183A">
        <w:t>forest</w:t>
      </w:r>
      <w:r w:rsidR="00B37F11">
        <w:t xml:space="preserve"> residue</w:t>
      </w:r>
      <w:r w:rsidR="0016380C">
        <w:t xml:space="preserve"> availability</w:t>
      </w:r>
      <w:r w:rsidR="00B37F11">
        <w:t xml:space="preserve">. We develop transportation cost estimates to </w:t>
      </w:r>
      <w:proofErr w:type="gramStart"/>
      <w:r w:rsidR="00B63298">
        <w:t>all of</w:t>
      </w:r>
      <w:proofErr w:type="gramEnd"/>
      <w:r w:rsidR="00B63298">
        <w:t xml:space="preserve"> </w:t>
      </w:r>
      <w:r w:rsidR="00B37F11">
        <w:t xml:space="preserve">the </w:t>
      </w:r>
      <w:r w:rsidR="00B63298">
        <w:t xml:space="preserve">historical </w:t>
      </w:r>
      <w:r w:rsidR="00B37F11">
        <w:t xml:space="preserve">timber harvest areas based on cycle time estimates developed from </w:t>
      </w:r>
      <w:del w:id="103" w:author="gwa" w:date="2022-11-07T13:54:00Z">
        <w:r w:rsidR="00B37F11">
          <w:delText>the</w:delText>
        </w:r>
      </w:del>
      <w:ins w:id="104" w:author="gwa" w:date="2022-11-07T13:54:00Z">
        <w:r w:rsidR="001A1DA2">
          <w:t>a digital</w:t>
        </w:r>
      </w:ins>
      <w:r w:rsidR="001A1DA2">
        <w:t xml:space="preserve"> </w:t>
      </w:r>
      <w:r w:rsidR="00B37F11">
        <w:t xml:space="preserve">road network </w:t>
      </w:r>
      <w:del w:id="105" w:author="gwa" w:date="2022-11-07T13:54:00Z">
        <w:r w:rsidR="00B37F11">
          <w:delText>in</w:delText>
        </w:r>
      </w:del>
      <w:ins w:id="106" w:author="gwa" w:date="2022-11-07T13:54:00Z">
        <w:r w:rsidR="001A1DA2">
          <w:t>for</w:t>
        </w:r>
      </w:ins>
      <w:r w:rsidR="001A1DA2">
        <w:t xml:space="preserve"> </w:t>
      </w:r>
      <w:r w:rsidR="00B37F11">
        <w:t xml:space="preserve">the province. </w:t>
      </w:r>
      <w:r w:rsidR="00856581">
        <w:t>The</w:t>
      </w:r>
      <w:r w:rsidR="009D411B">
        <w:t xml:space="preserve"> spatial and temporal variability of forest residues results in </w:t>
      </w:r>
      <w:r w:rsidR="00CD3DD5">
        <w:t xml:space="preserve">variability </w:t>
      </w:r>
      <w:r w:rsidR="009D411B">
        <w:t xml:space="preserve">in the transport </w:t>
      </w:r>
      <w:r w:rsidR="00856581">
        <w:t xml:space="preserve">cycle time </w:t>
      </w:r>
      <w:r w:rsidR="009D411B">
        <w:t xml:space="preserve">from the residue collection areas to the </w:t>
      </w:r>
      <w:r w:rsidR="0016380C">
        <w:t xml:space="preserve">bioenergy </w:t>
      </w:r>
      <w:r w:rsidR="009D411B">
        <w:t>plant</w:t>
      </w:r>
      <w:r w:rsidR="00CD3DD5">
        <w:t xml:space="preserve">, which </w:t>
      </w:r>
      <w:r w:rsidR="00B63298">
        <w:t xml:space="preserve">in turn </w:t>
      </w:r>
      <w:r w:rsidR="00CD3DD5">
        <w:t>leads to variability in delivered residue cost</w:t>
      </w:r>
      <w:r w:rsidR="009D411B">
        <w:t xml:space="preserve">. </w:t>
      </w:r>
      <w:r w:rsidR="00B37F11">
        <w:t xml:space="preserve">From this information we develop historical </w:t>
      </w:r>
      <w:r w:rsidR="006F08C3">
        <w:t>cost</w:t>
      </w:r>
      <w:ins w:id="107" w:author="gwa" w:date="2022-11-07T13:54:00Z">
        <w:r w:rsidR="001A1DA2">
          <w:t>-availability</w:t>
        </w:r>
      </w:ins>
      <w:r w:rsidR="00B37F11">
        <w:t xml:space="preserve"> curves [22] for </w:t>
      </w:r>
      <w:r w:rsidR="006F08C3">
        <w:t xml:space="preserve">collecting and delivering </w:t>
      </w:r>
      <w:r w:rsidR="00B37F11">
        <w:t>forest residue</w:t>
      </w:r>
      <w:r w:rsidR="006F08C3">
        <w:t>s</w:t>
      </w:r>
      <w:r w:rsidR="00B37F11">
        <w:t xml:space="preserve"> </w:t>
      </w:r>
      <w:r w:rsidR="006F08C3">
        <w:t>to each of the three potential bioenergy plant locations</w:t>
      </w:r>
      <w:r w:rsidR="006F08C3" w:rsidDel="006F08C3">
        <w:t xml:space="preserve"> </w:t>
      </w:r>
      <w:r w:rsidR="00B37F11">
        <w:t>for each of 26 years in our study period (1990–2015).</w:t>
      </w:r>
      <w:r w:rsidR="0026439B">
        <w:t xml:space="preserve"> </w:t>
      </w:r>
      <w:r w:rsidR="00B63298">
        <w:t>When</w:t>
      </w:r>
      <w:r w:rsidR="0026439B">
        <w:t xml:space="preserve"> considering locations for the p</w:t>
      </w:r>
      <w:r w:rsidR="0096084E">
        <w:t>otential</w:t>
      </w:r>
      <w:r w:rsidR="0026439B">
        <w:t xml:space="preserve"> </w:t>
      </w:r>
      <w:r w:rsidR="00C32F52">
        <w:t xml:space="preserve">bioenergy </w:t>
      </w:r>
      <w:r w:rsidR="0026439B">
        <w:t xml:space="preserve">plants, we </w:t>
      </w:r>
      <w:r w:rsidR="00B63298">
        <w:t xml:space="preserve">conduct sensitivity analysis on </w:t>
      </w:r>
      <w:r w:rsidR="0026439B">
        <w:t>3 different</w:t>
      </w:r>
      <w:r w:rsidR="00B63298">
        <w:t xml:space="preserve"> bioenergy </w:t>
      </w:r>
      <w:del w:id="108" w:author="gwa" w:date="2022-11-07T13:54:00Z">
        <w:r w:rsidR="0026439B">
          <w:delText xml:space="preserve"> </w:delText>
        </w:r>
      </w:del>
      <w:r w:rsidR="0026439B">
        <w:t>plant capacities</w:t>
      </w:r>
      <w:r w:rsidR="00B63298">
        <w:t>, as</w:t>
      </w:r>
      <w:r w:rsidR="0026439B">
        <w:t xml:space="preserve"> defined by annual forest residue feedstock requirements: </w:t>
      </w:r>
      <w:r w:rsidR="0026439B" w:rsidRPr="000D2FC1">
        <w:t>200 Gg</w:t>
      </w:r>
      <w:del w:id="109" w:author="gwa" w:date="2022-11-07T13:54:00Z">
        <w:r w:rsidR="00566A41" w:rsidRPr="000D2FC1">
          <w:delText>·</w:delText>
        </w:r>
        <w:r w:rsidR="00566A41" w:rsidRPr="009107B1">
          <w:delText>yr</w:delText>
        </w:r>
        <w:r w:rsidR="00566A41" w:rsidRPr="009107B1">
          <w:rPr>
            <w:vertAlign w:val="superscript"/>
          </w:rPr>
          <w:delText>-1</w:delText>
        </w:r>
      </w:del>
      <w:ins w:id="110" w:author="gwa" w:date="2022-11-07T13:54:00Z">
        <w:r w:rsidR="00EA6305">
          <w:t>/a</w:t>
        </w:r>
      </w:ins>
      <w:r w:rsidR="0026439B" w:rsidRPr="000D2FC1">
        <w:t xml:space="preserve"> corresponding to a small wood pellet mill, 400 G</w:t>
      </w:r>
      <w:r w:rsidR="00EA6305">
        <w:t>g</w:t>
      </w:r>
      <w:del w:id="111" w:author="gwa" w:date="2022-11-07T13:54:00Z">
        <w:r w:rsidR="00F15A24" w:rsidRPr="000D2FC1">
          <w:delText>·yr-</w:delText>
        </w:r>
        <w:r w:rsidR="00F15A24" w:rsidRPr="000D2FC1">
          <w:rPr>
            <w:vertAlign w:val="superscript"/>
            <w:lang w:val="en-CA"/>
          </w:rPr>
          <w:delText>1</w:delText>
        </w:r>
        <w:r w:rsidR="00F15A24" w:rsidRPr="000D2FC1">
          <w:rPr>
            <w:lang w:val="en-CA"/>
          </w:rPr>
          <w:delText xml:space="preserve"> </w:delText>
        </w:r>
      </w:del>
      <w:ins w:id="112" w:author="gwa" w:date="2022-11-07T13:54:00Z">
        <w:r w:rsidR="00EA6305">
          <w:t>/a</w:t>
        </w:r>
      </w:ins>
      <w:r w:rsidR="00F15A24" w:rsidRPr="000D2FC1">
        <w:rPr>
          <w:lang w:val="en-CA"/>
          <w:rPrChange w:id="113" w:author="gwa" w:date="2022-11-07T13:54:00Z">
            <w:rPr/>
          </w:rPrChange>
        </w:rPr>
        <w:t xml:space="preserve"> </w:t>
      </w:r>
      <w:r w:rsidR="0026439B" w:rsidRPr="000D2FC1">
        <w:t>corresponding to a large pellet mill or a small biorefinery, and 800 Gg</w:t>
      </w:r>
      <w:del w:id="114" w:author="gwa" w:date="2022-11-07T13:54:00Z">
        <w:r w:rsidR="00F15A24">
          <w:delText>·yr-</w:delText>
        </w:r>
        <w:r w:rsidR="00F15A24" w:rsidRPr="00A1425F">
          <w:rPr>
            <w:vertAlign w:val="superscript"/>
            <w:lang w:val="en-CA"/>
          </w:rPr>
          <w:delText>1</w:delText>
        </w:r>
      </w:del>
      <w:ins w:id="115" w:author="gwa" w:date="2022-11-07T13:54:00Z">
        <w:r w:rsidR="00EA6305">
          <w:t>/a</w:t>
        </w:r>
      </w:ins>
      <w:r w:rsidR="00EA6305">
        <w:rPr>
          <w:rPrChange w:id="116" w:author="gwa" w:date="2022-11-07T13:54:00Z">
            <w:rPr>
              <w:lang w:val="en-CA"/>
            </w:rPr>
          </w:rPrChange>
        </w:rPr>
        <w:t xml:space="preserve"> </w:t>
      </w:r>
      <w:r w:rsidR="0026439B">
        <w:t>corresponding to a large biorefinery.</w:t>
      </w:r>
      <w:r w:rsidR="00373735">
        <w:t xml:space="preserve"> </w:t>
      </w:r>
    </w:p>
    <w:p w14:paraId="003CE4E6" w14:textId="6C250CFA" w:rsidR="000F5F23" w:rsidRDefault="00B37F11">
      <w:pPr>
        <w:pStyle w:val="BodyText"/>
      </w:pPr>
      <w:r>
        <w:t xml:space="preserve">The methods used for this study are similar to that used by </w:t>
      </w:r>
      <w:proofErr w:type="spellStart"/>
      <w:r>
        <w:t>FPInnovations</w:t>
      </w:r>
      <w:proofErr w:type="spellEnd"/>
      <w:r>
        <w:t xml:space="preserve"> for their biomass availability </w:t>
      </w:r>
      <w:r w:rsidR="0016380C">
        <w:t xml:space="preserve">estimates </w:t>
      </w:r>
      <w:r>
        <w:t xml:space="preserve">for timber supply areas in British Columbia (see Ref. [21] for an example). Like us, </w:t>
      </w:r>
      <w:proofErr w:type="spellStart"/>
      <w:r>
        <w:t>FPInnovations</w:t>
      </w:r>
      <w:proofErr w:type="spellEnd"/>
      <w:r>
        <w:t xml:space="preserve"> develops </w:t>
      </w:r>
      <w:del w:id="117" w:author="gwa" w:date="2022-11-07T13:54:00Z">
        <w:r>
          <w:delText>supply curves (</w:delText>
        </w:r>
      </w:del>
      <w:r>
        <w:t>cost-availability curves</w:t>
      </w:r>
      <w:del w:id="118" w:author="gwa" w:date="2022-11-07T13:54:00Z">
        <w:r>
          <w:delText>)</w:delText>
        </w:r>
      </w:del>
      <w:r>
        <w:t xml:space="preserve"> based on a road network and historical harvests. However, their </w:t>
      </w:r>
      <w:del w:id="119" w:author="gwa" w:date="2022-11-07T13:54:00Z">
        <w:r>
          <w:delText>take on</w:delText>
        </w:r>
      </w:del>
      <w:ins w:id="120" w:author="gwa" w:date="2022-11-07T13:54:00Z">
        <w:r w:rsidR="001A1DA2">
          <w:t>consideration of</w:t>
        </w:r>
      </w:ins>
      <w:r>
        <w:t xml:space="preserve"> temporal variability is limited to </w:t>
      </w:r>
      <w:r w:rsidR="001A6853">
        <w:t xml:space="preserve">comparing </w:t>
      </w:r>
      <w:r w:rsidR="002E74F0">
        <w:t>two</w:t>
      </w:r>
      <w:r>
        <w:t xml:space="preserve"> 5-year periods. As well, </w:t>
      </w:r>
      <w:del w:id="121" w:author="gwa" w:date="2022-11-07T13:54:00Z">
        <w:r>
          <w:delText>they</w:delText>
        </w:r>
      </w:del>
      <w:proofErr w:type="spellStart"/>
      <w:ins w:id="122" w:author="gwa" w:date="2022-11-07T13:54:00Z">
        <w:r w:rsidR="001A1DA2">
          <w:t>FPInnovations</w:t>
        </w:r>
      </w:ins>
      <w:proofErr w:type="spellEnd"/>
      <w:r w:rsidR="001A1DA2">
        <w:t xml:space="preserve"> </w:t>
      </w:r>
      <w:r>
        <w:t xml:space="preserve">limit their analyses to the boundaries of timber supply areas. </w:t>
      </w:r>
      <w:r w:rsidR="00373735">
        <w:t xml:space="preserve">The only boundary </w:t>
      </w:r>
      <w:del w:id="123" w:author="gwa" w:date="2022-11-07T13:54:00Z">
        <w:r w:rsidR="00373735">
          <w:delText>that limits</w:delText>
        </w:r>
      </w:del>
      <w:ins w:id="124" w:author="gwa" w:date="2022-11-07T13:54:00Z">
        <w:r w:rsidR="001A1DA2">
          <w:t>considered</w:t>
        </w:r>
      </w:ins>
      <w:r w:rsidR="00373735">
        <w:t xml:space="preserve"> our analysis is the provincial </w:t>
      </w:r>
      <w:del w:id="125" w:author="gwa" w:date="2022-11-07T13:54:00Z">
        <w:r w:rsidR="00373735">
          <w:delText>border between</w:delText>
        </w:r>
      </w:del>
      <w:ins w:id="126" w:author="gwa" w:date="2022-11-07T13:54:00Z">
        <w:r w:rsidR="001A1DA2">
          <w:t>boundary of</w:t>
        </w:r>
      </w:ins>
      <w:r w:rsidR="001A1DA2">
        <w:t xml:space="preserve"> </w:t>
      </w:r>
      <w:r w:rsidR="00373735">
        <w:t>Alberta</w:t>
      </w:r>
      <w:del w:id="127" w:author="gwa" w:date="2022-11-07T13:54:00Z">
        <w:r w:rsidR="00373735">
          <w:delText xml:space="preserve"> and British Columbia</w:delText>
        </w:r>
        <w:r>
          <w:delText>.</w:delText>
        </w:r>
      </w:del>
      <w:ins w:id="128" w:author="gwa" w:date="2022-11-07T13:54:00Z">
        <w:r w:rsidR="001A1DA2">
          <w:t>.</w:t>
        </w:r>
        <w:r w:rsidR="00373735">
          <w:t xml:space="preserve"> </w:t>
        </w:r>
      </w:ins>
    </w:p>
    <w:p w14:paraId="3E8F429F" w14:textId="2FBA8D9E" w:rsidR="00373735" w:rsidRPr="00BD174C" w:rsidRDefault="00B37F11" w:rsidP="00BD174C">
      <w:pPr>
        <w:pStyle w:val="BodyText"/>
        <w:rPr>
          <w:lang w:val="en-CA"/>
        </w:rPr>
      </w:pPr>
      <w:r>
        <w:t xml:space="preserve">Our analysis also shares similarities with work published by Yemshanov </w:t>
      </w:r>
      <w:r>
        <w:rPr>
          <w:i/>
          <w:iCs/>
        </w:rPr>
        <w:t>et al.</w:t>
      </w:r>
      <w:r>
        <w:t xml:space="preserve"> [20]. They dev</w:t>
      </w:r>
      <w:r w:rsidR="00B2050A">
        <w:t>e</w:t>
      </w:r>
      <w:r>
        <w:t xml:space="preserve">lop </w:t>
      </w:r>
      <w:del w:id="129" w:author="gwa" w:date="2022-11-07T13:54:00Z">
        <w:r>
          <w:delText>supply</w:delText>
        </w:r>
      </w:del>
      <w:ins w:id="130" w:author="gwa" w:date="2022-11-07T13:54:00Z">
        <w:r w:rsidR="001A1DA2">
          <w:t>cost-availability</w:t>
        </w:r>
      </w:ins>
      <w:r w:rsidR="001A1DA2">
        <w:t xml:space="preserve"> curve</w:t>
      </w:r>
      <w:r>
        <w:t>s at national and regional levels based on a national forest inventory and the location of cogeneration facilities associated with forest products manufacturing facilities.</w:t>
      </w:r>
      <w:r w:rsidR="00B2050A">
        <w:t xml:space="preserve"> </w:t>
      </w:r>
      <w:r w:rsidR="00BD174C">
        <w:t>However, their analysis is based the reported annual volumes of processed wood</w:t>
      </w:r>
      <w:r w:rsidR="006E5CB6">
        <w:t xml:space="preserve"> at each manufacturing </w:t>
      </w:r>
      <w:r w:rsidR="000D2FC1">
        <w:t>plant</w:t>
      </w:r>
      <w:r w:rsidR="00BD174C">
        <w:t xml:space="preserve"> in a single year (2010)</w:t>
      </w:r>
      <w:r w:rsidR="00E877A0">
        <w:t>,</w:t>
      </w:r>
      <w:r w:rsidR="00BD174C">
        <w:t xml:space="preserve"> </w:t>
      </w:r>
      <w:commentRangeStart w:id="131"/>
      <w:commentRangeStart w:id="132"/>
      <w:commentRangeEnd w:id="131"/>
      <w:r w:rsidR="008A68BA">
        <w:rPr>
          <w:rStyle w:val="CommentReference"/>
        </w:rPr>
        <w:commentReference w:id="131"/>
      </w:r>
      <w:commentRangeEnd w:id="132"/>
      <w:r w:rsidR="00B63298">
        <w:rPr>
          <w:rStyle w:val="CommentReference"/>
        </w:rPr>
        <w:commentReference w:id="132"/>
      </w:r>
      <w:r w:rsidR="00BD174C">
        <w:t>and the corresponding residue delivery cost</w:t>
      </w:r>
      <w:commentRangeStart w:id="133"/>
      <w:r w:rsidR="006E5CB6">
        <w:t xml:space="preserve">. </w:t>
      </w:r>
      <w:del w:id="134" w:author="gwa" w:date="2022-11-07T13:54:00Z">
        <w:r w:rsidR="006E5CB6">
          <w:delText>I</w:delText>
        </w:r>
        <w:r w:rsidR="00BD174C">
          <w:delText>nstead</w:delText>
        </w:r>
        <w:r w:rsidR="006E5CB6">
          <w:delText>,</w:delText>
        </w:r>
        <w:r w:rsidR="00BD174C">
          <w:delText xml:space="preserve"> we consider the spatial location of all the harvest sites over a 26-year period (1990-2015</w:delText>
        </w:r>
        <w:r w:rsidR="007E24A1">
          <w:delText>) and</w:delText>
        </w:r>
        <w:r w:rsidR="00BD174C">
          <w:delText xml:space="preserve"> calculate the delivery cost for each harvest site in the year it was harvested. </w:delText>
        </w:r>
        <w:commentRangeEnd w:id="133"/>
        <w:r w:rsidR="00E877A0">
          <w:rPr>
            <w:rStyle w:val="CommentReference"/>
          </w:rPr>
          <w:commentReference w:id="133"/>
        </w:r>
      </w:del>
    </w:p>
    <w:p w14:paraId="56A40952" w14:textId="2AE0904F" w:rsidR="00A74DD1" w:rsidRPr="00A74DD1" w:rsidRDefault="00FC2799" w:rsidP="00CE44A0">
      <w:pPr>
        <w:pStyle w:val="BodyText"/>
        <w:rPr>
          <w:lang w:val="en-CA"/>
        </w:rPr>
      </w:pPr>
      <w:r>
        <w:rPr>
          <w:lang w:val="en-CA"/>
        </w:rPr>
        <w:t>In the next section</w:t>
      </w:r>
      <w:r w:rsidR="002A509A" w:rsidRPr="002A509A">
        <w:rPr>
          <w:lang w:val="en-CA"/>
        </w:rPr>
        <w:t xml:space="preserve"> we</w:t>
      </w:r>
      <w:r w:rsidR="00A41CF5">
        <w:rPr>
          <w:lang w:val="en-CA"/>
        </w:rPr>
        <w:t xml:space="preserve"> describe</w:t>
      </w:r>
      <w:r>
        <w:rPr>
          <w:lang w:val="en-CA"/>
        </w:rPr>
        <w:t xml:space="preserve"> our study area and data sources. </w:t>
      </w:r>
      <w:r w:rsidR="00A74DD1">
        <w:rPr>
          <w:lang w:val="en-CA"/>
        </w:rPr>
        <w:t xml:space="preserve">We then describe how we aggregate and analyze the data. </w:t>
      </w:r>
      <w:r w:rsidR="002A509A" w:rsidRPr="002A509A">
        <w:rPr>
          <w:lang w:val="en-CA"/>
        </w:rPr>
        <w:t>We</w:t>
      </w:r>
      <w:r w:rsidR="00A74DD1">
        <w:rPr>
          <w:lang w:val="en-CA"/>
        </w:rPr>
        <w:t xml:space="preserve"> </w:t>
      </w:r>
      <w:del w:id="135" w:author="gwa" w:date="2022-11-07T13:54:00Z">
        <w:r w:rsidR="00A74DD1">
          <w:rPr>
            <w:lang w:val="en-CA"/>
          </w:rPr>
          <w:delText xml:space="preserve">then </w:delText>
        </w:r>
      </w:del>
      <w:r w:rsidR="00A74DD1">
        <w:rPr>
          <w:lang w:val="en-CA"/>
        </w:rPr>
        <w:t>present our</w:t>
      </w:r>
      <w:del w:id="136" w:author="gwa" w:date="2022-11-07T13:54:00Z">
        <w:r w:rsidR="00A74DD1">
          <w:rPr>
            <w:lang w:val="en-CA"/>
          </w:rPr>
          <w:delText xml:space="preserve"> distributional</w:delText>
        </w:r>
      </w:del>
      <w:r w:rsidR="00A74DD1">
        <w:rPr>
          <w:lang w:val="en-CA"/>
        </w:rPr>
        <w:t xml:space="preserve"> results in the form of </w:t>
      </w:r>
      <w:r w:rsidR="00A74DD1">
        <w:t xml:space="preserve">marginal delivered biomass cost for each of the 26 years in the study period, and for </w:t>
      </w:r>
      <w:r w:rsidR="003777D5">
        <w:t xml:space="preserve">each of </w:t>
      </w:r>
      <w:r w:rsidR="00A74DD1">
        <w:t xml:space="preserve">the three alternative plant locations. </w:t>
      </w:r>
      <w:r w:rsidR="00A74DD1" w:rsidRPr="00A74DD1">
        <w:rPr>
          <w:lang w:val="en-CA"/>
        </w:rPr>
        <w:t xml:space="preserve">We conclude with a discussion of financial considerations regarding </w:t>
      </w:r>
      <w:r w:rsidR="00A74DD1">
        <w:rPr>
          <w:lang w:val="en-CA"/>
        </w:rPr>
        <w:t>forest residues</w:t>
      </w:r>
      <w:r w:rsidR="00A74DD1" w:rsidRPr="00A74DD1">
        <w:rPr>
          <w:lang w:val="en-CA"/>
        </w:rPr>
        <w:t xml:space="preserve"> as a biofuel feedstock, with relevance to </w:t>
      </w:r>
      <w:r w:rsidR="00A74DD1">
        <w:rPr>
          <w:lang w:val="en-CA"/>
        </w:rPr>
        <w:t>forest companies</w:t>
      </w:r>
      <w:r w:rsidR="00A74DD1" w:rsidRPr="00A74DD1">
        <w:rPr>
          <w:lang w:val="en-CA"/>
        </w:rPr>
        <w:t xml:space="preserve">, policy makers, and bioenergy investors. </w:t>
      </w:r>
    </w:p>
    <w:p w14:paraId="72ABA1D9" w14:textId="4E1CA7F3" w:rsidR="000F5F23" w:rsidRDefault="002F1C06" w:rsidP="008A68BA">
      <w:pPr>
        <w:pStyle w:val="Heading1"/>
      </w:pPr>
      <w:bookmarkStart w:id="137" w:name="materials-and-methods"/>
      <w:bookmarkEnd w:id="13"/>
      <w:r>
        <w:t>Study area and data</w:t>
      </w:r>
    </w:p>
    <w:p w14:paraId="19642B7C" w14:textId="7773AE3B" w:rsidR="000F5F23" w:rsidRDefault="00B37F11" w:rsidP="008A68BA">
      <w:pPr>
        <w:pStyle w:val="Heading2"/>
      </w:pPr>
      <w:bookmarkStart w:id="138" w:name="study-area"/>
      <w:r>
        <w:t>Study area</w:t>
      </w:r>
    </w:p>
    <w:p w14:paraId="32E4FC47" w14:textId="77777777" w:rsidR="000F5F23" w:rsidRDefault="00B37F11">
      <w:pPr>
        <w:pStyle w:val="FirstParagraph"/>
      </w:pPr>
      <w:r>
        <w:t>We use the province of Alberta in western Canada as our study area. It occupies 661 848 km</w:t>
      </w:r>
      <w:r>
        <w:rPr>
          <w:vertAlign w:val="superscript"/>
        </w:rPr>
        <w:t>2</w:t>
      </w:r>
      <w:r>
        <w:t>. Its southern boundary is 49°N latitude, northern boundary is 60°N latitude, eastern boundary is 110°W longitude, and its western boundary is defined by 120°W longitude and the Great Divide of the Rocky Mountains (Figure 1).</w:t>
      </w:r>
    </w:p>
    <w:p w14:paraId="15AF0D88" w14:textId="77777777" w:rsidR="000F5F23" w:rsidRDefault="00B37F11">
      <w:pPr>
        <w:pStyle w:val="BodyText"/>
      </w:pPr>
      <w:r>
        <w:t>[ Figure 1 about here ]</w:t>
      </w:r>
    </w:p>
    <w:p w14:paraId="77A6D6CC" w14:textId="040CDFE0" w:rsidR="000F5F23" w:rsidRDefault="00B37F11">
      <w:pPr>
        <w:pStyle w:val="BodyText"/>
      </w:pPr>
      <w:r>
        <w:t xml:space="preserve">The southeastern part of the province is largely privately owned agricultural land, and the northern and western parts are largely publicly owned forested land. There is, however, a substantial area of privately owned agricultural land in the Peace River Country of northwestern Alberta. There are also large areas in National Parks along the Rocky Mountains and in the far north of the province. The </w:t>
      </w:r>
      <w:del w:id="139" w:author="gwa" w:date="2022-11-07T13:54:00Z">
        <w:r>
          <w:delText>province calls</w:delText>
        </w:r>
      </w:del>
      <w:ins w:id="140" w:author="gwa" w:date="2022-11-07T13:54:00Z">
        <w:r w:rsidR="00CA2C35">
          <w:t>p</w:t>
        </w:r>
        <w:r>
          <w:t>rovinc</w:t>
        </w:r>
        <w:r w:rsidR="00CA2C35">
          <w:t>ial government</w:t>
        </w:r>
        <w:r>
          <w:t xml:space="preserve"> </w:t>
        </w:r>
        <w:r w:rsidR="00CA2C35">
          <w:t>identifies</w:t>
        </w:r>
      </w:ins>
      <w:r w:rsidR="00CA2C35">
        <w:t xml:space="preserve"> </w:t>
      </w:r>
      <w:r>
        <w:t xml:space="preserve">the area of mostly publicly owned forested land (excluding </w:t>
      </w:r>
      <w:r w:rsidR="0016380C">
        <w:t xml:space="preserve">the </w:t>
      </w:r>
      <w:r>
        <w:t xml:space="preserve">National Parks) </w:t>
      </w:r>
      <w:ins w:id="141" w:author="gwa" w:date="2022-11-07T13:54:00Z">
        <w:r w:rsidR="00CA2C35">
          <w:t xml:space="preserve">as </w:t>
        </w:r>
      </w:ins>
      <w:r>
        <w:t xml:space="preserve">the Green Area, and the area of mostly privately owned agricultural land </w:t>
      </w:r>
      <w:ins w:id="142" w:author="gwa" w:date="2022-11-07T13:54:00Z">
        <w:r w:rsidR="00CA2C35">
          <w:t xml:space="preserve">as </w:t>
        </w:r>
      </w:ins>
      <w:r>
        <w:t>the White Area. About 90% of the harvested timber volume in Alberta comes from the Green Area.</w:t>
      </w:r>
    </w:p>
    <w:p w14:paraId="36254662" w14:textId="7CF53830" w:rsidR="000F5F23" w:rsidRDefault="00B37F11">
      <w:pPr>
        <w:pStyle w:val="BodyText"/>
      </w:pPr>
      <w:r>
        <w:t>Our focus for this study is</w:t>
      </w:r>
      <w:r w:rsidR="003054D9">
        <w:t xml:space="preserve"> </w:t>
      </w:r>
      <w:r w:rsidR="0016380C">
        <w:t>area</w:t>
      </w:r>
      <w:r>
        <w:t xml:space="preserve"> </w:t>
      </w:r>
      <w:r w:rsidR="003054D9">
        <w:t>surrounding</w:t>
      </w:r>
      <w:r>
        <w:t xml:space="preserve"> </w:t>
      </w:r>
      <w:r w:rsidR="003054D9">
        <w:t xml:space="preserve">the towns of </w:t>
      </w:r>
      <w:r>
        <w:t xml:space="preserve">Hinton, Edson, and Whitecourt in west-central Alberta. These </w:t>
      </w:r>
      <w:r w:rsidR="005B6189">
        <w:t xml:space="preserve">3 potential bioenergy plant </w:t>
      </w:r>
      <w:r>
        <w:t xml:space="preserve">locations were chosen as they host </w:t>
      </w:r>
      <w:del w:id="143" w:author="gwa" w:date="2022-11-07T13:54:00Z">
        <w:r>
          <w:delText xml:space="preserve">several </w:delText>
        </w:r>
      </w:del>
      <w:r>
        <w:t xml:space="preserve">forest products companies and are located near forest areas with substantial </w:t>
      </w:r>
      <w:r w:rsidR="002162D8">
        <w:t>harvesting</w:t>
      </w:r>
      <w:r>
        <w:t xml:space="preserve"> activity. We assume that a </w:t>
      </w:r>
      <w:r w:rsidR="005A1409">
        <w:t>potential forest residue</w:t>
      </w:r>
      <w:r w:rsidR="00207F89">
        <w:t>-</w:t>
      </w:r>
      <w:r w:rsidR="005A1409">
        <w:t xml:space="preserve">based bioenergy </w:t>
      </w:r>
      <w:r>
        <w:t>plant would be located near an existing forest products mill</w:t>
      </w:r>
      <w:r w:rsidR="005A1409">
        <w:t>,</w:t>
      </w:r>
      <w:r>
        <w:t xml:space="preserve"> as</w:t>
      </w:r>
      <w:r w:rsidR="005A1409">
        <w:t xml:space="preserve"> timber harvesting is occurring</w:t>
      </w:r>
      <w:r>
        <w:t xml:space="preserve"> to supply those mills</w:t>
      </w:r>
      <w:r w:rsidR="005A1409">
        <w:t>, and the requisite forest road network would already be developed</w:t>
      </w:r>
      <w:r>
        <w:t>. Locating a forest residue processing plant near a forest products mill would also allow for convenient access to mill residues.</w:t>
      </w:r>
    </w:p>
    <w:p w14:paraId="4CA2D902" w14:textId="667982E5" w:rsidR="000F5F23" w:rsidRDefault="00B37F11">
      <w:pPr>
        <w:pStyle w:val="BodyText"/>
      </w:pPr>
      <w:r>
        <w:t xml:space="preserve">We used the Weyerhaeuser </w:t>
      </w:r>
      <w:r w:rsidR="001A6853">
        <w:t xml:space="preserve">Company Limited </w:t>
      </w:r>
      <w:r>
        <w:t>oriented strand board plant in Edson, the Millar Western Forest Products Ltd. </w:t>
      </w:r>
      <w:r w:rsidR="007800F6">
        <w:t>p</w:t>
      </w:r>
      <w:r>
        <w:t xml:space="preserve">ulp mill in Whitecourt, and the West Fraser pulp mill in Hinton as the </w:t>
      </w:r>
      <w:r w:rsidR="005A1409">
        <w:t xml:space="preserve">three </w:t>
      </w:r>
      <w:r>
        <w:t xml:space="preserve">locations </w:t>
      </w:r>
      <w:r w:rsidR="005A1409">
        <w:t xml:space="preserve">that we </w:t>
      </w:r>
      <w:del w:id="144" w:author="gwa" w:date="2022-11-07T13:54:00Z">
        <w:r w:rsidR="005A1409">
          <w:delText>analyze</w:delText>
        </w:r>
      </w:del>
      <w:ins w:id="145" w:author="gwa" w:date="2022-11-07T13:54:00Z">
        <w:r w:rsidR="00FC4758">
          <w:t>consider</w:t>
        </w:r>
      </w:ins>
      <w:r w:rsidR="00FC4758">
        <w:t xml:space="preserve"> </w:t>
      </w:r>
      <w:r>
        <w:t xml:space="preserve">for </w:t>
      </w:r>
      <w:r w:rsidR="005A1409">
        <w:t>a</w:t>
      </w:r>
      <w:r>
        <w:t xml:space="preserve"> </w:t>
      </w:r>
      <w:r w:rsidR="005A1409">
        <w:t xml:space="preserve">potential </w:t>
      </w:r>
      <w:r>
        <w:t xml:space="preserve">forest </w:t>
      </w:r>
      <w:r w:rsidR="005A1409">
        <w:t xml:space="preserve">residue-based bioenergy </w:t>
      </w:r>
      <w:r w:rsidR="00AB272C">
        <w:t>plant</w:t>
      </w:r>
      <w:r>
        <w:t>.</w:t>
      </w:r>
    </w:p>
    <w:p w14:paraId="07B7C31A" w14:textId="77777777" w:rsidR="0026439B" w:rsidRDefault="0026439B">
      <w:pPr>
        <w:pStyle w:val="BodyText"/>
      </w:pPr>
    </w:p>
    <w:p w14:paraId="2E14ED11" w14:textId="019847E8" w:rsidR="000F5F23" w:rsidRDefault="00B37F11" w:rsidP="00207F89">
      <w:pPr>
        <w:pStyle w:val="Heading2"/>
      </w:pPr>
      <w:bookmarkStart w:id="146" w:name="data-sources"/>
      <w:bookmarkEnd w:id="138"/>
      <w:r>
        <w:t>Data</w:t>
      </w:r>
    </w:p>
    <w:p w14:paraId="73D773B3" w14:textId="57C53A7E" w:rsidR="000F5F23" w:rsidRDefault="00B37F11">
      <w:pPr>
        <w:pStyle w:val="FirstParagraph"/>
      </w:pPr>
      <w:r>
        <w:t xml:space="preserve">We used </w:t>
      </w:r>
      <w:r w:rsidR="001A6853">
        <w:t>several</w:t>
      </w:r>
      <w:r>
        <w:t xml:space="preserve"> publicly available datasets to create the township-level </w:t>
      </w:r>
      <w:r w:rsidR="008425DF">
        <w:t>(</w:t>
      </w:r>
      <w:r w:rsidR="00207F89">
        <w:t xml:space="preserve">typically </w:t>
      </w:r>
      <w:r w:rsidR="008425DF">
        <w:t>9.778 km by 9.716 km</w:t>
      </w:r>
      <w:r w:rsidR="00207F89">
        <w:t>, or</w:t>
      </w:r>
      <w:r w:rsidR="00373735">
        <w:t xml:space="preserve"> </w:t>
      </w:r>
      <w:r w:rsidR="008425DF">
        <w:t xml:space="preserve">9 500 ha) </w:t>
      </w:r>
      <w:r>
        <w:t>summary data used in our analysis. Most of the data are freely available on the World Wide Web. All national level data were clipped to the Alberta provincial boundary for further analysis.</w:t>
      </w:r>
    </w:p>
    <w:p w14:paraId="2B7E81A8" w14:textId="77777777" w:rsidR="000F5F23" w:rsidRDefault="00B37F11">
      <w:pPr>
        <w:pStyle w:val="BodyText"/>
      </w:pPr>
      <w:r>
        <w:t>The datasets are introduced here. Their use will be discussed in detail later.</w:t>
      </w:r>
    </w:p>
    <w:p w14:paraId="2F40C59A" w14:textId="5DD2BFB1" w:rsidR="000F5F23" w:rsidRDefault="00B37F11" w:rsidP="00556702">
      <w:pPr>
        <w:pStyle w:val="Heading3"/>
      </w:pPr>
      <w:bookmarkStart w:id="147" w:name="altalis"/>
      <w:proofErr w:type="spellStart"/>
      <w:r>
        <w:t>Altalis</w:t>
      </w:r>
      <w:proofErr w:type="spellEnd"/>
    </w:p>
    <w:p w14:paraId="62E967EE" w14:textId="279A8DC2" w:rsidR="000F5F23" w:rsidRDefault="00B37F11">
      <w:pPr>
        <w:pStyle w:val="FirstParagraph"/>
      </w:pPr>
      <w:proofErr w:type="spellStart"/>
      <w:r>
        <w:t>Altalis</w:t>
      </w:r>
      <w:proofErr w:type="spellEnd"/>
      <w:r>
        <w:t xml:space="preserve"> manages much of the spatial data created by or for the Government of Alberta. We use several coverages from their base features database product [29]: boundaries for the province, the Green and White Areas, forest management units (FMUs), forest management agreement areas (FMAAs), </w:t>
      </w:r>
      <w:ins w:id="148" w:author="gwa" w:date="2022-11-07T13:54:00Z">
        <w:r w:rsidR="004C5E63">
          <w:t xml:space="preserve">and </w:t>
        </w:r>
      </w:ins>
      <w:r>
        <w:t xml:space="preserve">Alberta Township Survey System </w:t>
      </w:r>
      <w:r w:rsidR="00A44023">
        <w:t>(townships provide the basis for legal land descriptions in Alberta</w:t>
      </w:r>
      <w:r w:rsidR="0026439B">
        <w:t>)</w:t>
      </w:r>
      <w:r>
        <w:t>.</w:t>
      </w:r>
    </w:p>
    <w:p w14:paraId="04D6550B" w14:textId="682227BC" w:rsidR="000F5F23" w:rsidRDefault="00B37F11" w:rsidP="00556702">
      <w:pPr>
        <w:pStyle w:val="Heading3"/>
      </w:pPr>
      <w:bookmarkStart w:id="149" w:name="alberta-geospatial-services"/>
      <w:bookmarkEnd w:id="147"/>
      <w:r>
        <w:t>Alberta Geospatial Services</w:t>
      </w:r>
    </w:p>
    <w:p w14:paraId="5E9F75F6" w14:textId="77777777" w:rsidR="005B6189" w:rsidRDefault="00B37F11" w:rsidP="005B6189">
      <w:pPr>
        <w:pStyle w:val="BodyText"/>
        <w:rPr>
          <w:del w:id="150" w:author="gwa" w:date="2022-11-07T13:54:00Z"/>
        </w:rPr>
      </w:pPr>
      <w:r>
        <w:t>Alberta Geospatial Services is operated by the Alberta Ministry of Environment and Parks [31]. We obtained road access coverages from th</w:t>
      </w:r>
      <w:r w:rsidR="00841FEA">
        <w:t>is</w:t>
      </w:r>
      <w:r w:rsidR="00AB272C">
        <w:t xml:space="preserve"> database</w:t>
      </w:r>
      <w:r>
        <w:t xml:space="preserve">. </w:t>
      </w:r>
    </w:p>
    <w:p w14:paraId="2C908A9C" w14:textId="267D585A" w:rsidR="00371C38" w:rsidRDefault="00371C38" w:rsidP="005B6189">
      <w:pPr>
        <w:pStyle w:val="BodyText"/>
        <w:rPr>
          <w:ins w:id="151" w:author="gwa" w:date="2022-11-07T13:54:00Z"/>
        </w:rPr>
        <w:sectPr w:rsidR="00371C38">
          <w:headerReference w:type="default" r:id="rId12"/>
          <w:footerReference w:type="default" r:id="rId13"/>
          <w:pgSz w:w="12240" w:h="15840"/>
          <w:pgMar w:top="1440" w:right="1440" w:bottom="1440" w:left="1440" w:header="720" w:footer="720" w:gutter="0"/>
          <w:cols w:space="720"/>
        </w:sectPr>
      </w:pPr>
    </w:p>
    <w:p w14:paraId="3E52B199" w14:textId="1BEE99A9" w:rsidR="00371C38" w:rsidRDefault="00371C38" w:rsidP="00732089">
      <w:pPr>
        <w:pStyle w:val="Heading3"/>
      </w:pPr>
      <w:r>
        <w:t>National Forest Information System (NFIS)</w:t>
      </w:r>
    </w:p>
    <w:p w14:paraId="5C6A3A9F" w14:textId="2032A036" w:rsidR="000F5F23" w:rsidRDefault="00B37F11">
      <w:pPr>
        <w:pStyle w:val="FirstParagraph"/>
      </w:pPr>
      <w:bookmarkStart w:id="154" w:name="national-forest-information-system"/>
      <w:bookmarkEnd w:id="149"/>
      <w:r>
        <w:t>The NFIS provides a set of spatial data layers representing forest properties at a 250 m</w:t>
      </w:r>
      <w:r w:rsidR="00A44023">
        <w:t xml:space="preserve"> (6.25 ha)</w:t>
      </w:r>
      <w:r>
        <w:t xml:space="preserve"> resolution for all of Canada [32]. We used the merchantable volume, stand age, and species composition attributes from these data layers.</w:t>
      </w:r>
    </w:p>
    <w:p w14:paraId="7257CAC4" w14:textId="31B34372" w:rsidR="000F5F23" w:rsidRDefault="00B37F11">
      <w:pPr>
        <w:pStyle w:val="BodyText"/>
      </w:pPr>
      <w:r>
        <w:t>Another product of NFIS is a set of spatial datasets derived from satellite data [33]. The dataset used for this study shows the location of timber harvest for each of the years 1985-2015. The dataset is described in detail in Ref. [34]. It consists of a raster for Canada at 30 m</w:t>
      </w:r>
      <w:del w:id="155" w:author="gwa" w:date="2022-11-07T13:54:00Z">
        <w:r>
          <w:delText xml:space="preserve"> </w:delText>
        </w:r>
      </w:del>
      <w:r>
        <w:t xml:space="preserve"> </w:t>
      </w:r>
      <w:r w:rsidR="00A44023">
        <w:t xml:space="preserve">(0.09 ha) </w:t>
      </w:r>
      <w:r>
        <w:t>resolution indicating the year of harvest for each cell.</w:t>
      </w:r>
    </w:p>
    <w:p w14:paraId="4D03A773" w14:textId="49B95621" w:rsidR="00A44023" w:rsidRDefault="00B37F11">
      <w:pPr>
        <w:pStyle w:val="BodyText"/>
      </w:pPr>
      <w:r>
        <w:t>The NFIS also provides a web-based individual tree biomass calculator [35]</w:t>
      </w:r>
      <w:r w:rsidR="00A44023">
        <w:t>, which we used</w:t>
      </w:r>
      <w:r>
        <w:t xml:space="preserve"> to calculate stem wood, stem bark, branch, and foliage biomass for a tree based on province, ecozone, species, diameter at breast height (DBH) and height. </w:t>
      </w:r>
    </w:p>
    <w:p w14:paraId="0D82C8F2" w14:textId="62B03FEE" w:rsidR="000F5F23" w:rsidRDefault="00B37F11" w:rsidP="00371C38">
      <w:pPr>
        <w:pStyle w:val="Heading3"/>
      </w:pPr>
      <w:bookmarkStart w:id="156" w:name="natural-resources-canada"/>
      <w:bookmarkEnd w:id="154"/>
      <w:r>
        <w:t>Natural Resources Canada</w:t>
      </w:r>
    </w:p>
    <w:p w14:paraId="6D63B3FE" w14:textId="5DDE5698" w:rsidR="000F5F23" w:rsidRDefault="00B37F11">
      <w:pPr>
        <w:pStyle w:val="FirstParagraph"/>
      </w:pPr>
      <w:r>
        <w:t xml:space="preserve">Ref. [36] describes the tree taper models developed for Canada. We use these taper models to determine merchantable </w:t>
      </w:r>
      <w:r w:rsidR="00A44023">
        <w:t xml:space="preserve">stemwood </w:t>
      </w:r>
      <w:r>
        <w:t xml:space="preserve">volumes and the amount of </w:t>
      </w:r>
      <w:r w:rsidR="00A44023">
        <w:t xml:space="preserve">forest residues (branches and tops) </w:t>
      </w:r>
      <w:r>
        <w:t xml:space="preserve">available from </w:t>
      </w:r>
      <w:r w:rsidR="008772AA">
        <w:t>harvested areas</w:t>
      </w:r>
      <w:r>
        <w:t xml:space="preserve"> in each of the townships in each year.</w:t>
      </w:r>
    </w:p>
    <w:p w14:paraId="24FD0D70" w14:textId="55E16C3D" w:rsidR="000F5F23" w:rsidRDefault="00B37F11" w:rsidP="00732089">
      <w:pPr>
        <w:pStyle w:val="Heading3"/>
      </w:pPr>
      <w:bookmarkStart w:id="157" w:name="national-forestry-database"/>
      <w:bookmarkEnd w:id="156"/>
      <w:r w:rsidRPr="00C846FD">
        <w:t>National Forestry Database</w:t>
      </w:r>
      <w:r w:rsidR="00FC2E5D">
        <w:t xml:space="preserve"> (NFD)</w:t>
      </w:r>
    </w:p>
    <w:p w14:paraId="1AF94666" w14:textId="31565121" w:rsidR="000F5F23" w:rsidRDefault="00B37F11">
      <w:pPr>
        <w:pStyle w:val="FirstParagraph"/>
      </w:pPr>
      <w:r>
        <w:t xml:space="preserve">The </w:t>
      </w:r>
      <w:r w:rsidR="00AB272C">
        <w:t>NFD</w:t>
      </w:r>
      <w:r>
        <w:t xml:space="preserve"> [38] </w:t>
      </w:r>
      <w:r w:rsidR="007A603B">
        <w:t xml:space="preserve">provided </w:t>
      </w:r>
      <w:r>
        <w:t>the timber harvest volume</w:t>
      </w:r>
      <w:r w:rsidR="00A44023">
        <w:t>s</w:t>
      </w:r>
      <w:r>
        <w:t xml:space="preserve"> and </w:t>
      </w:r>
      <w:r w:rsidR="00A44023">
        <w:t xml:space="preserve">total </w:t>
      </w:r>
      <w:r>
        <w:t>harvest area</w:t>
      </w:r>
      <w:r w:rsidR="00A44023">
        <w:t>s</w:t>
      </w:r>
      <w:r>
        <w:t xml:space="preserve"> from Alberta for the years 1990-2015. </w:t>
      </w:r>
      <w:r w:rsidR="00A44023">
        <w:t xml:space="preserve">We used this </w:t>
      </w:r>
      <w:r>
        <w:t xml:space="preserve">information to adjust the </w:t>
      </w:r>
      <w:r w:rsidR="006A37C3">
        <w:t xml:space="preserve">spatial NFIS </w:t>
      </w:r>
      <w:r>
        <w:t xml:space="preserve">volumes </w:t>
      </w:r>
      <w:r w:rsidR="006A37C3">
        <w:t xml:space="preserve">mentioned above </w:t>
      </w:r>
      <w:r>
        <w:t xml:space="preserve">to better reflect </w:t>
      </w:r>
      <w:r w:rsidR="006A37C3">
        <w:t xml:space="preserve">the actual aggregated </w:t>
      </w:r>
      <w:r>
        <w:t>harvest volumes observed in Alberta.</w:t>
      </w:r>
    </w:p>
    <w:p w14:paraId="680E802F" w14:textId="6EDE3939" w:rsidR="000F5F23" w:rsidRDefault="00B37F11" w:rsidP="007A603B">
      <w:pPr>
        <w:pStyle w:val="Heading3"/>
      </w:pPr>
      <w:bookmarkStart w:id="158" w:name="forest-management-plans"/>
      <w:bookmarkEnd w:id="157"/>
      <w:r>
        <w:t>Forest management plans</w:t>
      </w:r>
    </w:p>
    <w:p w14:paraId="0F586FB5" w14:textId="452F4295" w:rsidR="000F5F23" w:rsidRDefault="00B37F11">
      <w:pPr>
        <w:pStyle w:val="FirstParagraph"/>
      </w:pPr>
      <w:r>
        <w:t xml:space="preserve">The Alberta government requires FMA holders to develop a forest management plan for the </w:t>
      </w:r>
      <w:del w:id="159" w:author="gwa" w:date="2022-11-07T13:54:00Z">
        <w:r>
          <w:delText>FMAA.</w:delText>
        </w:r>
      </w:del>
      <w:ins w:id="160" w:author="gwa" w:date="2022-11-07T13:54:00Z">
        <w:r w:rsidR="007800F6">
          <w:t>Forest Management Agreement Area (FMAA)</w:t>
        </w:r>
        <w:r>
          <w:t>.</w:t>
        </w:r>
      </w:ins>
      <w:r>
        <w:t xml:space="preserve"> The forest management plans were used to obtain information on utilization standards and average piece size of harvested trees for the FMAA [39].</w:t>
      </w:r>
    </w:p>
    <w:p w14:paraId="4EC2240E" w14:textId="48C17720" w:rsidR="000F5F23" w:rsidRDefault="00B37F11" w:rsidP="007A603B">
      <w:pPr>
        <w:pStyle w:val="Heading3"/>
      </w:pPr>
      <w:bookmarkStart w:id="161" w:name="agriculture-and-agri-food-canada"/>
      <w:bookmarkEnd w:id="158"/>
      <w:r>
        <w:t>Agriculture and Agri-Food Canada</w:t>
      </w:r>
    </w:p>
    <w:p w14:paraId="08EE1ADC" w14:textId="411A239F" w:rsidR="000F5F23" w:rsidRDefault="00B37F11">
      <w:pPr>
        <w:pStyle w:val="FirstParagraph"/>
      </w:pPr>
      <w:r>
        <w:t xml:space="preserve">The boundaries of Canada’s terrestrial ecozones can be found on Agriculture and Agri-Food Canada’s website [40]. Ecozone is an input </w:t>
      </w:r>
      <w:r w:rsidR="00325B60">
        <w:t xml:space="preserve">into the NFIS </w:t>
      </w:r>
      <w:r>
        <w:t>individual tree biomass calculator [35</w:t>
      </w:r>
      <w:del w:id="162" w:author="gwa" w:date="2022-11-07T13:54:00Z">
        <w:r>
          <w:delText>]</w:delText>
        </w:r>
        <w:r w:rsidR="00325B60">
          <w:delText xml:space="preserve">, described </w:delText>
        </w:r>
        <w:commentRangeStart w:id="163"/>
        <w:r w:rsidR="00325B60">
          <w:delText>above</w:delText>
        </w:r>
        <w:commentRangeEnd w:id="163"/>
        <w:r w:rsidR="00980DA8">
          <w:rPr>
            <w:rStyle w:val="CommentReference"/>
          </w:rPr>
          <w:commentReference w:id="163"/>
        </w:r>
        <w:r>
          <w:delText>.</w:delText>
        </w:r>
      </w:del>
      <w:ins w:id="164" w:author="gwa" w:date="2022-11-07T13:54:00Z">
        <w:r>
          <w:t>]</w:t>
        </w:r>
        <w:r w:rsidR="007800F6">
          <w:t>.</w:t>
        </w:r>
      </w:ins>
    </w:p>
    <w:p w14:paraId="3189215F" w14:textId="51093729" w:rsidR="000F5F23" w:rsidRDefault="00B37F11" w:rsidP="00980DA8">
      <w:pPr>
        <w:pStyle w:val="Heading1"/>
      </w:pPr>
      <w:bookmarkStart w:id="165" w:name="_Hlk105160096"/>
      <w:bookmarkStart w:id="166" w:name="data-aggregation-and-modeling"/>
      <w:bookmarkEnd w:id="137"/>
      <w:bookmarkEnd w:id="146"/>
      <w:bookmarkEnd w:id="161"/>
      <w:r>
        <w:t>Data aggregation and modeling</w:t>
      </w:r>
    </w:p>
    <w:bookmarkEnd w:id="165"/>
    <w:p w14:paraId="0041ECB6" w14:textId="70F408EE" w:rsidR="00E06366" w:rsidRDefault="00980DA8">
      <w:pPr>
        <w:pStyle w:val="FirstParagraph"/>
      </w:pPr>
      <w:del w:id="167" w:author="gwa" w:date="2022-11-07T13:54:00Z">
        <w:r>
          <w:delText>T</w:delText>
        </w:r>
        <w:r w:rsidR="00E06366">
          <w:delText>his paper quantifies</w:delText>
        </w:r>
      </w:del>
      <w:ins w:id="168" w:author="gwa" w:date="2022-11-07T13:54:00Z">
        <w:r w:rsidR="004C5E63">
          <w:t>We</w:t>
        </w:r>
        <w:r w:rsidR="00E06366">
          <w:t xml:space="preserve"> </w:t>
        </w:r>
        <w:r w:rsidR="004C5E63">
          <w:t>quantify</w:t>
        </w:r>
      </w:ins>
      <w:r w:rsidR="004C5E63">
        <w:t xml:space="preserve"> </w:t>
      </w:r>
      <w:r w:rsidR="00E06366">
        <w:t>the spatial and temporal variability of the costs associated with collecting and transporting the forest residues left following stemwood harvest. The variability of costs is largely related to changes in the transport distance from the residue collection areas to the bioenergy plant.</w:t>
      </w:r>
    </w:p>
    <w:p w14:paraId="74D1FCDF" w14:textId="0752ECEB" w:rsidR="000F5F23" w:rsidRDefault="00E06366">
      <w:pPr>
        <w:pStyle w:val="FirstParagraph"/>
      </w:pPr>
      <w:r>
        <w:t xml:space="preserve">Most of the effort expended on this study </w:t>
      </w:r>
      <w:del w:id="169" w:author="gwa" w:date="2022-11-07T13:54:00Z">
        <w:r>
          <w:delText>was spent in</w:delText>
        </w:r>
      </w:del>
      <w:ins w:id="170" w:author="gwa" w:date="2022-11-07T13:54:00Z">
        <w:r w:rsidR="007800F6">
          <w:t>went into</w:t>
        </w:r>
      </w:ins>
      <w:r w:rsidR="007800F6">
        <w:t xml:space="preserve"> </w:t>
      </w:r>
      <w:r w:rsidR="00C1746D">
        <w:t>aggregatin</w:t>
      </w:r>
      <w:r w:rsidR="00AB272C">
        <w:t>g</w:t>
      </w:r>
      <w:r>
        <w:t xml:space="preserve"> township-level summaries of data for use by the model. </w:t>
      </w:r>
      <w:r w:rsidR="008772AA">
        <w:t>Much of th</w:t>
      </w:r>
      <w:r>
        <w:t>is</w:t>
      </w:r>
      <w:r w:rsidR="008772AA">
        <w:t xml:space="preserve"> data processing was </w:t>
      </w:r>
      <w:r>
        <w:t xml:space="preserve">the </w:t>
      </w:r>
      <w:r w:rsidR="008772AA">
        <w:t>manipulation of spatial data</w:t>
      </w:r>
      <w:r>
        <w:t xml:space="preserve">, which </w:t>
      </w:r>
      <w:r w:rsidR="008772AA">
        <w:t xml:space="preserve">was done using the QGIS geographic information system (GIS) software [28] and add-ons. </w:t>
      </w:r>
      <w:r w:rsidR="00B37F11">
        <w:t xml:space="preserve">Data summaries and statistical analysis were done using R [41] with </w:t>
      </w:r>
      <w:del w:id="171" w:author="gwa" w:date="2022-11-07T13:54:00Z">
        <w:r w:rsidR="00B37F11">
          <w:delText>RStudio</w:delText>
        </w:r>
      </w:del>
      <w:proofErr w:type="spellStart"/>
      <w:ins w:id="172" w:author="gwa" w:date="2022-11-07T13:54:00Z">
        <w:r w:rsidR="00B37F11">
          <w:t>R</w:t>
        </w:r>
        <w:r w:rsidR="00E63C3D">
          <w:t>s</w:t>
        </w:r>
        <w:r w:rsidR="00B37F11">
          <w:t>tudio</w:t>
        </w:r>
      </w:ins>
      <w:proofErr w:type="spellEnd"/>
      <w:r w:rsidR="00B37F11">
        <w:t xml:space="preserve"> [42], and </w:t>
      </w:r>
      <w:proofErr w:type="spellStart"/>
      <w:r w:rsidR="00B37F11">
        <w:t>tidyverse</w:t>
      </w:r>
      <w:proofErr w:type="spellEnd"/>
      <w:r w:rsidR="00B37F11">
        <w:t xml:space="preserve"> [43].</w:t>
      </w:r>
    </w:p>
    <w:p w14:paraId="66A4C5DB" w14:textId="77777777" w:rsidR="009077CB" w:rsidRDefault="00E06366" w:rsidP="00980DA8">
      <w:pPr>
        <w:pStyle w:val="BodyText"/>
        <w:rPr>
          <w:del w:id="173" w:author="gwa" w:date="2022-11-07T13:54:00Z"/>
        </w:rPr>
      </w:pPr>
      <w:r>
        <w:t>We</w:t>
      </w:r>
      <w:r w:rsidR="009077CB">
        <w:t xml:space="preserve"> develop a model based on the</w:t>
      </w:r>
      <w:r>
        <w:t xml:space="preserve"> assum</w:t>
      </w:r>
      <w:r w:rsidR="009077CB">
        <w:t>ption</w:t>
      </w:r>
      <w:r>
        <w:t xml:space="preserve"> that </w:t>
      </w:r>
      <w:r w:rsidR="009077CB">
        <w:t xml:space="preserve">forest </w:t>
      </w:r>
      <w:r>
        <w:t xml:space="preserve">residue </w:t>
      </w:r>
      <w:r w:rsidR="006B4C48">
        <w:t>extractors</w:t>
      </w:r>
      <w:r w:rsidR="00003DBB">
        <w:t xml:space="preserve"> </w:t>
      </w:r>
      <w:r>
        <w:t>follow a greedy optimization</w:t>
      </w:r>
      <w:r w:rsidR="009C4FB0">
        <w:t xml:space="preserve"> </w:t>
      </w:r>
      <w:del w:id="174" w:author="gwa" w:date="2022-11-07T13:54:00Z">
        <w:r w:rsidR="00AB272C">
          <w:delText xml:space="preserve">– </w:delText>
        </w:r>
        <w:r w:rsidR="00AB272C" w:rsidRPr="009107B1">
          <w:rPr>
            <w:i/>
          </w:rPr>
          <w:delText>i.e.,</w:delText>
        </w:r>
      </w:del>
      <w:ins w:id="175" w:author="gwa" w:date="2022-11-07T13:54:00Z">
        <w:r w:rsidR="009C4FB0">
          <w:t>procedur</w:t>
        </w:r>
        <w:r w:rsidR="000F3ED6">
          <w:t xml:space="preserve">e: </w:t>
        </w:r>
      </w:ins>
      <w:r w:rsidR="000F3ED6">
        <w:t xml:space="preserve"> </w:t>
      </w:r>
      <w:r w:rsidR="009077CB">
        <w:t xml:space="preserve">they </w:t>
      </w:r>
      <w:r>
        <w:t xml:space="preserve">take the cheapest </w:t>
      </w:r>
      <w:r w:rsidR="009077CB">
        <w:t xml:space="preserve">(closest) </w:t>
      </w:r>
      <w:r>
        <w:t xml:space="preserve">residue first, and stop when they have enough to satisfy </w:t>
      </w:r>
      <w:r w:rsidR="009077CB">
        <w:t xml:space="preserve">the </w:t>
      </w:r>
      <w:r>
        <w:t xml:space="preserve">annual </w:t>
      </w:r>
      <w:r w:rsidR="009077CB">
        <w:t>biomass</w:t>
      </w:r>
      <w:r>
        <w:t xml:space="preserve"> requirements</w:t>
      </w:r>
      <w:r w:rsidR="009077CB">
        <w:t xml:space="preserve"> for the three scales of bioenergy plants: 200 Gg</w:t>
      </w:r>
      <w:del w:id="176" w:author="gwa" w:date="2022-11-07T13:54:00Z">
        <w:r w:rsidR="00F15A24">
          <w:delText>·yr-</w:delText>
        </w:r>
        <w:r w:rsidR="00F15A24" w:rsidRPr="00A1425F">
          <w:rPr>
            <w:vertAlign w:val="superscript"/>
            <w:lang w:val="en-CA"/>
          </w:rPr>
          <w:delText>1</w:delText>
        </w:r>
      </w:del>
      <w:ins w:id="177" w:author="gwa" w:date="2022-11-07T13:54:00Z">
        <w:r w:rsidR="009077CB">
          <w:t>/a</w:t>
        </w:r>
      </w:ins>
      <w:r w:rsidR="009077CB">
        <w:t>, 400 Gg</w:t>
      </w:r>
      <w:del w:id="178" w:author="gwa" w:date="2022-11-07T13:54:00Z">
        <w:r w:rsidR="00F15A24">
          <w:delText>·yr-</w:delText>
        </w:r>
        <w:r w:rsidR="00F15A24" w:rsidRPr="00A1425F">
          <w:rPr>
            <w:vertAlign w:val="superscript"/>
            <w:lang w:val="en-CA"/>
          </w:rPr>
          <w:delText>1</w:delText>
        </w:r>
      </w:del>
      <w:ins w:id="179" w:author="gwa" w:date="2022-11-07T13:54:00Z">
        <w:r w:rsidR="009077CB">
          <w:t>/a</w:t>
        </w:r>
      </w:ins>
      <w:r w:rsidR="009077CB">
        <w:t>, and 800 Gg</w:t>
      </w:r>
      <w:del w:id="180" w:author="gwa" w:date="2022-11-07T13:54:00Z">
        <w:r w:rsidR="00F15A24">
          <w:delText>·yr-</w:delText>
        </w:r>
        <w:r w:rsidR="00F15A24" w:rsidRPr="00A1425F">
          <w:rPr>
            <w:vertAlign w:val="superscript"/>
            <w:lang w:val="en-CA"/>
          </w:rPr>
          <w:delText>1</w:delText>
        </w:r>
        <w:r>
          <w:delText xml:space="preserve">. </w:delText>
        </w:r>
      </w:del>
    </w:p>
    <w:p w14:paraId="5A474B15" w14:textId="77777777" w:rsidR="00B92CE9" w:rsidRPr="00B92CE9" w:rsidRDefault="00975BAF" w:rsidP="000C5355">
      <w:pPr>
        <w:pStyle w:val="BodyText"/>
        <w:rPr>
          <w:del w:id="181" w:author="gwa" w:date="2022-11-07T13:54:00Z"/>
        </w:rPr>
      </w:pPr>
      <w:del w:id="182" w:author="gwa" w:date="2022-11-07T13:54:00Z">
        <w:r w:rsidRPr="00B92CE9">
          <w:delText xml:space="preserve"> </w:delText>
        </w:r>
      </w:del>
    </w:p>
    <w:p w14:paraId="57408169" w14:textId="77777777" w:rsidR="008F5AA9" w:rsidRDefault="003933DC">
      <w:pPr>
        <w:pStyle w:val="BodyText"/>
        <w:rPr>
          <w:moveFrom w:id="183" w:author="gwa" w:date="2022-11-07T13:54:00Z"/>
        </w:rPr>
      </w:pPr>
      <w:commentRangeStart w:id="184"/>
      <w:del w:id="185" w:author="gwa" w:date="2022-11-07T13:54:00Z">
        <w:r>
          <w:delText>[put data aggregation summary here]</w:delText>
        </w:r>
        <w:commentRangeEnd w:id="184"/>
        <w:r>
          <w:rPr>
            <w:rStyle w:val="CommentReference"/>
          </w:rPr>
          <w:commentReference w:id="184"/>
        </w:r>
      </w:del>
      <w:ins w:id="186" w:author="gwa" w:date="2022-11-07T13:54:00Z">
        <w:r w:rsidR="009077CB">
          <w:t>/a</w:t>
        </w:r>
        <w:r w:rsidR="00E06366">
          <w:t>.</w:t>
        </w:r>
        <w:r w:rsidR="00441C09">
          <w:t xml:space="preserve"> Township level</w:t>
        </w:r>
      </w:ins>
      <w:moveFromRangeStart w:id="187" w:author="gwa" w:date="2022-11-07T13:54:00Z" w:name="move118721693"/>
    </w:p>
    <w:p w14:paraId="6FF004A2" w14:textId="77777777" w:rsidR="000F5F23" w:rsidRDefault="003933DC">
      <w:pPr>
        <w:pStyle w:val="BodyText"/>
        <w:rPr>
          <w:moveFrom w:id="188" w:author="gwa" w:date="2022-11-07T13:54:00Z"/>
        </w:rPr>
      </w:pPr>
      <w:moveFrom w:id="189" w:author="gwa" w:date="2022-11-07T13:54:00Z">
        <w:r>
          <w:t>Our</w:t>
        </w:r>
        <w:r w:rsidR="009077CB">
          <w:t xml:space="preserve"> </w:t>
        </w:r>
      </w:moveFrom>
      <w:moveFromRangeEnd w:id="187"/>
      <w:commentRangeStart w:id="190"/>
      <w:del w:id="191" w:author="gwa" w:date="2022-11-07T13:54:00Z">
        <w:r w:rsidR="00B37F11">
          <w:delText xml:space="preserve"> model </w:delText>
        </w:r>
        <w:commentRangeEnd w:id="190"/>
        <w:r w:rsidR="007D144B">
          <w:rPr>
            <w:rStyle w:val="CommentReference"/>
          </w:rPr>
          <w:commentReference w:id="190"/>
        </w:r>
        <w:r w:rsidR="00C95A9A">
          <w:delText xml:space="preserve">assumes </w:delText>
        </w:r>
        <w:r w:rsidR="00B37F11">
          <w:delText>that</w:delText>
        </w:r>
      </w:del>
      <w:r w:rsidR="00441C09">
        <w:t xml:space="preserve"> residue </w:t>
      </w:r>
      <w:del w:id="192" w:author="gwa" w:date="2022-11-07T13:54:00Z">
        <w:r w:rsidR="00C676EA">
          <w:delText xml:space="preserve"> extraction </w:delText>
        </w:r>
        <w:r w:rsidR="00003DBB">
          <w:rPr>
            <w:rStyle w:val="CommentReference"/>
          </w:rPr>
          <w:commentReference w:id="193"/>
        </w:r>
        <w:r w:rsidR="00044D25">
          <w:rPr>
            <w:rStyle w:val="CommentReference"/>
          </w:rPr>
          <w:commentReference w:id="194"/>
        </w:r>
        <w:r w:rsidR="00B37F11">
          <w:delText xml:space="preserve">is opportunistic. </w:delText>
        </w:r>
        <w:r w:rsidR="00647E2D">
          <w:delText xml:space="preserve">In other words, </w:delText>
        </w:r>
        <w:r w:rsidR="00E823A0">
          <w:delText xml:space="preserve">we have historical data of </w:delText>
        </w:r>
        <w:r w:rsidR="00AF0FA6">
          <w:delText>when</w:delText>
        </w:r>
      </w:del>
      <w:ins w:id="195" w:author="gwa" w:date="2022-11-07T13:54:00Z">
        <w:r w:rsidR="00441C09">
          <w:t>yield (Mg ha</w:t>
        </w:r>
        <w:r w:rsidR="00441C09" w:rsidRPr="005D1D07">
          <w:rPr>
            <w:vertAlign w:val="superscript"/>
          </w:rPr>
          <w:t>-1</w:t>
        </w:r>
        <w:r w:rsidR="00441C09" w:rsidRPr="005D1D07">
          <w:t>)</w:t>
        </w:r>
        <w:r w:rsidR="00441C09">
          <w:t>, cycle times (h),</w:t>
        </w:r>
      </w:ins>
      <w:r w:rsidR="00441C09">
        <w:t xml:space="preserve"> and </w:t>
      </w:r>
      <w:del w:id="196" w:author="gwa" w:date="2022-11-07T13:54:00Z">
        <w:r w:rsidR="00B37F11">
          <w:delText xml:space="preserve">where </w:delText>
        </w:r>
        <w:r w:rsidR="00E823A0">
          <w:delText xml:space="preserve">forest managers have </w:delText>
        </w:r>
        <w:r w:rsidR="00B37F11">
          <w:delText>harvest</w:delText>
        </w:r>
        <w:r w:rsidR="00E823A0">
          <w:delText>ed</w:delText>
        </w:r>
        <w:r w:rsidR="00C676EA">
          <w:delText xml:space="preserve"> stemwood</w:delText>
        </w:r>
        <w:r w:rsidR="00B37F11">
          <w:delText xml:space="preserve"> and </w:delText>
        </w:r>
        <w:r w:rsidR="00E823A0">
          <w:delText xml:space="preserve">our model assumes that </w:delText>
        </w:r>
        <w:r w:rsidR="00AF0FA6">
          <w:delText xml:space="preserve">residue </w:delText>
        </w:r>
        <w:r w:rsidR="00C676EA">
          <w:delText>extraction</w:delText>
        </w:r>
        <w:r w:rsidR="00B37F11">
          <w:delText xml:space="preserve"> </w:delText>
        </w:r>
        <w:r w:rsidR="00E823A0">
          <w:delText xml:space="preserve">would </w:delText>
        </w:r>
        <w:r w:rsidR="00B37F11">
          <w:delText>occur</w:delText>
        </w:r>
        <w:r w:rsidR="007A4FC8">
          <w:delText xml:space="preserve"> after</w:delText>
        </w:r>
        <w:r w:rsidR="009519EF">
          <w:delText>wards,</w:delText>
        </w:r>
        <w:r w:rsidR="00307767">
          <w:delText xml:space="preserve"> </w:delText>
        </w:r>
        <w:r w:rsidR="004D38B5">
          <w:delText xml:space="preserve">within </w:delText>
        </w:r>
        <w:r w:rsidR="007A4FC8">
          <w:delText xml:space="preserve">that same year of </w:delText>
        </w:r>
      </w:del>
      <w:r w:rsidR="00441C09">
        <w:t>harvest</w:t>
      </w:r>
      <w:del w:id="197" w:author="gwa" w:date="2022-11-07T13:54:00Z">
        <w:r w:rsidR="00B37F11">
          <w:delText>. The</w:delText>
        </w:r>
        <w:r w:rsidR="007A4FC8">
          <w:delText xml:space="preserve"> forest manager’s</w:delText>
        </w:r>
        <w:r w:rsidR="00B37F11">
          <w:delText xml:space="preserve"> decision to harvest</w:delText>
        </w:r>
        <w:r w:rsidR="004B1C65">
          <w:delText xml:space="preserve"> stemwood</w:delText>
        </w:r>
        <w:r w:rsidR="00B37F11">
          <w:delText xml:space="preserve"> </w:delText>
        </w:r>
        <w:r w:rsidR="00E823A0">
          <w:delText>was</w:delText>
        </w:r>
        <w:r w:rsidR="00B37F11">
          <w:delText xml:space="preserve"> made independently of</w:delText>
        </w:r>
      </w:del>
      <w:ins w:id="198" w:author="gwa" w:date="2022-11-07T13:54:00Z">
        <w:r w:rsidR="00441C09">
          <w:t xml:space="preserve"> areas (ha) are</w:t>
        </w:r>
      </w:ins>
      <w:r w:rsidR="00441C09">
        <w:t xml:space="preserve"> the </w:t>
      </w:r>
      <w:del w:id="199" w:author="gwa" w:date="2022-11-07T13:54:00Z">
        <w:r w:rsidR="007A4FC8">
          <w:delText xml:space="preserve">biomass </w:delText>
        </w:r>
        <w:r w:rsidR="00B37F11">
          <w:delText>value of</w:delText>
        </w:r>
      </w:del>
      <w:ins w:id="200" w:author="gwa" w:date="2022-11-07T13:54:00Z">
        <w:r w:rsidR="00441C09">
          <w:t>three essential summary parameters used by</w:t>
        </w:r>
      </w:ins>
      <w:r w:rsidR="00441C09">
        <w:t xml:space="preserve"> the </w:t>
      </w:r>
      <w:del w:id="201" w:author="gwa" w:date="2022-11-07T13:54:00Z">
        <w:r w:rsidR="007A4FC8">
          <w:delText xml:space="preserve">forest </w:delText>
        </w:r>
        <w:r w:rsidR="00B37F11">
          <w:delText>residue</w:delText>
        </w:r>
        <w:r w:rsidR="004B1C65">
          <w:delText>, and</w:delText>
        </w:r>
        <w:r w:rsidR="00E823A0">
          <w:delText xml:space="preserve"> in our cost estimates we do not include a payment to the</w:delText>
        </w:r>
        <w:r w:rsidR="004B1C65">
          <w:delText xml:space="preserve"> forest manager for the residue.</w:delText>
        </w:r>
      </w:del>
      <w:moveFromRangeStart w:id="202" w:author="gwa" w:date="2022-11-07T13:54:00Z" w:name="move118721694"/>
      <w:moveFrom w:id="203" w:author="gwa" w:date="2022-11-07T13:54:00Z">
        <w:r w:rsidR="004B1C65">
          <w:t xml:space="preserve"> </w:t>
        </w:r>
        <w:r w:rsidR="007A4FC8">
          <w:t>T</w:t>
        </w:r>
        <w:r w:rsidR="004B1C65">
          <w:t>h</w:t>
        </w:r>
        <w:r w:rsidR="007A4FC8">
          <w:t>is assumption is appropriate, given that</w:t>
        </w:r>
        <w:r w:rsidR="004B1C65">
          <w:t xml:space="preserve"> </w:t>
        </w:r>
        <w:r w:rsidR="00B37F11">
          <w:t>biomass</w:t>
        </w:r>
        <w:r w:rsidR="00AF0FA6">
          <w:t xml:space="preserve"> </w:t>
        </w:r>
        <w:r w:rsidR="00C676EA">
          <w:t>extractor</w:t>
        </w:r>
        <w:r w:rsidR="00AF0FA6">
          <w:t>s</w:t>
        </w:r>
        <w:r w:rsidR="004B1C65">
          <w:t xml:space="preserve"> </w:t>
        </w:r>
        <w:r w:rsidR="00B37F11">
          <w:t>provide a service to the</w:t>
        </w:r>
        <w:r w:rsidR="004B1C65">
          <w:t xml:space="preserve"> forest managers, who would </w:t>
        </w:r>
        <w:r w:rsidR="00C1746D">
          <w:t xml:space="preserve">otherwise </w:t>
        </w:r>
        <w:r w:rsidR="004B1C65">
          <w:t>have to incur the costs of piling and burning the resid</w:t>
        </w:r>
        <w:r w:rsidR="00D3099E">
          <w:t>u</w:t>
        </w:r>
        <w:r w:rsidR="004B1C65">
          <w:t>e if</w:t>
        </w:r>
        <w:r w:rsidR="00B3418F">
          <w:t xml:space="preserve"> </w:t>
        </w:r>
        <w:r w:rsidR="004B1C65">
          <w:t xml:space="preserve">it </w:t>
        </w:r>
        <w:r w:rsidR="00B37F11">
          <w:t xml:space="preserve">was not </w:t>
        </w:r>
        <w:r w:rsidR="00FB4883">
          <w:t>extracted</w:t>
        </w:r>
        <w:r w:rsidR="00B37F11">
          <w:t>.</w:t>
        </w:r>
      </w:moveFrom>
    </w:p>
    <w:p w14:paraId="12F814EC" w14:textId="77777777" w:rsidR="000F5F23" w:rsidRDefault="00B37F11">
      <w:pPr>
        <w:pStyle w:val="BodyText"/>
        <w:rPr>
          <w:del w:id="204" w:author="gwa" w:date="2022-11-07T13:54:00Z"/>
        </w:rPr>
      </w:pPr>
      <w:moveFrom w:id="205" w:author="gwa" w:date="2022-11-07T13:54:00Z">
        <w:r>
          <w:t xml:space="preserve">Every township is associated with a cycle time required to transport </w:t>
        </w:r>
        <w:r w:rsidR="00A37EB7">
          <w:t xml:space="preserve">forest </w:t>
        </w:r>
        <w:r>
          <w:t xml:space="preserve">residue from the township to each of </w:t>
        </w:r>
        <w:r w:rsidR="00A37EB7">
          <w:t>the three p</w:t>
        </w:r>
        <w:r w:rsidR="006F08C3">
          <w:t>otential</w:t>
        </w:r>
        <w:r>
          <w:t xml:space="preserve"> </w:t>
        </w:r>
        <w:r w:rsidR="00C676EA">
          <w:t xml:space="preserve">bioenergy </w:t>
        </w:r>
        <w:r>
          <w:t xml:space="preserve">plant locations, for each of the 26 years in the study period. For each plant location and year, the model examines all the townships in the province that have a positive residual </w:t>
        </w:r>
        <w:r w:rsidR="007E24A1">
          <w:t>volume and</w:t>
        </w:r>
        <w:r>
          <w:t xml:space="preserve"> begins the creation of cumulative residual biomass curves starting with the lowest cycle time first. These lists of cycle time and cumulative biomass provide the data for the marginal cycle time</w:t>
        </w:r>
        <w:r w:rsidR="0098094D">
          <w:t xml:space="preserve"> curves, which can then be converted </w:t>
        </w:r>
        <w:r w:rsidR="00E823A0">
          <w:t xml:space="preserve">to </w:t>
        </w:r>
        <w:r w:rsidR="0098094D">
          <w:t>marginal cost curves using the hourly rate and payload for forest residue transport trucks</w:t>
        </w:r>
        <w:r>
          <w:t>.</w:t>
        </w:r>
        <w:r w:rsidR="009519EF">
          <w:t xml:space="preserve"> </w:t>
        </w:r>
      </w:moveFrom>
      <w:moveFromRangeEnd w:id="202"/>
      <w:commentRangeStart w:id="206"/>
      <w:commentRangeStart w:id="207"/>
      <w:commentRangeStart w:id="208"/>
      <w:del w:id="209" w:author="gwa" w:date="2022-11-07T13:54:00Z">
        <w:r w:rsidR="009519EF">
          <w:delText xml:space="preserve">Although our model </w:delText>
        </w:r>
        <w:r>
          <w:delText>ignores the cost of moving equipment from one block to another</w:delText>
        </w:r>
        <w:commentRangeEnd w:id="206"/>
        <w:r w:rsidR="007D144B">
          <w:rPr>
            <w:rStyle w:val="CommentReference"/>
          </w:rPr>
          <w:commentReference w:id="206"/>
        </w:r>
        <w:commentRangeEnd w:id="207"/>
        <w:r w:rsidR="00777A2E">
          <w:rPr>
            <w:rStyle w:val="CommentReference"/>
          </w:rPr>
          <w:commentReference w:id="207"/>
        </w:r>
        <w:commentRangeEnd w:id="208"/>
        <w:r w:rsidR="00B565D7">
          <w:rPr>
            <w:rStyle w:val="CommentReference"/>
          </w:rPr>
          <w:commentReference w:id="208"/>
        </w:r>
        <w:r>
          <w:delText>, we believe it still provides useful information.</w:delText>
        </w:r>
      </w:del>
    </w:p>
    <w:p w14:paraId="52475895" w14:textId="77777777" w:rsidR="00975BAF" w:rsidRDefault="00975BAF">
      <w:pPr>
        <w:pStyle w:val="BodyText"/>
        <w:rPr>
          <w:del w:id="210" w:author="gwa" w:date="2022-11-07T13:54:00Z"/>
        </w:rPr>
      </w:pPr>
      <w:commentRangeStart w:id="211"/>
      <w:commentRangeStart w:id="212"/>
      <w:del w:id="213" w:author="gwa" w:date="2022-11-07T13:54:00Z">
        <w:r>
          <w:delText xml:space="preserve">The model is summarized using pseudocode, below. </w:delText>
        </w:r>
        <w:commentRangeEnd w:id="211"/>
        <w:r>
          <w:rPr>
            <w:rStyle w:val="CommentReference"/>
          </w:rPr>
          <w:commentReference w:id="211"/>
        </w:r>
        <w:commentRangeEnd w:id="212"/>
        <w:r w:rsidR="00FB4883">
          <w:rPr>
            <w:rStyle w:val="CommentReference"/>
          </w:rPr>
          <w:commentReference w:id="212"/>
        </w:r>
      </w:del>
    </w:p>
    <w:p w14:paraId="161E2479" w14:textId="77777777" w:rsidR="00975BAF" w:rsidRPr="00E1230D" w:rsidRDefault="00975BAF" w:rsidP="00975BAF">
      <w:pPr>
        <w:pStyle w:val="BodyText"/>
        <w:rPr>
          <w:del w:id="214" w:author="gwa" w:date="2022-11-07T13:54:00Z"/>
        </w:rPr>
      </w:pPr>
      <w:del w:id="215" w:author="gwa" w:date="2022-11-07T13:54:00Z">
        <w:r>
          <w:rPr>
            <w:noProof/>
          </w:rPr>
          <w:drawing>
            <wp:inline distT="0" distB="0" distL="0" distR="0" wp14:anchorId="1E4C41A4" wp14:editId="6E7EFCA1">
              <wp:extent cx="4714875" cy="33909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14875" cy="3390900"/>
                      </a:xfrm>
                      <a:prstGeom prst="rect">
                        <a:avLst/>
                      </a:prstGeom>
                      <a:noFill/>
                      <a:ln>
                        <a:noFill/>
                      </a:ln>
                    </pic:spPr>
                  </pic:pic>
                </a:graphicData>
              </a:graphic>
            </wp:inline>
          </w:drawing>
        </w:r>
      </w:del>
    </w:p>
    <w:p w14:paraId="1D69EF5B" w14:textId="77777777" w:rsidR="00975BAF" w:rsidRDefault="00975BAF">
      <w:pPr>
        <w:pStyle w:val="BodyText"/>
        <w:rPr>
          <w:del w:id="216" w:author="gwa" w:date="2022-11-07T13:54:00Z"/>
        </w:rPr>
      </w:pPr>
    </w:p>
    <w:p w14:paraId="04102EC9" w14:textId="77777777" w:rsidR="009519EF" w:rsidRDefault="009519EF">
      <w:pPr>
        <w:pStyle w:val="BodyText"/>
        <w:rPr>
          <w:del w:id="217" w:author="gwa" w:date="2022-11-07T13:54:00Z"/>
        </w:rPr>
      </w:pPr>
      <w:del w:id="218" w:author="gwa" w:date="2022-11-07T13:54:00Z">
        <w:r>
          <w:delText xml:space="preserve">Each </w:delText>
        </w:r>
        <w:r w:rsidR="00DC5D55" w:rsidRPr="009107B1">
          <w:rPr>
            <w:highlight w:val="yellow"/>
          </w:rPr>
          <w:delText>step from Figure ?</w:delText>
        </w:r>
        <w:r w:rsidR="00DC5D55">
          <w:delText xml:space="preserve"> </w:delText>
        </w:r>
        <w:r>
          <w:delText>is now discussed in turn.</w:delText>
        </w:r>
      </w:del>
    </w:p>
    <w:p w14:paraId="7BDF7563" w14:textId="77777777" w:rsidR="009519EF" w:rsidRDefault="00FD339C" w:rsidP="00FD339C">
      <w:pPr>
        <w:pStyle w:val="Heading2"/>
        <w:rPr>
          <w:del w:id="219" w:author="gwa" w:date="2022-11-07T13:54:00Z"/>
        </w:rPr>
      </w:pPr>
      <w:commentRangeStart w:id="220"/>
      <w:del w:id="221" w:author="gwa" w:date="2022-11-07T13:54:00Z">
        <w:r>
          <w:delText>Step 1.</w:delText>
        </w:r>
        <w:commentRangeEnd w:id="220"/>
        <w:r>
          <w:rPr>
            <w:rStyle w:val="CommentReference"/>
            <w:rFonts w:asciiTheme="minorHAnsi" w:eastAsiaTheme="minorHAnsi" w:hAnsiTheme="minorHAnsi" w:cstheme="minorBidi"/>
            <w:b w:val="0"/>
            <w:bCs w:val="0"/>
            <w:color w:val="auto"/>
          </w:rPr>
          <w:commentReference w:id="220"/>
        </w:r>
        <w:r>
          <w:delText xml:space="preserve"> </w:delText>
        </w:r>
      </w:del>
    </w:p>
    <w:p w14:paraId="46A742C9" w14:textId="77777777" w:rsidR="00DC5D55" w:rsidRDefault="00DC5D55" w:rsidP="009107B1">
      <w:pPr>
        <w:rPr>
          <w:del w:id="222" w:author="gwa" w:date="2022-11-07T13:54:00Z"/>
        </w:rPr>
      </w:pPr>
    </w:p>
    <w:p w14:paraId="19BA018C" w14:textId="77777777" w:rsidR="00FD339C" w:rsidRDefault="00FD339C" w:rsidP="00FD339C">
      <w:pPr>
        <w:pStyle w:val="Heading2"/>
        <w:rPr>
          <w:del w:id="223" w:author="gwa" w:date="2022-11-07T13:54:00Z"/>
        </w:rPr>
      </w:pPr>
      <w:del w:id="224" w:author="gwa" w:date="2022-11-07T13:54:00Z">
        <w:r w:rsidRPr="009107B1">
          <w:rPr>
            <w:highlight w:val="yellow"/>
          </w:rPr>
          <w:delText xml:space="preserve">Step </w:delText>
        </w:r>
        <w:r w:rsidR="005A7084">
          <w:rPr>
            <w:highlight w:val="yellow"/>
          </w:rPr>
          <w:delText>2</w:delText>
        </w:r>
        <w:r w:rsidRPr="009107B1">
          <w:rPr>
            <w:highlight w:val="yellow"/>
          </w:rPr>
          <w:delText xml:space="preserve">. </w:delText>
        </w:r>
        <w:r w:rsidR="00DC5D55" w:rsidRPr="009107B1">
          <w:rPr>
            <w:highlight w:val="yellow"/>
          </w:rPr>
          <w:delText>Keep explaining each of the steps from your figure</w:delText>
        </w:r>
        <w:r>
          <w:delText>…</w:delText>
        </w:r>
      </w:del>
    </w:p>
    <w:p w14:paraId="0FDA1A40" w14:textId="77777777" w:rsidR="00FD339C" w:rsidRDefault="00FD339C">
      <w:pPr>
        <w:pStyle w:val="BodyText"/>
        <w:rPr>
          <w:del w:id="225" w:author="gwa" w:date="2022-11-07T13:54:00Z"/>
        </w:rPr>
      </w:pPr>
    </w:p>
    <w:p w14:paraId="7F8BB6A2" w14:textId="3D2DBA2E" w:rsidR="00441C09" w:rsidRDefault="00EB2B14" w:rsidP="00441C09">
      <w:pPr>
        <w:pStyle w:val="BodyText"/>
        <w:rPr>
          <w:ins w:id="226" w:author="gwa" w:date="2022-11-07T13:54:00Z"/>
        </w:rPr>
        <w:sectPr w:rsidR="00441C09" w:rsidSect="00371C38">
          <w:type w:val="continuous"/>
          <w:pgSz w:w="12240" w:h="15840"/>
          <w:pgMar w:top="1440" w:right="1440" w:bottom="1440" w:left="1440" w:header="720" w:footer="720" w:gutter="0"/>
          <w:cols w:space="720"/>
        </w:sectPr>
      </w:pPr>
      <w:del w:id="227" w:author="gwa" w:date="2022-11-07T13:54:00Z">
        <w:r>
          <w:delText xml:space="preserve">Step </w:delText>
        </w:r>
        <w:r w:rsidR="00FD339C" w:rsidRPr="009107B1">
          <w:rPr>
            <w:highlight w:val="yellow"/>
          </w:rPr>
          <w:delText>?</w:delText>
        </w:r>
        <w:r w:rsidRPr="009107B1">
          <w:rPr>
            <w:highlight w:val="yellow"/>
          </w:rPr>
          <w:delText>.</w:delText>
        </w:r>
        <w:r>
          <w:delText xml:space="preserve"> </w:delText>
        </w:r>
      </w:del>
      <w:ins w:id="228" w:author="gwa" w:date="2022-11-07T13:54:00Z">
        <w:r w:rsidR="00441C09">
          <w:t>greedy optimization mode</w:t>
        </w:r>
      </w:ins>
    </w:p>
    <w:p w14:paraId="3403949E" w14:textId="65B7492A" w:rsidR="008F5AA9" w:rsidRDefault="008F5AA9" w:rsidP="00732089">
      <w:pPr>
        <w:pStyle w:val="Heading2"/>
        <w:rPr>
          <w:ins w:id="229" w:author="gwa" w:date="2022-11-07T13:54:00Z"/>
        </w:rPr>
      </w:pPr>
      <w:ins w:id="230" w:author="gwa" w:date="2022-11-07T13:54:00Z">
        <w:r>
          <w:t>Data aggregation</w:t>
        </w:r>
      </w:ins>
    </w:p>
    <w:p w14:paraId="67703AD8" w14:textId="3E07CEF9" w:rsidR="008F5AA9" w:rsidRDefault="008F5AA9" w:rsidP="00732089">
      <w:pPr>
        <w:pStyle w:val="Heading3"/>
        <w:pPrChange w:id="231" w:author="gwa" w:date="2022-11-07T13:54:00Z">
          <w:pPr>
            <w:pStyle w:val="Heading2"/>
          </w:pPr>
        </w:pPrChange>
      </w:pPr>
      <w:r>
        <w:t>Cycle time estimates</w:t>
      </w:r>
    </w:p>
    <w:p w14:paraId="578E57A5" w14:textId="77777777" w:rsidR="008F5AA9" w:rsidRDefault="008F5AA9" w:rsidP="008F5AA9">
      <w:pPr>
        <w:pStyle w:val="FirstParagraph"/>
      </w:pPr>
      <w:r>
        <w:t xml:space="preserve">The provincial road network was divided into four classes: primary highways, other paved roads, two-lane gravel roads, and one-lane gravel or dirt roads. Loaded and unloaded travel speeds were assumed for each road class, according to Table 1. These travel speeds are based on those assumed by </w:t>
      </w:r>
      <w:proofErr w:type="spellStart"/>
      <w:r>
        <w:t>FPInnovations</w:t>
      </w:r>
      <w:proofErr w:type="spellEnd"/>
      <w:r>
        <w:t xml:space="preserve"> for the Dawson Creek Timber Supply Area in the </w:t>
      </w:r>
      <w:proofErr w:type="spellStart"/>
      <w:r>
        <w:t>neighbouring</w:t>
      </w:r>
      <w:proofErr w:type="spellEnd"/>
      <w:r>
        <w:t xml:space="preserve"> province of British Columbia [21].</w:t>
      </w:r>
    </w:p>
    <w:p w14:paraId="0AC5335B" w14:textId="77777777" w:rsidR="008F5AA9" w:rsidRDefault="008F5AA9" w:rsidP="008F5AA9">
      <w:pPr>
        <w:pStyle w:val="BodyText"/>
      </w:pPr>
      <w:r>
        <w:t>The harmonic mean of loaded and unloaded speeds was calculated using Eq. 1.</w:t>
      </w:r>
    </w:p>
    <w:p w14:paraId="4A4FD870" w14:textId="77777777" w:rsidR="008F5AA9" w:rsidRDefault="00000000" w:rsidP="008F5AA9">
      <w:pPr>
        <w:pStyle w:val="BodyText"/>
      </w:pPr>
      <m:oMathPara>
        <m:oMathParaPr>
          <m:jc m:val="center"/>
        </m:oMathParaPr>
        <m:oMath>
          <m:acc>
            <m:accPr>
              <m:chr m:val="‾"/>
              <m:ctrlPr>
                <w:rPr>
                  <w:rFonts w:ascii="Cambria Math" w:hAnsi="Cambria Math"/>
                </w:rPr>
              </m:ctrlPr>
            </m:accPr>
            <m:e>
              <m:sSub>
                <m:sSubPr>
                  <m:ctrlPr>
                    <w:rPr>
                      <w:rFonts w:ascii="Cambria Math" w:hAnsi="Cambria Math"/>
                    </w:rPr>
                  </m:ctrlPr>
                </m:sSubPr>
                <m:e>
                  <m:r>
                    <w:rPr>
                      <w:rFonts w:ascii="Cambria Math" w:hAnsi="Cambria Math"/>
                    </w:rPr>
                    <m:t>s</m:t>
                  </m:r>
                </m:e>
                <m:sub>
                  <m:r>
                    <w:rPr>
                      <w:rFonts w:ascii="Cambria Math" w:hAnsi="Cambria Math"/>
                    </w:rPr>
                    <m:t>h</m:t>
                  </m:r>
                </m:sub>
              </m:sSub>
            </m:e>
          </m:acc>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s</m:t>
                          </m:r>
                        </m:e>
                        <m:sub>
                          <m:r>
                            <w:rPr>
                              <w:rFonts w:ascii="Cambria Math" w:hAnsi="Cambria Math"/>
                            </w:rPr>
                            <m:t>l</m:t>
                          </m:r>
                        </m:sub>
                        <m:sup>
                          <m:r>
                            <m:rPr>
                              <m:sty m:val="p"/>
                            </m:rPr>
                            <w:rPr>
                              <w:rFonts w:ascii="Cambria Math" w:hAnsi="Cambria Math"/>
                            </w:rPr>
                            <m:t>-</m:t>
                          </m:r>
                          <m: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u</m:t>
                          </m:r>
                        </m:sub>
                        <m:sup>
                          <m:r>
                            <m:rPr>
                              <m:sty m:val="p"/>
                            </m:rPr>
                            <w:rPr>
                              <w:rFonts w:ascii="Cambria Math" w:hAnsi="Cambria Math"/>
                            </w:rPr>
                            <m:t>-</m:t>
                          </m:r>
                          <m:r>
                            <w:rPr>
                              <w:rFonts w:ascii="Cambria Math" w:hAnsi="Cambria Math"/>
                            </w:rPr>
                            <m:t>1</m:t>
                          </m:r>
                        </m:sup>
                      </m:sSubSup>
                    </m:num>
                    <m:den>
                      <m:r>
                        <w:rPr>
                          <w:rFonts w:ascii="Cambria Math" w:hAnsi="Cambria Math"/>
                        </w:rPr>
                        <m:t>2</m:t>
                      </m:r>
                    </m:den>
                  </m:f>
                </m:e>
              </m:d>
            </m:e>
            <m:sup>
              <m:r>
                <m:rPr>
                  <m:sty m:val="p"/>
                </m:rPr>
                <w:rPr>
                  <w:rFonts w:ascii="Cambria Math" w:hAnsi="Cambria Math"/>
                </w:rPr>
                <m:t>-</m:t>
              </m:r>
              <m:r>
                <w:rPr>
                  <w:rFonts w:ascii="Cambria Math" w:hAnsi="Cambria Math"/>
                </w:rPr>
                <m:t>1</m:t>
              </m:r>
            </m:sup>
          </m:sSup>
        </m:oMath>
      </m:oMathPara>
    </w:p>
    <w:p w14:paraId="742F2B3C" w14:textId="68DFB26E" w:rsidR="008F5AA9" w:rsidRDefault="00B37F11" w:rsidP="008F5AA9">
      <w:pPr>
        <w:pStyle w:val="FirstParagraph"/>
      </w:pPr>
      <w:del w:id="232" w:author="gwa" w:date="2022-11-07T13:54:00Z">
        <w:r>
          <w:delText>where</w:delText>
        </w:r>
      </w:del>
      <w:ins w:id="233" w:author="gwa" w:date="2022-11-07T13:54:00Z">
        <w:r w:rsidR="00E63C3D">
          <w:t>W</w:t>
        </w:r>
        <w:r w:rsidR="008F5AA9">
          <w:t>here</w:t>
        </w:r>
      </w:ins>
      <w:r w:rsidR="008F5AA9">
        <w:t xml:space="preserve"> </w:t>
      </w:r>
      <m:oMath>
        <m:sSub>
          <m:sSubPr>
            <m:ctrlPr>
              <w:rPr>
                <w:rFonts w:ascii="Cambria Math" w:hAnsi="Cambria Math"/>
              </w:rPr>
            </m:ctrlPr>
          </m:sSubPr>
          <m:e>
            <m:r>
              <w:rPr>
                <w:rFonts w:ascii="Cambria Math" w:hAnsi="Cambria Math"/>
              </w:rPr>
              <m:t>s</m:t>
            </m:r>
          </m:e>
          <m:sub>
            <m:r>
              <w:rPr>
                <w:rFonts w:ascii="Cambria Math" w:hAnsi="Cambria Math"/>
              </w:rPr>
              <m:t>l</m:t>
            </m:r>
          </m:sub>
        </m:sSub>
      </m:oMath>
      <w:r w:rsidR="008F5AA9">
        <w:t xml:space="preserve"> is the loaded speed</w:t>
      </w:r>
      <w:ins w:id="234" w:author="gwa" w:date="2022-11-07T13:54:00Z">
        <w:r w:rsidR="00E63C3D">
          <w:t>,</w:t>
        </w:r>
      </w:ins>
      <w:r w:rsidR="008F5AA9">
        <w:t xml:space="preserve"> and </w:t>
      </w:r>
      <m:oMath>
        <m:sSub>
          <m:sSubPr>
            <m:ctrlPr>
              <w:rPr>
                <w:rFonts w:ascii="Cambria Math" w:hAnsi="Cambria Math"/>
              </w:rPr>
            </m:ctrlPr>
          </m:sSubPr>
          <m:e>
            <m:r>
              <w:rPr>
                <w:rFonts w:ascii="Cambria Math" w:hAnsi="Cambria Math"/>
              </w:rPr>
              <m:t>s</m:t>
            </m:r>
          </m:e>
          <m:sub>
            <m:r>
              <w:rPr>
                <w:rFonts w:ascii="Cambria Math" w:hAnsi="Cambria Math"/>
              </w:rPr>
              <m:t>u</m:t>
            </m:r>
          </m:sub>
        </m:sSub>
      </m:oMath>
      <w:r w:rsidR="008F5AA9">
        <w:t xml:space="preserve"> is the unloaded speed. Use of harmonic mean allows us to calculate the correct cycle time: the time required to travel from the mill to the collection site at the cutblock, and back to the mill. This provides the basis for our estimates of haul cost.</w:t>
      </w:r>
    </w:p>
    <w:p w14:paraId="509A81E0" w14:textId="68CD221D" w:rsidR="008F5AA9" w:rsidRDefault="008F5AA9" w:rsidP="008F5AA9">
      <w:pPr>
        <w:pStyle w:val="BodyText"/>
      </w:pPr>
      <w:r>
        <w:t xml:space="preserve">Figure 2 illustrates the road network in Alberta and estimates of cycle time based on the average of loaded and unloaded speeds from Table 1. The road network in the White Area of the province is very dense and largely arranged as a grid </w:t>
      </w:r>
      <w:del w:id="235" w:author="gwa" w:date="2022-11-07T13:54:00Z">
        <w:r w:rsidR="00B37F11">
          <w:delText>related to</w:delText>
        </w:r>
      </w:del>
      <w:ins w:id="236" w:author="gwa" w:date="2022-11-07T13:54:00Z">
        <w:r>
          <w:t>defined by</w:t>
        </w:r>
      </w:ins>
      <w:r>
        <w:t xml:space="preserve"> the Alberta Township Survey System. Most of the roads in the White Area are public. The road network in the Green Area is less dense and many of the roads are built and maintained by resource industries (</w:t>
      </w:r>
      <w:r>
        <w:rPr>
          <w:i/>
          <w:iCs/>
        </w:rPr>
        <w:t>e.g.,</w:t>
      </w:r>
      <w:r>
        <w:t xml:space="preserve"> forestry, petroleum, and natural gas). The pattern of the road network is not as regular as in the White Area.</w:t>
      </w:r>
    </w:p>
    <w:p w14:paraId="52754990" w14:textId="77777777" w:rsidR="008F5AA9" w:rsidRDefault="008F5AA9" w:rsidP="008F5AA9">
      <w:pPr>
        <w:pStyle w:val="BodyText"/>
      </w:pPr>
      <w:r>
        <w:t>[ Figure 2 about here]</w:t>
      </w:r>
    </w:p>
    <w:p w14:paraId="7893F552" w14:textId="6284DF78" w:rsidR="008F5AA9" w:rsidRDefault="008F5AA9" w:rsidP="008F5AA9">
      <w:pPr>
        <w:pStyle w:val="BodyText"/>
      </w:pPr>
      <w:r>
        <w:t xml:space="preserve">One-way haul times based on the harmonic mean travel speed were generated using the QGIS Network Analysis Toolbox 3 plug-in (QNEAT3) [44], specifically its iso-area as interpolation (from point) algorithm. In our case, we used the algorithm to determine the minimum one-way travel time (using the harmonic mean of loaded and unloaded speeds) along the road network from each of our centers to each cell of a provincial level raster at a 200 m resolution. Off-road travel was assumed to be at 5 </w:t>
      </w:r>
      <w:proofErr w:type="spellStart"/>
      <w:r>
        <w:t>km·h</w:t>
      </w:r>
      <w:proofErr w:type="spellEnd"/>
      <w:r w:rsidRPr="0009120F">
        <w:rPr>
          <w:vertAlign w:val="superscript"/>
        </w:rPr>
        <w:t>-</w:t>
      </w:r>
      <w:r w:rsidRPr="00A1425F">
        <w:rPr>
          <w:vertAlign w:val="superscript"/>
          <w:lang w:val="en-CA"/>
        </w:rPr>
        <w:t>1</w:t>
      </w:r>
      <w:r>
        <w:t>. The Dijkstra algorithm [45] is the basis for travel time minimization</w:t>
      </w:r>
      <w:del w:id="237" w:author="gwa" w:date="2022-11-07T13:54:00Z">
        <w:r w:rsidR="00B37F11">
          <w:delText>.</w:delText>
        </w:r>
      </w:del>
      <w:ins w:id="238" w:author="gwa" w:date="2022-11-07T13:54:00Z">
        <w:r>
          <w:t xml:space="preserve"> in QNEAT3. </w:t>
        </w:r>
      </w:ins>
      <w:r>
        <w:t xml:space="preserve"> Cycle </w:t>
      </w:r>
      <w:del w:id="239" w:author="gwa" w:date="2022-11-07T13:54:00Z">
        <w:r w:rsidR="00B37F11">
          <w:delText>times were calculated by multiplying</w:delText>
        </w:r>
      </w:del>
      <w:ins w:id="240" w:author="gwa" w:date="2022-11-07T13:54:00Z">
        <w:r>
          <w:t>time is double</w:t>
        </w:r>
      </w:ins>
      <w:r>
        <w:t xml:space="preserve"> the one-way haul time </w:t>
      </w:r>
      <w:del w:id="241" w:author="gwa" w:date="2022-11-07T13:54:00Z">
        <w:r w:rsidR="00B37F11">
          <w:delText xml:space="preserve">by </w:delText>
        </w:r>
        <w:r w:rsidR="00C846FD">
          <w:delText>2 and</w:delText>
        </w:r>
        <w:r w:rsidR="00B37F11">
          <w:delText xml:space="preserve"> adding 1</w:delText>
        </w:r>
      </w:del>
      <w:ins w:id="242" w:author="gwa" w:date="2022-11-07T13:54:00Z">
        <w:r>
          <w:t>with an extra</w:t>
        </w:r>
      </w:ins>
      <w:r>
        <w:t xml:space="preserve"> hour</w:t>
      </w:r>
      <w:ins w:id="243" w:author="gwa" w:date="2022-11-07T13:54:00Z">
        <w:r>
          <w:t xml:space="preserve"> added</w:t>
        </w:r>
      </w:ins>
      <w:r>
        <w:t xml:space="preserve"> for loading and unloading.</w:t>
      </w:r>
    </w:p>
    <w:p w14:paraId="5F374D16" w14:textId="77777777" w:rsidR="008F5AA9" w:rsidRDefault="008F5AA9" w:rsidP="008F5AA9">
      <w:pPr>
        <w:pStyle w:val="BodyText"/>
      </w:pPr>
      <w:r>
        <w:t xml:space="preserve">QGIS zonal statistics were used to calculate the median cycle time to each township, from each of the three potential bioenergy plants. The cycle time in Figure 2 was limited to 14 hours because, in Alberta, drivers of commercial vehicles are not permitted to drive more than 13 hours in a 24-hour period and </w:t>
      </w:r>
      <w:ins w:id="244" w:author="gwa" w:date="2022-11-07T13:54:00Z">
        <w:r>
          <w:t xml:space="preserve">can </w:t>
        </w:r>
      </w:ins>
      <w:r>
        <w:t>spend no more than 14 hours on-duty, including loading and unloading times.</w:t>
      </w:r>
    </w:p>
    <w:p w14:paraId="67954066" w14:textId="1E7DEF10" w:rsidR="008F5AA9" w:rsidRDefault="00FD339C" w:rsidP="00732089">
      <w:pPr>
        <w:pStyle w:val="Heading3"/>
        <w:pPrChange w:id="245" w:author="gwa" w:date="2022-11-07T13:54:00Z">
          <w:pPr>
            <w:pStyle w:val="Heading2"/>
          </w:pPr>
        </w:pPrChange>
      </w:pPr>
      <w:del w:id="246" w:author="gwa" w:date="2022-11-07T13:54:00Z">
        <w:r>
          <w:delText xml:space="preserve">Step </w:delText>
        </w:r>
        <w:r w:rsidRPr="009107B1">
          <w:rPr>
            <w:highlight w:val="yellow"/>
          </w:rPr>
          <w:delText>?</w:delText>
        </w:r>
        <w:r>
          <w:delText xml:space="preserve">. </w:delText>
        </w:r>
      </w:del>
      <w:r w:rsidR="008F5AA9">
        <w:t>Biomass collection and transportation costs</w:t>
      </w:r>
    </w:p>
    <w:p w14:paraId="63D4691C" w14:textId="77777777" w:rsidR="008F5AA9" w:rsidRDefault="008F5AA9" w:rsidP="008F5AA9">
      <w:pPr>
        <w:pStyle w:val="FirstParagraph"/>
      </w:pPr>
      <w:r>
        <w:t>All costs and prices used in this study are in Canadian dollars ($). At the time of writing (2021-11-05), the exchange rate between Canadian (CAD) and US dollars (USD) was 0.8031 USD/CAD.</w:t>
      </w:r>
    </w:p>
    <w:p w14:paraId="66D15221" w14:textId="604904F0" w:rsidR="008F5AA9" w:rsidRDefault="008F5AA9" w:rsidP="008F5AA9">
      <w:pPr>
        <w:pStyle w:val="BodyText"/>
      </w:pPr>
      <w:r>
        <w:t xml:space="preserve">We assume that the biomass available for collection at a </w:t>
      </w:r>
      <w:proofErr w:type="spellStart"/>
      <w:r>
        <w:t>cutblock</w:t>
      </w:r>
      <w:proofErr w:type="spellEnd"/>
      <w:r>
        <w:t xml:space="preserve"> includes the tops, branches, and foliage left at a roadside landing after processing by a stroke </w:t>
      </w:r>
      <w:proofErr w:type="spellStart"/>
      <w:r>
        <w:t>delimber</w:t>
      </w:r>
      <w:proofErr w:type="spellEnd"/>
      <w:r>
        <w:t xml:space="preserve">. The </w:t>
      </w:r>
      <w:proofErr w:type="spellStart"/>
      <w:r>
        <w:t>delimber</w:t>
      </w:r>
      <w:proofErr w:type="spellEnd"/>
      <w:r>
        <w:t xml:space="preserve"> is assumed to cut the top of the log off at the diameter specified in the utilization standard </w:t>
      </w:r>
      <w:del w:id="247" w:author="gwa" w:date="2022-11-07T13:54:00Z">
        <w:r w:rsidR="00B37F11">
          <w:delText>relevant</w:delText>
        </w:r>
      </w:del>
      <w:ins w:id="248" w:author="gwa" w:date="2022-11-07T13:54:00Z">
        <w:r w:rsidR="00CB04F8">
          <w:t>specific</w:t>
        </w:r>
      </w:ins>
      <w:r>
        <w:t xml:space="preserve"> to the harvest area. Following Ref. [46], the cost of collecting residues left behind by a roadside stroke </w:t>
      </w:r>
      <w:proofErr w:type="spellStart"/>
      <w:r>
        <w:t>delimber</w:t>
      </w:r>
      <w:proofErr w:type="spellEnd"/>
      <w:r>
        <w:t>, which includes pre-piling, chipping, road maintenance, supervision, and loading (but does not consider transport) is 41.60 $·Mg</w:t>
      </w:r>
      <w:r>
        <w:rPr>
          <w:vertAlign w:val="superscript"/>
        </w:rPr>
        <w:t>-1</w:t>
      </w:r>
      <w:r>
        <w:t>.</w:t>
      </w:r>
    </w:p>
    <w:p w14:paraId="0748989A" w14:textId="77777777" w:rsidR="008F5AA9" w:rsidRDefault="008F5AA9" w:rsidP="008F5AA9">
      <w:pPr>
        <w:pStyle w:val="BodyText"/>
      </w:pPr>
      <w:r>
        <w:t>We assume that the residue will be transported from the forest using a live floor chip van with 100 m</w:t>
      </w:r>
      <w:r>
        <w:rPr>
          <w:vertAlign w:val="superscript"/>
        </w:rPr>
        <w:t>3</w:t>
      </w:r>
      <w:r>
        <w:t xml:space="preserve"> capacity. The USDA Forest Service’s Forest Residue Transportation Costing Model [47] assumes a default solid volume factor of 0.3 for biomass meaning that a 100 m</w:t>
      </w:r>
      <w:r>
        <w:rPr>
          <w:vertAlign w:val="superscript"/>
        </w:rPr>
        <w:t>3</w:t>
      </w:r>
      <w:r>
        <w:t xml:space="preserve"> capacity trailer could hold the equivalent of 30 m</w:t>
      </w:r>
      <w:r>
        <w:rPr>
          <w:vertAlign w:val="superscript"/>
        </w:rPr>
        <w:t>3</w:t>
      </w:r>
      <w:r>
        <w:t xml:space="preserve"> of solid biomass. This equates to 11.40 Mg of biomass using the specific gravity of lodgepole pine wood and bark on a green volume basis (0.38) (Ref. [48]).</w:t>
      </w:r>
    </w:p>
    <w:p w14:paraId="071312E8" w14:textId="77777777" w:rsidR="008F5AA9" w:rsidRDefault="008F5AA9" w:rsidP="008F5AA9">
      <w:pPr>
        <w:pStyle w:val="BodyText"/>
      </w:pPr>
      <w:r>
        <w:t>Timber Tracks produces a publication describing forestry equipment hourly rates [49]. The rate reported for a tandem tractor with a tandem trailer was 157.31 $·hr</w:t>
      </w:r>
      <w:r>
        <w:rPr>
          <w:vertAlign w:val="superscript"/>
        </w:rPr>
        <w:t>-1</w:t>
      </w:r>
      <w:r>
        <w:t>. We assume that the tractor-trailer combination used to haul biomass would cost a similar amount.</w:t>
      </w:r>
    </w:p>
    <w:p w14:paraId="01C90249" w14:textId="77777777" w:rsidR="008F5AA9" w:rsidRDefault="008F5AA9" w:rsidP="008F5AA9">
      <w:pPr>
        <w:pStyle w:val="BodyText"/>
      </w:pPr>
      <w:r>
        <w:t>Therefore, the cost of transporting residual biomass was set to 13.80 $·Mg</w:t>
      </w:r>
      <w:r>
        <w:rPr>
          <w:vertAlign w:val="superscript"/>
        </w:rPr>
        <w:t>-1</w:t>
      </w:r>
      <w:r>
        <w:t>·hr</w:t>
      </w:r>
      <w:r>
        <w:rPr>
          <w:vertAlign w:val="superscript"/>
        </w:rPr>
        <w:t>-1</w:t>
      </w:r>
      <w:r>
        <w:t>.</w:t>
      </w:r>
    </w:p>
    <w:p w14:paraId="1769603F" w14:textId="6C4F5A01" w:rsidR="008F5AA9" w:rsidRDefault="005A7084" w:rsidP="00732089">
      <w:pPr>
        <w:pStyle w:val="Heading3"/>
        <w:pPrChange w:id="249" w:author="gwa" w:date="2022-11-07T13:54:00Z">
          <w:pPr>
            <w:pStyle w:val="Heading2"/>
          </w:pPr>
        </w:pPrChange>
      </w:pPr>
      <w:del w:id="250" w:author="gwa" w:date="2022-11-07T13:54:00Z">
        <w:r>
          <w:delText xml:space="preserve">Step </w:delText>
        </w:r>
        <w:r w:rsidRPr="00A1425F">
          <w:rPr>
            <w:highlight w:val="yellow"/>
          </w:rPr>
          <w:delText>?</w:delText>
        </w:r>
        <w:r>
          <w:delText xml:space="preserve">. </w:delText>
        </w:r>
      </w:del>
      <w:r w:rsidR="008F5AA9">
        <w:t>Aggregation of harvested area</w:t>
      </w:r>
    </w:p>
    <w:p w14:paraId="409E0D6E" w14:textId="77777777" w:rsidR="008F5AA9" w:rsidRDefault="008F5AA9" w:rsidP="008F5AA9">
      <w:pPr>
        <w:pStyle w:val="FirstParagraph"/>
      </w:pPr>
      <w:r>
        <w:t>The areas harvested by township in 2009 according to Refs. [33] [34] are shown in relationship to the three potential bioenergy plant locations and the Green Area in Figure 1. Similar aggregated data were created for each of the years 1990–2015. For each township, and each of the years between 1990 and 2015, we store the area harvested (ha) for use in our analysis. We can see from this map that a great deal of timber harvest took place near our potential bioenergy plant locations in 2009.</w:t>
      </w:r>
    </w:p>
    <w:p w14:paraId="0A761CD1" w14:textId="77777777" w:rsidR="008F5AA9" w:rsidRDefault="008F5AA9" w:rsidP="008F5AA9">
      <w:pPr>
        <w:pStyle w:val="BodyText"/>
      </w:pPr>
      <w:r>
        <w:t>These data were created by using QGIS zonal statistics to sum the area harvested in each township in each year based on the 30 m resolution harvest data [33].</w:t>
      </w:r>
    </w:p>
    <w:p w14:paraId="703C27F5" w14:textId="77777777" w:rsidR="008F5AA9" w:rsidRDefault="008F5AA9" w:rsidP="008F5AA9">
      <w:pPr>
        <w:pStyle w:val="BodyText"/>
      </w:pPr>
    </w:p>
    <w:p w14:paraId="4ED5DE62" w14:textId="77777777" w:rsidR="008F5AA9" w:rsidRDefault="008F5AA9" w:rsidP="008F5AA9">
      <w:pPr>
        <w:pStyle w:val="BodyText"/>
        <w:sectPr w:rsidR="008F5AA9" w:rsidSect="008F5AA9">
          <w:type w:val="continuous"/>
          <w:pgSz w:w="12240" w:h="15840"/>
          <w:pgMar w:top="1440" w:right="1440" w:bottom="1440" w:left="1440" w:header="720" w:footer="720" w:gutter="0"/>
          <w:cols w:space="720"/>
          <w:sectPrChange w:id="251" w:author="gwa" w:date="2022-11-07T13:54:00Z">
            <w:sectPr w:rsidR="008F5AA9" w:rsidSect="008F5AA9">
              <w:type w:val="nextPage"/>
              <w:pgMar w:top="1440" w:right="1440" w:bottom="1440" w:left="1440" w:header="720" w:footer="720" w:gutter="0"/>
            </w:sectPr>
          </w:sectPrChange>
        </w:sectPr>
      </w:pPr>
    </w:p>
    <w:p w14:paraId="7DC14385" w14:textId="3B3CCB01" w:rsidR="008F5AA9" w:rsidRDefault="005A7084" w:rsidP="00732089">
      <w:pPr>
        <w:pStyle w:val="Heading3"/>
        <w:sectPr w:rsidR="008F5AA9" w:rsidSect="00321304">
          <w:type w:val="continuous"/>
          <w:pgSz w:w="12240" w:h="15840"/>
          <w:pgMar w:top="1440" w:right="1440" w:bottom="1440" w:left="1440" w:header="720" w:footer="720" w:gutter="0"/>
          <w:cols w:space="720"/>
        </w:sectPr>
        <w:pPrChange w:id="252" w:author="gwa" w:date="2022-11-07T13:54:00Z">
          <w:pPr>
            <w:pStyle w:val="Heading2"/>
          </w:pPr>
        </w:pPrChange>
      </w:pPr>
      <w:del w:id="253" w:author="gwa" w:date="2022-11-07T13:54:00Z">
        <w:r>
          <w:delText xml:space="preserve">Step </w:delText>
        </w:r>
        <w:r w:rsidRPr="00A1425F">
          <w:rPr>
            <w:highlight w:val="yellow"/>
          </w:rPr>
          <w:delText>?</w:delText>
        </w:r>
        <w:r>
          <w:delText xml:space="preserve">. </w:delText>
        </w:r>
      </w:del>
      <w:r w:rsidR="008F5AA9">
        <w:t>Conversion of harvested area to harvest volume</w:t>
      </w:r>
    </w:p>
    <w:p w14:paraId="7A48310F" w14:textId="77777777" w:rsidR="008F5AA9" w:rsidRDefault="008F5AA9" w:rsidP="008F5AA9">
      <w:pPr>
        <w:pStyle w:val="BodyText"/>
        <w:sectPr w:rsidR="008F5AA9" w:rsidSect="00943BCB">
          <w:type w:val="continuous"/>
          <w:pgSz w:w="12240" w:h="15840"/>
          <w:pgMar w:top="1440" w:right="1440" w:bottom="1440" w:left="1440" w:header="720" w:footer="720" w:gutter="0"/>
          <w:cols w:space="720"/>
        </w:sectPr>
      </w:pPr>
    </w:p>
    <w:p w14:paraId="3E8F1472" w14:textId="77777777" w:rsidR="008F5AA9" w:rsidRDefault="008F5AA9" w:rsidP="008F5AA9">
      <w:pPr>
        <w:pStyle w:val="BodyText"/>
      </w:pPr>
      <w:r>
        <w:t>Much detailed work was done to reflect the variability in utilization standards between the FMUs, determination of characteristics for the average broadleaf and the average needleleaf tree in each township, and the spatial and temporal distribution of stemwood harvests.  The description of the procedures used for this are in the Appendix.</w:t>
      </w:r>
    </w:p>
    <w:p w14:paraId="5935D369" w14:textId="77777777" w:rsidR="008F5AA9" w:rsidRDefault="008F5AA9" w:rsidP="008F5AA9">
      <w:pPr>
        <w:pStyle w:val="FirstParagraph"/>
        <w:pPrChange w:id="254" w:author="gwa" w:date="2022-11-07T13:54:00Z">
          <w:pPr>
            <w:pStyle w:val="BodyText"/>
          </w:pPr>
        </w:pPrChange>
      </w:pPr>
    </w:p>
    <w:p w14:paraId="2644BBE8" w14:textId="77777777" w:rsidR="00390569" w:rsidRDefault="00390569" w:rsidP="00390569">
      <w:pPr>
        <w:pStyle w:val="Heading2"/>
        <w:rPr>
          <w:moveFrom w:id="255" w:author="gwa" w:date="2022-11-07T13:54:00Z"/>
        </w:rPr>
      </w:pPr>
      <w:moveFromRangeStart w:id="256" w:author="gwa" w:date="2022-11-07T13:54:00Z" w:name="move118721695"/>
      <w:moveFrom w:id="257" w:author="gwa" w:date="2022-11-07T13:54:00Z">
        <w:r>
          <w:t xml:space="preserve">Step </w:t>
        </w:r>
        <w:r w:rsidRPr="0009120F">
          <w:rPr>
            <w:highlight w:val="yellow"/>
          </w:rPr>
          <w:t>?.</w:t>
        </w:r>
        <w:r>
          <w:t xml:space="preserve"> Use NFD data to adjust harvest volume</w:t>
        </w:r>
      </w:moveFrom>
    </w:p>
    <w:p w14:paraId="35E98541" w14:textId="77777777" w:rsidR="00390569" w:rsidRDefault="00390569" w:rsidP="00390569">
      <w:pPr>
        <w:pStyle w:val="BodyText"/>
        <w:rPr>
          <w:moveFrom w:id="258" w:author="gwa" w:date="2022-11-07T13:54:00Z"/>
        </w:rPr>
      </w:pPr>
    </w:p>
    <w:p w14:paraId="5AA9DD83" w14:textId="77777777" w:rsidR="00390569" w:rsidRPr="00550004" w:rsidRDefault="00390569" w:rsidP="00390569">
      <w:pPr>
        <w:pStyle w:val="BodyText"/>
        <w:rPr>
          <w:moveFrom w:id="259" w:author="gwa" w:date="2022-11-07T13:54:00Z"/>
        </w:rPr>
      </w:pPr>
    </w:p>
    <w:p w14:paraId="41A3CEB2" w14:textId="77777777" w:rsidR="00390569" w:rsidRPr="008125CA" w:rsidRDefault="00390569" w:rsidP="00390569">
      <w:pPr>
        <w:pStyle w:val="Heading2"/>
        <w:rPr>
          <w:moveFrom w:id="260" w:author="gwa" w:date="2022-11-07T13:54:00Z"/>
        </w:rPr>
      </w:pPr>
      <w:moveFrom w:id="261" w:author="gwa" w:date="2022-11-07T13:54:00Z">
        <w:r>
          <w:t xml:space="preserve">Step </w:t>
        </w:r>
        <w:r w:rsidRPr="00A1425F">
          <w:rPr>
            <w:highlight w:val="yellow"/>
          </w:rPr>
          <w:t>?</w:t>
        </w:r>
        <w:r>
          <w:t xml:space="preserve">. Conversion of adjusted harvest volume to residue yield </w:t>
        </w:r>
      </w:moveFrom>
    </w:p>
    <w:p w14:paraId="443D4FEA" w14:textId="77777777" w:rsidR="00390569" w:rsidRPr="008125CA" w:rsidRDefault="00390569" w:rsidP="00390569">
      <w:pPr>
        <w:pStyle w:val="FirstParagraph"/>
        <w:rPr>
          <w:moveFrom w:id="262" w:author="gwa" w:date="2022-11-07T13:54:00Z"/>
        </w:rPr>
      </w:pPr>
      <w:moveFrom w:id="263" w:author="gwa" w:date="2022-11-07T13:54:00Z">
        <w:r>
          <w:t xml:space="preserve">Development of the residue yields required the most effort.  </w:t>
        </w:r>
        <w:r w:rsidRPr="00550004">
          <w:t>Utilization standards,</w:t>
        </w:r>
        <w:r>
          <w:t xml:space="preserve"> the residual biomass of the average needleleaf and broadleaf tree, and spatial variability in residue yields need to be accounted for.  The procedures used are described in detail in the Appendix.  </w:t>
        </w:r>
      </w:moveFrom>
    </w:p>
    <w:p w14:paraId="7F2FA842" w14:textId="77777777" w:rsidR="00390569" w:rsidRDefault="00390569" w:rsidP="00390569">
      <w:pPr>
        <w:pStyle w:val="FirstParagraph"/>
        <w:rPr>
          <w:moveFrom w:id="264" w:author="gwa" w:date="2022-11-07T13:54:00Z"/>
        </w:rPr>
      </w:pPr>
      <w:moveFrom w:id="265" w:author="gwa" w:date="2022-11-07T13:54:00Z">
        <w:r>
          <w:t xml:space="preserve">For each township, we calculate the number of stems by dividing the adjusted volume per hectare by the average piece size for both needleleaf and broadleaf trees. </w:t>
        </w:r>
        <w:commentRangeStart w:id="266"/>
        <w:r>
          <w:t>We assume that for the types of stands being harvested that the stem count per hectare for the 13/+7 utilization standard is close to the stem count based on the FMU utilization standard.</w:t>
        </w:r>
        <w:commentRangeEnd w:id="266"/>
        <w:r>
          <w:rPr>
            <w:rStyle w:val="CommentReference"/>
          </w:rPr>
          <w:commentReference w:id="266"/>
        </w:r>
        <w:r>
          <w:t xml:space="preserve"> We multiply the stem count by the average tree residual biomass. We assume an average recovery factor of 0.624 following what Peltola </w:t>
        </w:r>
        <w:r>
          <w:rPr>
            <w:i/>
            <w:iCs/>
          </w:rPr>
          <w:t>et al.</w:t>
        </w:r>
        <w:r>
          <w:t xml:space="preserve"> [55] determined for Finland, recognizing that some of the residual biomass will be unrecoverable for reasons related to </w:t>
        </w:r>
        <w:r w:rsidRPr="00B961FC">
          <w:rPr>
            <w:lang w:val="en-CA"/>
          </w:rPr>
          <w:t>ecological sustainability and technical accessibility</w:t>
        </w:r>
        <w:r>
          <w:t>. Together this gives us an estimate of the average residue yield when a hectare of a stand in a particular township is harvested.</w:t>
        </w:r>
      </w:moveFrom>
    </w:p>
    <w:moveFromRangeEnd w:id="256"/>
    <w:p w14:paraId="104B6D53" w14:textId="77777777" w:rsidR="00694F60" w:rsidRDefault="00694F60" w:rsidP="00694F60">
      <w:pPr>
        <w:pStyle w:val="FirstParagraph"/>
        <w:rPr>
          <w:del w:id="267" w:author="gwa" w:date="2022-11-07T13:54:00Z"/>
        </w:rPr>
        <w:sectPr w:rsidR="00694F60" w:rsidSect="00943BCB">
          <w:type w:val="continuous"/>
          <w:pgSz w:w="12240" w:h="15840"/>
          <w:pgMar w:top="1440" w:right="1440" w:bottom="1440" w:left="1440" w:header="720" w:footer="720" w:gutter="0"/>
          <w:cols w:space="720"/>
        </w:sectPr>
      </w:pPr>
    </w:p>
    <w:p w14:paraId="6603A655" w14:textId="38ADC1A6" w:rsidR="00390569" w:rsidRDefault="005A7084" w:rsidP="00390569">
      <w:pPr>
        <w:pStyle w:val="BodyText"/>
        <w:rPr>
          <w:ins w:id="268" w:author="gwa" w:date="2022-11-07T13:54:00Z"/>
        </w:rPr>
      </w:pPr>
      <w:del w:id="269" w:author="gwa" w:date="2022-11-07T13:54:00Z">
        <w:r>
          <w:delText xml:space="preserve">Step </w:delText>
        </w:r>
        <w:r w:rsidRPr="00A1425F">
          <w:rPr>
            <w:highlight w:val="yellow"/>
          </w:rPr>
          <w:delText>?</w:delText>
        </w:r>
        <w:r>
          <w:delText xml:space="preserve">. </w:delText>
        </w:r>
      </w:del>
    </w:p>
    <w:p w14:paraId="488AA96C" w14:textId="6D986948" w:rsidR="00390569" w:rsidRPr="00390569" w:rsidRDefault="00390569" w:rsidP="00732089">
      <w:pPr>
        <w:pStyle w:val="Heading3"/>
        <w:rPr>
          <w:ins w:id="270" w:author="gwa" w:date="2022-11-07T13:54:00Z"/>
          <w:b w:val="0"/>
          <w:bCs w:val="0"/>
        </w:rPr>
        <w:sectPr w:rsidR="00390569" w:rsidRPr="00390569" w:rsidSect="00943BCB">
          <w:type w:val="continuous"/>
          <w:pgSz w:w="12240" w:h="15840"/>
          <w:pgMar w:top="1440" w:right="1440" w:bottom="1440" w:left="1440" w:header="720" w:footer="720" w:gutter="0"/>
          <w:cols w:space="720"/>
        </w:sectPr>
      </w:pPr>
      <w:ins w:id="271" w:author="gwa" w:date="2022-11-07T13:54:00Z">
        <w:r>
          <w:t>Conversion of harvest volume to residue availability.</w:t>
        </w:r>
      </w:ins>
    </w:p>
    <w:p w14:paraId="0A928155" w14:textId="4946B6A2" w:rsidR="008F5AA9" w:rsidRDefault="008F5AA9" w:rsidP="008F5AA9">
      <w:pPr>
        <w:pStyle w:val="Heading2"/>
      </w:pPr>
      <w:r>
        <w:t>Aggregation of summary data files</w:t>
      </w:r>
    </w:p>
    <w:p w14:paraId="31785F57" w14:textId="7CEAD57E" w:rsidR="008F5AA9" w:rsidRDefault="005A7084" w:rsidP="008F5AA9">
      <w:pPr>
        <w:pStyle w:val="BodyText"/>
      </w:pPr>
      <w:commentRangeStart w:id="272"/>
      <w:del w:id="273" w:author="gwa" w:date="2022-11-07T13:54:00Z">
        <w:r>
          <w:delText>Township level residue yield (Mg ha</w:delText>
        </w:r>
        <w:r w:rsidRPr="005D1D07">
          <w:rPr>
            <w:vertAlign w:val="superscript"/>
          </w:rPr>
          <w:delText>-1</w:delText>
        </w:r>
        <w:r w:rsidRPr="005D1D07">
          <w:delText>)</w:delText>
        </w:r>
        <w:r>
          <w:delText xml:space="preserve">, cycle times (hr), and harvest areas (ha) are the three essential summary parameters used by the greedy optimization model. </w:delText>
        </w:r>
        <w:commentRangeEnd w:id="272"/>
        <w:r>
          <w:rPr>
            <w:rStyle w:val="CommentReference"/>
          </w:rPr>
          <w:commentReference w:id="272"/>
        </w:r>
      </w:del>
      <w:r w:rsidR="007800F6">
        <w:t>The</w:t>
      </w:r>
      <w:r w:rsidR="008F5AA9">
        <w:t xml:space="preserve"> information collected above was collated into a data set which had a record for each combination of township, plant location, year, and capacity.  The fields in the data set were of township, plant location, year, and capacity, cycle time, harvest area, and residue yield.  This summary data set is the input to the greedy optimization model</w:t>
      </w:r>
    </w:p>
    <w:p w14:paraId="78723C42" w14:textId="1BA3CC3D" w:rsidR="008F5AA9" w:rsidRDefault="008F5AA9">
      <w:pPr>
        <w:pStyle w:val="BodyText"/>
      </w:pPr>
    </w:p>
    <w:p w14:paraId="37DF45BC" w14:textId="3B576921" w:rsidR="008F5AA9" w:rsidRDefault="008F5AA9" w:rsidP="00732089">
      <w:pPr>
        <w:pStyle w:val="Heading2"/>
        <w:rPr>
          <w:ins w:id="274" w:author="gwa" w:date="2022-11-07T13:54:00Z"/>
        </w:rPr>
      </w:pPr>
      <w:ins w:id="275" w:author="gwa" w:date="2022-11-07T13:54:00Z">
        <w:r>
          <w:t>Modeling</w:t>
        </w:r>
      </w:ins>
    </w:p>
    <w:p w14:paraId="1AF5D5BB" w14:textId="77777777" w:rsidR="008F5AA9" w:rsidRDefault="008F5AA9">
      <w:pPr>
        <w:pStyle w:val="BodyText"/>
        <w:rPr>
          <w:moveTo w:id="276" w:author="gwa" w:date="2022-11-07T13:54:00Z"/>
        </w:rPr>
      </w:pPr>
      <w:moveToRangeStart w:id="277" w:author="gwa" w:date="2022-11-07T13:54:00Z" w:name="move118721693"/>
    </w:p>
    <w:p w14:paraId="05C872DE" w14:textId="77777777" w:rsidR="00FD339C" w:rsidRDefault="003933DC" w:rsidP="00732089">
      <w:pPr>
        <w:pStyle w:val="Heading2"/>
        <w:numPr>
          <w:ilvl w:val="0"/>
          <w:numId w:val="0"/>
        </w:numPr>
        <w:rPr>
          <w:moveFrom w:id="278" w:author="gwa" w:date="2022-11-07T13:54:00Z"/>
        </w:rPr>
        <w:pPrChange w:id="279" w:author="gwa" w:date="2022-11-07T13:54:00Z">
          <w:pPr>
            <w:pStyle w:val="Heading2"/>
          </w:pPr>
        </w:pPrChange>
      </w:pPr>
      <w:moveTo w:id="280" w:author="gwa" w:date="2022-11-07T13:54:00Z">
        <w:r>
          <w:t>Our</w:t>
        </w:r>
        <w:r w:rsidR="009077CB">
          <w:t xml:space="preserve"> </w:t>
        </w:r>
      </w:moveTo>
      <w:moveToRangeEnd w:id="277"/>
      <w:del w:id="281" w:author="gwa" w:date="2022-11-07T13:54:00Z">
        <w:r w:rsidR="005A7084">
          <w:delText xml:space="preserve">Step </w:delText>
        </w:r>
        <w:r w:rsidR="005A7084" w:rsidRPr="00A1425F">
          <w:rPr>
            <w:highlight w:val="yellow"/>
          </w:rPr>
          <w:delText>?</w:delText>
        </w:r>
        <w:r w:rsidR="005A7084">
          <w:delText>. Conduct model runs</w:delText>
        </w:r>
      </w:del>
      <w:commentRangeStart w:id="282"/>
      <w:commentRangeStart w:id="283"/>
      <w:ins w:id="284" w:author="gwa" w:date="2022-11-07T13:54:00Z">
        <w:r w:rsidR="00B37F11">
          <w:t xml:space="preserve">model </w:t>
        </w:r>
        <w:commentRangeEnd w:id="282"/>
        <w:r w:rsidR="007D144B">
          <w:rPr>
            <w:rStyle w:val="CommentReference"/>
          </w:rPr>
          <w:commentReference w:id="282"/>
        </w:r>
        <w:commentRangeEnd w:id="283"/>
        <w:r w:rsidR="007800F6">
          <w:rPr>
            <w:rStyle w:val="CommentReference"/>
          </w:rPr>
          <w:commentReference w:id="283"/>
        </w:r>
        <w:r w:rsidR="00C95A9A">
          <w:t xml:space="preserve">assumes </w:t>
        </w:r>
        <w:r w:rsidR="00B37F11">
          <w:t>that residue</w:t>
        </w:r>
        <w:commentRangeStart w:id="285"/>
        <w:commentRangeStart w:id="286"/>
        <w:r w:rsidR="00B37F11">
          <w:t xml:space="preserve"> </w:t>
        </w:r>
        <w:commentRangeEnd w:id="285"/>
        <w:r w:rsidR="00C676EA">
          <w:t xml:space="preserve">extraction </w:t>
        </w:r>
        <w:r w:rsidR="00003DBB">
          <w:rPr>
            <w:rStyle w:val="CommentReference"/>
          </w:rPr>
          <w:commentReference w:id="285"/>
        </w:r>
        <w:commentRangeEnd w:id="286"/>
        <w:r w:rsidR="00044D25">
          <w:rPr>
            <w:rStyle w:val="CommentReference"/>
          </w:rPr>
          <w:commentReference w:id="286"/>
        </w:r>
        <w:r w:rsidR="00B37F11">
          <w:t xml:space="preserve">is opportunistic. </w:t>
        </w:r>
        <w:r w:rsidR="00FA0D06">
          <w:t>The</w:t>
        </w:r>
        <w:r w:rsidR="007437E2">
          <w:t xml:space="preserve"> </w:t>
        </w:r>
        <w:r w:rsidR="00E823A0">
          <w:t xml:space="preserve">historical data </w:t>
        </w:r>
        <w:r w:rsidR="007437E2">
          <w:t>showing when</w:t>
        </w:r>
        <w:r w:rsidR="00B37F11">
          <w:t xml:space="preserve"> and where </w:t>
        </w:r>
        <w:r w:rsidR="00E823A0">
          <w:t xml:space="preserve">forest managers have </w:t>
        </w:r>
        <w:r w:rsidR="00B37F11">
          <w:t>harvest</w:t>
        </w:r>
        <w:r w:rsidR="00E823A0">
          <w:t>ed</w:t>
        </w:r>
        <w:r w:rsidR="00C676EA">
          <w:t xml:space="preserve"> stemwood</w:t>
        </w:r>
        <w:r w:rsidR="00B37F11">
          <w:t xml:space="preserve"> and </w:t>
        </w:r>
        <w:r w:rsidR="00E823A0">
          <w:t xml:space="preserve">our model assumes that </w:t>
        </w:r>
        <w:r w:rsidR="00AF0FA6">
          <w:t xml:space="preserve">residue </w:t>
        </w:r>
        <w:r w:rsidR="00C676EA">
          <w:t>extraction</w:t>
        </w:r>
        <w:r w:rsidR="00B37F11">
          <w:t xml:space="preserve"> </w:t>
        </w:r>
        <w:r w:rsidR="00E823A0">
          <w:t xml:space="preserve">would </w:t>
        </w:r>
        <w:r w:rsidR="00B37F11">
          <w:t>occur</w:t>
        </w:r>
        <w:r w:rsidR="007A4FC8">
          <w:t xml:space="preserve"> after</w:t>
        </w:r>
        <w:r w:rsidR="009519EF">
          <w:t>wards,</w:t>
        </w:r>
        <w:r w:rsidR="00307767">
          <w:t xml:space="preserve"> </w:t>
        </w:r>
        <w:r w:rsidR="008F5AA9">
          <w:t xml:space="preserve">in the </w:t>
        </w:r>
        <w:r w:rsidR="007A4FC8">
          <w:t xml:space="preserve">same year </w:t>
        </w:r>
        <w:r w:rsidR="008F5AA9">
          <w:t xml:space="preserve">as timber </w:t>
        </w:r>
        <w:r w:rsidR="007A4FC8">
          <w:t>harvest</w:t>
        </w:r>
        <w:r w:rsidR="00B37F11">
          <w:t>. The</w:t>
        </w:r>
        <w:r w:rsidR="007A4FC8">
          <w:t xml:space="preserve"> forest manager’s</w:t>
        </w:r>
        <w:r w:rsidR="00B37F11">
          <w:t xml:space="preserve"> decision to harvest</w:t>
        </w:r>
        <w:r w:rsidR="004B1C65">
          <w:t xml:space="preserve"> stemwood</w:t>
        </w:r>
        <w:r w:rsidR="00B37F11">
          <w:t xml:space="preserve"> </w:t>
        </w:r>
        <w:r w:rsidR="008F5AA9">
          <w:t>is</w:t>
        </w:r>
        <w:r w:rsidR="00B37F11">
          <w:t xml:space="preserve"> made independently of the </w:t>
        </w:r>
        <w:r w:rsidR="007A4FC8">
          <w:t xml:space="preserve">biomass </w:t>
        </w:r>
        <w:r w:rsidR="00B37F11">
          <w:t xml:space="preserve">value of </w:t>
        </w:r>
        <w:r w:rsidR="007A4FC8">
          <w:t xml:space="preserve">the forest </w:t>
        </w:r>
        <w:r w:rsidR="00B37F11">
          <w:t>residue</w:t>
        </w:r>
        <w:r w:rsidR="004B1C65">
          <w:t>, and</w:t>
        </w:r>
        <w:r w:rsidR="00E823A0">
          <w:t xml:space="preserve"> our cost estimates do not include a payment to the</w:t>
        </w:r>
        <w:r w:rsidR="004B1C65">
          <w:t xml:space="preserve"> forest manager for the residue.</w:t>
        </w:r>
      </w:ins>
      <w:moveFromRangeStart w:id="287" w:author="gwa" w:date="2022-11-07T13:54:00Z" w:name="move118721696"/>
    </w:p>
    <w:p w14:paraId="75EB54C9" w14:textId="77777777" w:rsidR="00FD339C" w:rsidRDefault="00FD339C">
      <w:pPr>
        <w:pStyle w:val="BodyText"/>
        <w:rPr>
          <w:moveFrom w:id="288" w:author="gwa" w:date="2022-11-07T13:54:00Z"/>
        </w:rPr>
      </w:pPr>
    </w:p>
    <w:p w14:paraId="60208E51" w14:textId="77777777" w:rsidR="005A7084" w:rsidRDefault="005A7084">
      <w:pPr>
        <w:pStyle w:val="BodyText"/>
        <w:rPr>
          <w:moveFrom w:id="289" w:author="gwa" w:date="2022-11-07T13:54:00Z"/>
        </w:rPr>
      </w:pPr>
    </w:p>
    <w:p w14:paraId="5C009776" w14:textId="77777777" w:rsidR="005A7084" w:rsidRPr="00045F7A" w:rsidRDefault="005A7084" w:rsidP="00732089">
      <w:pPr>
        <w:pStyle w:val="BodyText"/>
        <w:rPr>
          <w:moveFrom w:id="290" w:author="gwa" w:date="2022-11-07T13:54:00Z"/>
        </w:rPr>
      </w:pPr>
    </w:p>
    <w:p w14:paraId="36DEDC2A" w14:textId="1DBF6223" w:rsidR="000F5F23" w:rsidRDefault="00B37F11">
      <w:pPr>
        <w:pStyle w:val="BodyText"/>
        <w:rPr>
          <w:moveTo w:id="291" w:author="gwa" w:date="2022-11-07T13:54:00Z"/>
        </w:rPr>
      </w:pPr>
      <w:moveFrom w:id="292" w:author="gwa" w:date="2022-11-07T13:54:00Z">
        <w:r>
          <w:t>Results</w:t>
        </w:r>
      </w:moveFrom>
      <w:moveFromRangeEnd w:id="287"/>
      <w:moveToRangeStart w:id="293" w:author="gwa" w:date="2022-11-07T13:54:00Z" w:name="move118721694"/>
      <w:moveTo w:id="294" w:author="gwa" w:date="2022-11-07T13:54:00Z">
        <w:r w:rsidR="004B1C65">
          <w:t xml:space="preserve"> </w:t>
        </w:r>
        <w:r w:rsidR="007A4FC8">
          <w:t>T</w:t>
        </w:r>
        <w:r w:rsidR="004B1C65">
          <w:t>h</w:t>
        </w:r>
        <w:r w:rsidR="007A4FC8">
          <w:t>is assumption is appropriate, given that</w:t>
        </w:r>
        <w:r w:rsidR="004B1C65">
          <w:t xml:space="preserve"> </w:t>
        </w:r>
        <w:r>
          <w:t>biomass</w:t>
        </w:r>
        <w:r w:rsidR="00AF0FA6">
          <w:t xml:space="preserve"> </w:t>
        </w:r>
        <w:r w:rsidR="00C676EA">
          <w:t>extractor</w:t>
        </w:r>
        <w:r w:rsidR="00AF0FA6">
          <w:t>s</w:t>
        </w:r>
        <w:r w:rsidR="004B1C65">
          <w:t xml:space="preserve"> </w:t>
        </w:r>
        <w:r>
          <w:t>provide a service to the</w:t>
        </w:r>
        <w:r w:rsidR="004B1C65">
          <w:t xml:space="preserve"> forest managers, who would </w:t>
        </w:r>
        <w:r w:rsidR="00C1746D">
          <w:t xml:space="preserve">otherwise </w:t>
        </w:r>
        <w:r w:rsidR="004B1C65">
          <w:t>have to incur the costs of piling and burning the resid</w:t>
        </w:r>
        <w:r w:rsidR="00D3099E">
          <w:t>u</w:t>
        </w:r>
        <w:r w:rsidR="004B1C65">
          <w:t>e if</w:t>
        </w:r>
        <w:r w:rsidR="00B3418F">
          <w:t xml:space="preserve"> </w:t>
        </w:r>
        <w:r w:rsidR="004B1C65">
          <w:t xml:space="preserve">it </w:t>
        </w:r>
        <w:r>
          <w:t xml:space="preserve">was not </w:t>
        </w:r>
        <w:r w:rsidR="00FB4883">
          <w:t>extracted</w:t>
        </w:r>
        <w:r>
          <w:t>.</w:t>
        </w:r>
      </w:moveTo>
    </w:p>
    <w:p w14:paraId="0B2BAF46" w14:textId="4E2F49D0" w:rsidR="000F5F23" w:rsidRDefault="00B37F11">
      <w:pPr>
        <w:pStyle w:val="BodyText"/>
        <w:rPr>
          <w:ins w:id="295" w:author="gwa" w:date="2022-11-07T13:54:00Z"/>
        </w:rPr>
      </w:pPr>
      <w:moveTo w:id="296" w:author="gwa" w:date="2022-11-07T13:54:00Z">
        <w:r>
          <w:t xml:space="preserve">Every township is associated with a cycle time required to transport </w:t>
        </w:r>
        <w:r w:rsidR="00A37EB7">
          <w:t xml:space="preserve">forest </w:t>
        </w:r>
        <w:r>
          <w:t xml:space="preserve">residue from the township to each of </w:t>
        </w:r>
        <w:r w:rsidR="00A37EB7">
          <w:t>the three p</w:t>
        </w:r>
        <w:r w:rsidR="006F08C3">
          <w:t>otential</w:t>
        </w:r>
        <w:r>
          <w:t xml:space="preserve"> </w:t>
        </w:r>
        <w:r w:rsidR="00C676EA">
          <w:t xml:space="preserve">bioenergy </w:t>
        </w:r>
        <w:r>
          <w:t xml:space="preserve">plant locations, for each of the 26 years in the study period. For each plant location and year, the model examines all the townships in the province that have a positive residual </w:t>
        </w:r>
        <w:r w:rsidR="007E24A1">
          <w:t>volume and</w:t>
        </w:r>
        <w:r>
          <w:t xml:space="preserve"> begins the creation of cumulative residual biomass curves starting with the lowest cycle time first. These lists of cycle time and cumulative biomass provide the data for the marginal cycle time</w:t>
        </w:r>
        <w:r w:rsidR="0098094D">
          <w:t xml:space="preserve"> curves, which can then be converted </w:t>
        </w:r>
        <w:r w:rsidR="00E823A0">
          <w:t xml:space="preserve">to </w:t>
        </w:r>
        <w:r w:rsidR="0098094D">
          <w:t>marginal cost curves using the hourly rate and payload for forest residue transport trucks</w:t>
        </w:r>
        <w:r>
          <w:t>.</w:t>
        </w:r>
        <w:r w:rsidR="009519EF">
          <w:t xml:space="preserve"> </w:t>
        </w:r>
      </w:moveTo>
      <w:moveToRangeEnd w:id="293"/>
    </w:p>
    <w:p w14:paraId="17A002AB" w14:textId="442596E0" w:rsidR="00975BAF" w:rsidRPr="00E1230D" w:rsidRDefault="008F5AA9" w:rsidP="00975BAF">
      <w:pPr>
        <w:pStyle w:val="BodyText"/>
        <w:rPr>
          <w:ins w:id="297" w:author="gwa" w:date="2022-11-07T13:54:00Z"/>
        </w:rPr>
      </w:pPr>
      <w:ins w:id="298" w:author="gwa" w:date="2022-11-07T13:54:00Z">
        <w:r>
          <w:t xml:space="preserve">The model uses a greedy algorithm whereby the lowest cost residue for a location is extracted first. </w:t>
        </w:r>
        <w:commentRangeStart w:id="299"/>
        <w:commentRangeStart w:id="300"/>
        <w:commentRangeStart w:id="301"/>
        <w:r w:rsidR="00975BAF">
          <w:t>The model is summarized using pseudocode</w:t>
        </w:r>
        <w:r>
          <w:t xml:space="preserve"> in </w:t>
        </w:r>
        <w:proofErr w:type="gramStart"/>
        <w:r>
          <w:t>Figure ?</w:t>
        </w:r>
        <w:proofErr w:type="gramEnd"/>
        <w:r w:rsidR="00975BAF">
          <w:t xml:space="preserve">. </w:t>
        </w:r>
        <w:commentRangeEnd w:id="299"/>
        <w:r w:rsidR="00975BAF">
          <w:rPr>
            <w:rStyle w:val="CommentReference"/>
          </w:rPr>
          <w:commentReference w:id="299"/>
        </w:r>
        <w:commentRangeEnd w:id="300"/>
        <w:r w:rsidR="00FB4883">
          <w:rPr>
            <w:rStyle w:val="CommentReference"/>
          </w:rPr>
          <w:commentReference w:id="300"/>
        </w:r>
        <w:commentRangeEnd w:id="301"/>
        <w:r>
          <w:rPr>
            <w:rStyle w:val="CommentReference"/>
          </w:rPr>
          <w:commentReference w:id="301"/>
        </w:r>
      </w:ins>
    </w:p>
    <w:p w14:paraId="78C12F56" w14:textId="7EA6E0B4" w:rsidR="00975BAF" w:rsidRDefault="008F5AA9">
      <w:pPr>
        <w:pStyle w:val="BodyText"/>
        <w:rPr>
          <w:ins w:id="302" w:author="gwa" w:date="2022-11-07T13:54:00Z"/>
        </w:rPr>
      </w:pPr>
      <w:ins w:id="303" w:author="gwa" w:date="2022-11-07T13:54:00Z">
        <w:r>
          <w:rPr>
            <w:noProof/>
          </w:rPr>
          <w:drawing>
            <wp:anchor distT="0" distB="0" distL="114300" distR="114300" simplePos="0" relativeHeight="251660800" behindDoc="0" locked="0" layoutInCell="1" allowOverlap="1" wp14:anchorId="70931516" wp14:editId="6C1243A2">
              <wp:simplePos x="0" y="0"/>
              <wp:positionH relativeFrom="column">
                <wp:posOffset>0</wp:posOffset>
              </wp:positionH>
              <wp:positionV relativeFrom="paragraph">
                <wp:posOffset>109220</wp:posOffset>
              </wp:positionV>
              <wp:extent cx="4714875" cy="3390900"/>
              <wp:effectExtent l="0" t="0" r="0" b="0"/>
              <wp:wrapSquare wrapText="bothSides"/>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14875" cy="3390900"/>
                      </a:xfrm>
                      <a:prstGeom prst="rect">
                        <a:avLst/>
                      </a:prstGeom>
                      <a:noFill/>
                      <a:ln>
                        <a:noFill/>
                      </a:ln>
                    </pic:spPr>
                  </pic:pic>
                </a:graphicData>
              </a:graphic>
            </wp:anchor>
          </w:drawing>
        </w:r>
      </w:ins>
    </w:p>
    <w:p w14:paraId="0E2CA5DA" w14:textId="77777777" w:rsidR="008F5AA9" w:rsidRDefault="008F5AA9">
      <w:pPr>
        <w:pStyle w:val="BodyText"/>
        <w:rPr>
          <w:ins w:id="304" w:author="gwa" w:date="2022-11-07T13:54:00Z"/>
        </w:rPr>
      </w:pPr>
    </w:p>
    <w:p w14:paraId="2AA3FB10" w14:textId="77777777" w:rsidR="008F5AA9" w:rsidRDefault="008F5AA9">
      <w:pPr>
        <w:pStyle w:val="BodyText"/>
        <w:rPr>
          <w:ins w:id="305" w:author="gwa" w:date="2022-11-07T13:54:00Z"/>
        </w:rPr>
      </w:pPr>
    </w:p>
    <w:p w14:paraId="11C01BB0" w14:textId="77777777" w:rsidR="008F5AA9" w:rsidRDefault="008F5AA9">
      <w:pPr>
        <w:pStyle w:val="BodyText"/>
        <w:rPr>
          <w:ins w:id="306" w:author="gwa" w:date="2022-11-07T13:54:00Z"/>
        </w:rPr>
      </w:pPr>
    </w:p>
    <w:p w14:paraId="6880CE74" w14:textId="77777777" w:rsidR="008F5AA9" w:rsidRDefault="008F5AA9">
      <w:pPr>
        <w:pStyle w:val="BodyText"/>
        <w:rPr>
          <w:ins w:id="307" w:author="gwa" w:date="2022-11-07T13:54:00Z"/>
        </w:rPr>
      </w:pPr>
    </w:p>
    <w:p w14:paraId="21DD8973" w14:textId="77777777" w:rsidR="008F5AA9" w:rsidRDefault="008F5AA9">
      <w:pPr>
        <w:pStyle w:val="BodyText"/>
        <w:rPr>
          <w:ins w:id="308" w:author="gwa" w:date="2022-11-07T13:54:00Z"/>
        </w:rPr>
      </w:pPr>
    </w:p>
    <w:p w14:paraId="5971BE7B" w14:textId="77777777" w:rsidR="008F5AA9" w:rsidRDefault="008F5AA9">
      <w:pPr>
        <w:pStyle w:val="BodyText"/>
        <w:rPr>
          <w:ins w:id="309" w:author="gwa" w:date="2022-11-07T13:54:00Z"/>
        </w:rPr>
      </w:pPr>
    </w:p>
    <w:p w14:paraId="02F76F78" w14:textId="77777777" w:rsidR="008F5AA9" w:rsidRDefault="008F5AA9">
      <w:pPr>
        <w:pStyle w:val="BodyText"/>
        <w:rPr>
          <w:ins w:id="310" w:author="gwa" w:date="2022-11-07T13:54:00Z"/>
        </w:rPr>
      </w:pPr>
    </w:p>
    <w:p w14:paraId="1633DD33" w14:textId="77777777" w:rsidR="008F5AA9" w:rsidRDefault="008F5AA9">
      <w:pPr>
        <w:pStyle w:val="BodyText"/>
        <w:rPr>
          <w:ins w:id="311" w:author="gwa" w:date="2022-11-07T13:54:00Z"/>
        </w:rPr>
      </w:pPr>
    </w:p>
    <w:p w14:paraId="4F110445" w14:textId="77777777" w:rsidR="008F5AA9" w:rsidRDefault="008F5AA9">
      <w:pPr>
        <w:pStyle w:val="BodyText"/>
        <w:rPr>
          <w:ins w:id="312" w:author="gwa" w:date="2022-11-07T13:54:00Z"/>
        </w:rPr>
      </w:pPr>
    </w:p>
    <w:p w14:paraId="607E58E1" w14:textId="77777777" w:rsidR="008F5AA9" w:rsidRDefault="008F5AA9">
      <w:pPr>
        <w:pStyle w:val="BodyText"/>
        <w:rPr>
          <w:ins w:id="313" w:author="gwa" w:date="2022-11-07T13:54:00Z"/>
        </w:rPr>
      </w:pPr>
    </w:p>
    <w:p w14:paraId="5899EE18" w14:textId="77777777" w:rsidR="008F5AA9" w:rsidRDefault="008F5AA9">
      <w:pPr>
        <w:pStyle w:val="BodyText"/>
        <w:rPr>
          <w:ins w:id="314" w:author="gwa" w:date="2022-11-07T13:54:00Z"/>
        </w:rPr>
      </w:pPr>
    </w:p>
    <w:p w14:paraId="34CB43F0" w14:textId="77777777" w:rsidR="008F5AA9" w:rsidRDefault="008F5AA9">
      <w:pPr>
        <w:pStyle w:val="BodyText"/>
        <w:rPr>
          <w:ins w:id="315" w:author="gwa" w:date="2022-11-07T13:54:00Z"/>
        </w:rPr>
      </w:pPr>
    </w:p>
    <w:p w14:paraId="0B9459DD" w14:textId="77777777" w:rsidR="00390569" w:rsidRPr="00390569" w:rsidRDefault="00390569" w:rsidP="00390569">
      <w:pPr>
        <w:pStyle w:val="BodyText"/>
        <w:rPr>
          <w:ins w:id="316" w:author="gwa" w:date="2022-11-07T13:54:00Z"/>
        </w:rPr>
      </w:pPr>
    </w:p>
    <w:p w14:paraId="46A18AD8" w14:textId="770CD2C5" w:rsidR="00FD339C" w:rsidRDefault="00FD339C" w:rsidP="00732089">
      <w:pPr>
        <w:pStyle w:val="Heading2"/>
        <w:numPr>
          <w:ilvl w:val="0"/>
          <w:numId w:val="0"/>
        </w:numPr>
        <w:rPr>
          <w:moveTo w:id="317" w:author="gwa" w:date="2022-11-07T13:54:00Z"/>
        </w:rPr>
        <w:pPrChange w:id="318" w:author="gwa" w:date="2022-11-07T13:54:00Z">
          <w:pPr>
            <w:pStyle w:val="Heading2"/>
          </w:pPr>
        </w:pPrChange>
      </w:pPr>
      <w:moveToRangeStart w:id="319" w:author="gwa" w:date="2022-11-07T13:54:00Z" w:name="move118721696"/>
    </w:p>
    <w:p w14:paraId="24A14FED" w14:textId="77777777" w:rsidR="00FD339C" w:rsidRDefault="00FD339C">
      <w:pPr>
        <w:pStyle w:val="BodyText"/>
        <w:rPr>
          <w:moveTo w:id="320" w:author="gwa" w:date="2022-11-07T13:54:00Z"/>
        </w:rPr>
      </w:pPr>
    </w:p>
    <w:p w14:paraId="5CE315EB" w14:textId="4334CD32" w:rsidR="005A7084" w:rsidRDefault="005A7084">
      <w:pPr>
        <w:pStyle w:val="BodyText"/>
        <w:rPr>
          <w:moveTo w:id="321" w:author="gwa" w:date="2022-11-07T13:54:00Z"/>
        </w:rPr>
      </w:pPr>
      <w:bookmarkStart w:id="322" w:name="residue-yield-by-township."/>
    </w:p>
    <w:p w14:paraId="183131E6" w14:textId="77777777" w:rsidR="005A7084" w:rsidRPr="00045F7A" w:rsidRDefault="005A7084" w:rsidP="00732089">
      <w:pPr>
        <w:pStyle w:val="BodyText"/>
        <w:rPr>
          <w:moveTo w:id="323" w:author="gwa" w:date="2022-11-07T13:54:00Z"/>
        </w:rPr>
      </w:pPr>
    </w:p>
    <w:p w14:paraId="666D981D" w14:textId="52AB0E18" w:rsidR="000F5F23" w:rsidRDefault="00B37F11" w:rsidP="00EB561D">
      <w:pPr>
        <w:pStyle w:val="Heading1"/>
        <w:rPr>
          <w:ins w:id="324" w:author="gwa" w:date="2022-11-07T13:54:00Z"/>
        </w:rPr>
      </w:pPr>
      <w:bookmarkStart w:id="325" w:name="results-and-discussion"/>
      <w:bookmarkEnd w:id="166"/>
      <w:bookmarkEnd w:id="322"/>
      <w:moveTo w:id="326" w:author="gwa" w:date="2022-11-07T13:54:00Z">
        <w:r>
          <w:t>Results</w:t>
        </w:r>
      </w:moveTo>
      <w:moveToRangeEnd w:id="319"/>
    </w:p>
    <w:p w14:paraId="46E27081" w14:textId="77777777" w:rsidR="00390569" w:rsidRDefault="00390569" w:rsidP="00390569">
      <w:pPr>
        <w:pStyle w:val="BodyText"/>
        <w:rPr>
          <w:moveFrom w:id="327" w:author="gwa" w:date="2022-11-07T13:54:00Z"/>
        </w:rPr>
        <w:pPrChange w:id="328" w:author="gwa" w:date="2022-11-07T13:54:00Z">
          <w:pPr>
            <w:pStyle w:val="Heading1"/>
          </w:pPr>
        </w:pPrChange>
      </w:pPr>
      <w:moveFromRangeStart w:id="329" w:author="gwa" w:date="2022-11-07T13:54:00Z" w:name="move118721697"/>
    </w:p>
    <w:p w14:paraId="7802DB67" w14:textId="77777777" w:rsidR="00390569" w:rsidRDefault="00390569" w:rsidP="00390569">
      <w:pPr>
        <w:pStyle w:val="Heading2"/>
        <w:rPr>
          <w:moveFrom w:id="330" w:author="gwa" w:date="2022-11-07T13:54:00Z"/>
        </w:rPr>
      </w:pPr>
      <w:moveFrom w:id="331" w:author="gwa" w:date="2022-11-07T13:54:00Z">
        <w:r>
          <w:t>The volume adjustment factor</w:t>
        </w:r>
      </w:moveFrom>
    </w:p>
    <w:p w14:paraId="20A7F6C1" w14:textId="77777777" w:rsidR="00390569" w:rsidRDefault="00390569" w:rsidP="00390569">
      <w:pPr>
        <w:pStyle w:val="FirstParagraph"/>
        <w:rPr>
          <w:moveFrom w:id="332" w:author="gwa" w:date="2022-11-07T13:54:00Z"/>
        </w:rPr>
      </w:pPr>
      <w:commentRangeStart w:id="333"/>
      <w:moveFrom w:id="334" w:author="gwa" w:date="2022-11-07T13:54:00Z">
        <w:r>
          <w:t xml:space="preserve">Figure 3 shows the actual harvest volume for Alberta between 1990 and 2015 using data from the national forestry database [38] compared to estimated harvest volumes calculated from harvest area and our calculated harvest volume per hectare. </w:t>
        </w:r>
        <w:commentRangeEnd w:id="333"/>
        <w:r>
          <w:rPr>
            <w:rStyle w:val="CommentReference"/>
          </w:rPr>
          <w:commentReference w:id="333"/>
        </w:r>
      </w:moveFrom>
    </w:p>
    <w:p w14:paraId="66B21929" w14:textId="77777777" w:rsidR="00390569" w:rsidRDefault="00390569" w:rsidP="00390569">
      <w:pPr>
        <w:pStyle w:val="BodyText"/>
        <w:rPr>
          <w:moveFrom w:id="335" w:author="gwa" w:date="2022-11-07T13:54:00Z"/>
        </w:rPr>
      </w:pPr>
      <w:moveFrom w:id="336" w:author="gwa" w:date="2022-11-07T13:54:00Z">
        <w:r>
          <w:t>[ Figure 3 about here ]</w:t>
        </w:r>
      </w:moveFrom>
    </w:p>
    <w:p w14:paraId="597C2BEF" w14:textId="77777777" w:rsidR="00390569" w:rsidRDefault="00390569" w:rsidP="00390569">
      <w:pPr>
        <w:pStyle w:val="BodyText"/>
        <w:rPr>
          <w:moveFrom w:id="337" w:author="gwa" w:date="2022-11-07T13:54:00Z"/>
        </w:rPr>
      </w:pPr>
      <w:moveFrom w:id="338" w:author="gwa" w:date="2022-11-07T13:54:00Z">
        <w:r>
          <w:t xml:space="preserve">The estimated harvest volume was calculated using the harvest areas identified in the 30 m data, and the adjusted harvest volume per hectare </w:t>
        </w:r>
        <w:commentRangeStart w:id="339"/>
        <w:r>
          <w:t>determined for each township</w:t>
        </w:r>
        <w:commentRangeEnd w:id="339"/>
        <w:r>
          <w:rPr>
            <w:rStyle w:val="CommentReference"/>
          </w:rPr>
          <w:commentReference w:id="339"/>
        </w:r>
        <w:r>
          <w:t xml:space="preserve">. We are satisfied that, at the provincial level, </w:t>
        </w:r>
        <w:commentRangeStart w:id="340"/>
        <w:r>
          <w:t>the adjustment factor produces estimates of harvest volume is similar to that recorded in the national forestry database and is appropriate for use for this study.</w:t>
        </w:r>
      </w:moveFrom>
    </w:p>
    <w:p w14:paraId="0BAE5B33" w14:textId="77777777" w:rsidR="00390569" w:rsidRDefault="00390569" w:rsidP="00390569">
      <w:pPr>
        <w:pStyle w:val="BodyText"/>
        <w:rPr>
          <w:moveFrom w:id="341" w:author="gwa" w:date="2022-11-07T13:54:00Z"/>
        </w:rPr>
      </w:pPr>
      <w:moveFrom w:id="342" w:author="gwa" w:date="2022-11-07T13:54:00Z">
        <w:r>
          <w:t>The adjustment factor was calculated by dividing the average harvest volume from the actual harvest volume by the from our estimated harvest volumes.  The calculated value for the adjustment factor was 2.77.  We multiplied the estimated harvest volumes for each township by the adjustment factor, to provide township-level harvest volumes that would be compatible with the province-level harvest volumes from the national forestry database.</w:t>
        </w:r>
        <w:commentRangeEnd w:id="340"/>
        <w:r>
          <w:rPr>
            <w:rStyle w:val="CommentReference"/>
          </w:rPr>
          <w:commentReference w:id="340"/>
        </w:r>
      </w:moveFrom>
    </w:p>
    <w:p w14:paraId="3AED722B" w14:textId="77777777" w:rsidR="00390569" w:rsidRDefault="00390569" w:rsidP="00390569">
      <w:pPr>
        <w:pStyle w:val="BodyText"/>
        <w:rPr>
          <w:moveFrom w:id="343" w:author="gwa" w:date="2022-11-07T13:54:00Z"/>
        </w:rPr>
      </w:pPr>
      <w:moveFrom w:id="344" w:author="gwa" w:date="2022-11-07T13:54:00Z">
        <w:r>
          <w:t xml:space="preserve">The left panel of </w:t>
        </w:r>
        <w:commentRangeStart w:id="345"/>
        <w:r>
          <w:t xml:space="preserve">Figure 4 </w:t>
        </w:r>
        <w:commentRangeEnd w:id="345"/>
        <w:r>
          <w:rPr>
            <w:rStyle w:val="CommentReference"/>
          </w:rPr>
          <w:commentReference w:id="345"/>
        </w:r>
        <w:r>
          <w:t>shows the spatial distribution of merchantable volume by township. The region surrounding the potential bioenergy plant locations contains high volume per hectare. The right panel shows the calculated merchantable volume per hectare for harvested area in each of the townships.</w:t>
        </w:r>
      </w:moveFrom>
    </w:p>
    <w:p w14:paraId="4241AFC4" w14:textId="77777777" w:rsidR="00390569" w:rsidRDefault="00390569" w:rsidP="00390569">
      <w:pPr>
        <w:pStyle w:val="BodyText"/>
        <w:rPr>
          <w:moveFrom w:id="346" w:author="gwa" w:date="2022-11-07T13:54:00Z"/>
        </w:rPr>
      </w:pPr>
      <w:moveFrom w:id="347" w:author="gwa" w:date="2022-11-07T13:54:00Z">
        <w:r>
          <w:t>[ Figure 4 about here]</w:t>
        </w:r>
      </w:moveFrom>
    </w:p>
    <w:p w14:paraId="498803A8" w14:textId="77777777" w:rsidR="000F5F23" w:rsidRDefault="00B37F11" w:rsidP="00BF29AD">
      <w:pPr>
        <w:pStyle w:val="Heading2"/>
        <w:rPr>
          <w:del w:id="348" w:author="gwa" w:date="2022-11-07T13:54:00Z"/>
        </w:rPr>
      </w:pPr>
      <w:bookmarkStart w:id="349" w:name="distributional-results"/>
      <w:moveFromRangeEnd w:id="329"/>
      <w:commentRangeStart w:id="350"/>
      <w:del w:id="351" w:author="gwa" w:date="2022-11-07T13:54:00Z">
        <w:r>
          <w:delText>Distributional results</w:delText>
        </w:r>
        <w:commentRangeEnd w:id="350"/>
        <w:r w:rsidR="00952789">
          <w:rPr>
            <w:rStyle w:val="CommentReference"/>
            <w:rFonts w:asciiTheme="minorHAnsi" w:eastAsiaTheme="minorHAnsi" w:hAnsiTheme="minorHAnsi" w:cstheme="minorBidi"/>
            <w:b w:val="0"/>
            <w:bCs w:val="0"/>
            <w:color w:val="auto"/>
          </w:rPr>
          <w:commentReference w:id="350"/>
        </w:r>
      </w:del>
    </w:p>
    <w:p w14:paraId="137E147F" w14:textId="2150B376" w:rsidR="000F5F23" w:rsidRDefault="00E64EFC">
      <w:pPr>
        <w:pStyle w:val="FirstParagraph"/>
      </w:pPr>
      <w:r w:rsidRPr="00E64EFC">
        <w:rPr>
          <w:lang w:val="en-CA"/>
        </w:rPr>
        <w:t xml:space="preserve">Our results assume that </w:t>
      </w:r>
      <w:commentRangeStart w:id="352"/>
      <w:r w:rsidRPr="00E64EFC">
        <w:rPr>
          <w:lang w:val="en-CA"/>
        </w:rPr>
        <w:t xml:space="preserve">only one </w:t>
      </w:r>
      <w:r>
        <w:rPr>
          <w:lang w:val="en-CA"/>
        </w:rPr>
        <w:t xml:space="preserve">of the three potential </w:t>
      </w:r>
      <w:r w:rsidRPr="00E64EFC">
        <w:rPr>
          <w:lang w:val="en-CA"/>
        </w:rPr>
        <w:t>bio</w:t>
      </w:r>
      <w:r>
        <w:rPr>
          <w:lang w:val="en-CA"/>
        </w:rPr>
        <w:t>energy plants</w:t>
      </w:r>
      <w:r w:rsidRPr="00E64EFC">
        <w:rPr>
          <w:lang w:val="en-CA"/>
        </w:rPr>
        <w:t xml:space="preserve"> </w:t>
      </w:r>
      <w:r w:rsidR="00B067D9">
        <w:rPr>
          <w:lang w:val="en-CA"/>
        </w:rPr>
        <w:t>would be</w:t>
      </w:r>
      <w:r w:rsidRPr="00E64EFC">
        <w:rPr>
          <w:lang w:val="en-CA"/>
        </w:rPr>
        <w:t xml:space="preserve"> built</w:t>
      </w:r>
      <w:commentRangeEnd w:id="352"/>
      <w:r>
        <w:rPr>
          <w:rStyle w:val="CommentReference"/>
        </w:rPr>
        <w:commentReference w:id="352"/>
      </w:r>
      <w:r w:rsidRPr="00E64EFC">
        <w:rPr>
          <w:lang w:val="en-CA"/>
        </w:rPr>
        <w:t xml:space="preserve">. </w:t>
      </w:r>
      <w:r w:rsidR="00DF6197">
        <w:rPr>
          <w:lang w:val="en-CA"/>
        </w:rPr>
        <w:t>If</w:t>
      </w:r>
      <w:r w:rsidRPr="00E64EFC">
        <w:rPr>
          <w:lang w:val="en-CA"/>
        </w:rPr>
        <w:t xml:space="preserve"> more than one </w:t>
      </w:r>
      <w:r>
        <w:rPr>
          <w:lang w:val="en-CA"/>
        </w:rPr>
        <w:t>plant</w:t>
      </w:r>
      <w:r w:rsidRPr="00E64EFC">
        <w:rPr>
          <w:lang w:val="en-CA"/>
        </w:rPr>
        <w:t xml:space="preserve"> was to be built, the residue collection areas would overlap, thereby reducing the available residue for the second </w:t>
      </w:r>
      <w:r>
        <w:rPr>
          <w:lang w:val="en-CA"/>
        </w:rPr>
        <w:t>plant</w:t>
      </w:r>
      <w:r w:rsidRPr="00E64EFC">
        <w:rPr>
          <w:lang w:val="en-CA"/>
        </w:rPr>
        <w:t xml:space="preserve">. </w:t>
      </w:r>
      <w:ins w:id="353" w:author="gwa" w:date="2022-11-07T13:54:00Z">
        <w:r w:rsidR="007800F6">
          <w:rPr>
            <w:lang w:val="en-CA"/>
          </w:rPr>
          <w:t xml:space="preserve">We will consider simultaneous location of more than one plant in a subsequent study. </w:t>
        </w:r>
      </w:ins>
      <w:r w:rsidR="00B37F11">
        <w:t>Figures 5 and 6 display marginal cycle time (</w:t>
      </w:r>
      <w:del w:id="354" w:author="gwa" w:date="2022-11-07T13:54:00Z">
        <w:r w:rsidR="00B37F11">
          <w:delText>h</w:delText>
        </w:r>
        <w:r w:rsidR="00FD1D4D">
          <w:delText>r</w:delText>
        </w:r>
      </w:del>
      <w:ins w:id="355" w:author="gwa" w:date="2022-11-07T13:54:00Z">
        <w:r w:rsidR="004C5E63">
          <w:t>h</w:t>
        </w:r>
      </w:ins>
      <w:r w:rsidR="00B37F11">
        <w:t>) and marginal costs ($·Mg</w:t>
      </w:r>
      <w:r w:rsidR="00B37F11">
        <w:rPr>
          <w:vertAlign w:val="superscript"/>
        </w:rPr>
        <w:t>-1</w:t>
      </w:r>
      <w:r w:rsidR="00B37F11">
        <w:t xml:space="preserve">) for each of the 26 years in the study period, and for the 3 </w:t>
      </w:r>
      <w:r w:rsidR="00B067D9">
        <w:t>potential</w:t>
      </w:r>
      <w:r w:rsidR="00B37F11">
        <w:t xml:space="preserve"> plant locations. Curves for 1990, 2009, and 2005 are highlighted represented the years of minimum, median, and maximum provincial harvest volume in the period. The inter-year variation in marginal costs increases as the cumulative amount of residue collected increases. We can also see that the relative position of the years in terms of cost varies between the plant locations: </w:t>
      </w:r>
      <w:r w:rsidR="00476ACF">
        <w:rPr>
          <w:i/>
          <w:iCs/>
        </w:rPr>
        <w:t>e.g.,</w:t>
      </w:r>
      <w:r w:rsidR="00B37F11">
        <w:t xml:space="preserve"> the year 2005</w:t>
      </w:r>
      <w:r w:rsidR="0060502E">
        <w:t xml:space="preserve"> was the year of highest provincial harvest, but from a residue availability standpoint was</w:t>
      </w:r>
      <w:r w:rsidR="00B37F11">
        <w:t xml:space="preserve"> not as good for Hinton as it was for Edson and Whitecourt.</w:t>
      </w:r>
    </w:p>
    <w:p w14:paraId="66E50A7A" w14:textId="77777777" w:rsidR="000F5F23" w:rsidRDefault="00B37F11">
      <w:pPr>
        <w:pStyle w:val="BodyText"/>
      </w:pPr>
      <w:r>
        <w:t>[ Figure 5 about here]</w:t>
      </w:r>
    </w:p>
    <w:p w14:paraId="7BCFC8F4" w14:textId="77777777" w:rsidR="000F5F23" w:rsidRDefault="00B37F11">
      <w:pPr>
        <w:pStyle w:val="BodyText"/>
      </w:pPr>
      <w:r>
        <w:t>[ Figure 6 about here]</w:t>
      </w:r>
    </w:p>
    <w:p w14:paraId="6D5D2249" w14:textId="0847F0A6" w:rsidR="000F5F23" w:rsidRDefault="00B37F11">
      <w:pPr>
        <w:pStyle w:val="BodyText"/>
      </w:pPr>
      <w:r>
        <w:t xml:space="preserve">Figure 7 is another way of presenting the inter-annual variation in the distribution of costs between the plant locations and assumed capacity: the boxplots display the </w:t>
      </w:r>
      <w:r w:rsidR="00C23232">
        <w:t>quartiles,</w:t>
      </w:r>
      <w:r>
        <w:t xml:space="preserve"> and the minimum and maximum costs require to supply a </w:t>
      </w:r>
      <w:r w:rsidR="00322EA8">
        <w:t xml:space="preserve">bioenergy </w:t>
      </w:r>
      <w:r>
        <w:t>plant of a given capacity at each of the locations in each of the years. Here again, we can see the variability increasing as plant capacity increases.</w:t>
      </w:r>
    </w:p>
    <w:p w14:paraId="28F94F38" w14:textId="77777777" w:rsidR="000F5F23" w:rsidRDefault="00B37F11">
      <w:pPr>
        <w:pStyle w:val="BodyText"/>
      </w:pPr>
      <w:r>
        <w:t>[Figure 7 about here ]</w:t>
      </w:r>
    </w:p>
    <w:p w14:paraId="7F60E531" w14:textId="1D09C111" w:rsidR="000F5F23" w:rsidRDefault="00B37F11">
      <w:pPr>
        <w:pStyle w:val="BodyText"/>
      </w:pPr>
      <w:r>
        <w:t>Figure 8 shows the average cost ($·Mg</w:t>
      </w:r>
      <w:r>
        <w:rPr>
          <w:vertAlign w:val="superscript"/>
        </w:rPr>
        <w:t>-1</w:t>
      </w:r>
      <w:r>
        <w:t xml:space="preserve">) for each </w:t>
      </w:r>
      <w:r w:rsidR="00322EA8">
        <w:t xml:space="preserve">potential </w:t>
      </w:r>
      <w:r>
        <w:t xml:space="preserve">location, </w:t>
      </w:r>
      <w:r w:rsidR="00322EA8">
        <w:t xml:space="preserve">plant </w:t>
      </w:r>
      <w:r>
        <w:t>capacity, and year. Overall, the average costs in Edson and Whitecourt are quite similar. Hinton is usually more expensive across years and capacities. The differences become clearer at a capacity of 800 Gg</w:t>
      </w:r>
      <w:r w:rsidR="00FD1D4D">
        <w:t>·yr</w:t>
      </w:r>
      <w:r w:rsidR="00FD1D4D">
        <w:rPr>
          <w:vertAlign w:val="superscript"/>
        </w:rPr>
        <w:t>-1</w:t>
      </w:r>
      <w:r>
        <w:t xml:space="preserve">, </w:t>
      </w:r>
      <w:r w:rsidR="00322EA8">
        <w:t>for which</w:t>
      </w:r>
      <w:r>
        <w:t xml:space="preserve"> Whitecourt is the low</w:t>
      </w:r>
      <w:r w:rsidR="00322EA8">
        <w:t>est</w:t>
      </w:r>
      <w:r>
        <w:t xml:space="preserve"> cost location </w:t>
      </w:r>
      <w:r w:rsidR="00322EA8">
        <w:t>for</w:t>
      </w:r>
      <w:r>
        <w:t xml:space="preserve"> most years.</w:t>
      </w:r>
    </w:p>
    <w:p w14:paraId="43457E70" w14:textId="77777777" w:rsidR="000F5F23" w:rsidRDefault="00B37F11">
      <w:pPr>
        <w:pStyle w:val="BodyText"/>
      </w:pPr>
      <w:r>
        <w:t>[Figure 8 about here ]</w:t>
      </w:r>
    </w:p>
    <w:p w14:paraId="5C106F6B" w14:textId="300188D0" w:rsidR="000F5F23" w:rsidRDefault="00B37F11">
      <w:pPr>
        <w:pStyle w:val="BodyText"/>
      </w:pPr>
      <w:r>
        <w:t xml:space="preserve">Table 2 presents </w:t>
      </w:r>
      <w:commentRangeStart w:id="356"/>
      <w:commentRangeStart w:id="357"/>
      <w:commentRangeStart w:id="358"/>
      <w:r>
        <w:t xml:space="preserve">summary statistics </w:t>
      </w:r>
      <w:commentRangeEnd w:id="356"/>
      <w:r w:rsidR="00C92FFA">
        <w:rPr>
          <w:rStyle w:val="CommentReference"/>
        </w:rPr>
        <w:commentReference w:id="359"/>
      </w:r>
      <w:commentRangeEnd w:id="357"/>
      <w:r w:rsidR="00DF6197">
        <w:rPr>
          <w:rStyle w:val="CommentReference"/>
        </w:rPr>
        <w:commentReference w:id="357"/>
      </w:r>
      <w:commentRangeEnd w:id="358"/>
      <w:r w:rsidR="007800F6">
        <w:rPr>
          <w:rStyle w:val="CommentReference"/>
        </w:rPr>
        <w:commentReference w:id="358"/>
      </w:r>
      <w:r w:rsidR="00C92FFA">
        <w:rPr>
          <w:rStyle w:val="CommentReference"/>
        </w:rPr>
        <w:commentReference w:id="356"/>
      </w:r>
      <w:r>
        <w:t>over the 26 year</w:t>
      </w:r>
      <w:r w:rsidR="00DF6197">
        <w:t>s</w:t>
      </w:r>
      <w:r>
        <w:t xml:space="preserve"> for the locations and capacities. </w:t>
      </w:r>
      <w:r w:rsidR="007E24A1">
        <w:t>Average</w:t>
      </w:r>
      <w:r>
        <w:t xml:space="preserve"> costs and the inter-annual variability of costs increase with increasing capacity. The variation </w:t>
      </w:r>
      <w:r w:rsidR="00F977AB">
        <w:t>in</w:t>
      </w:r>
      <w:r>
        <w:t xml:space="preserve"> costs for Hinton is greater than for Whitecourt and Edson, particularly for the 800 Gg/a capacit</w:t>
      </w:r>
      <w:r w:rsidR="00207E0C">
        <w:t>y</w:t>
      </w:r>
      <w:r>
        <w:t>.</w:t>
      </w:r>
      <w:r w:rsidR="00C92FFA">
        <w:t xml:space="preserve"> </w:t>
      </w:r>
    </w:p>
    <w:p w14:paraId="7D8F48D0" w14:textId="77777777" w:rsidR="000F5F23" w:rsidRDefault="00B37F11">
      <w:pPr>
        <w:pStyle w:val="BodyText"/>
      </w:pPr>
      <w:r>
        <w:t>[ Table 2 about here ]</w:t>
      </w:r>
    </w:p>
    <w:p w14:paraId="7CE957CF" w14:textId="1D18CFFC" w:rsidR="000F5F23" w:rsidRDefault="00B37F11">
      <w:pPr>
        <w:pStyle w:val="BodyText"/>
      </w:pPr>
      <w:r>
        <w:t xml:space="preserve">Figure 9 shows the areas that would have been needed to supply a </w:t>
      </w:r>
      <w:r w:rsidR="00322EA8">
        <w:t xml:space="preserve">bioenergy </w:t>
      </w:r>
      <w:r>
        <w:t xml:space="preserve">plant of varying capacities in Whitecourt in the year of median harvest (2009) in relation to the proportional township area harvested. </w:t>
      </w:r>
      <w:r w:rsidR="00322EA8">
        <w:t>Note that t</w:t>
      </w:r>
      <w:r>
        <w:t xml:space="preserve">here is some residue being collected from the White </w:t>
      </w:r>
      <w:r w:rsidR="00322EA8">
        <w:t>A</w:t>
      </w:r>
      <w:r>
        <w:t xml:space="preserve">rea, but most is being collected from the </w:t>
      </w:r>
      <w:r w:rsidR="00322EA8">
        <w:t>G</w:t>
      </w:r>
      <w:r>
        <w:t xml:space="preserve">reen </w:t>
      </w:r>
      <w:r w:rsidR="00322EA8">
        <w:t>A</w:t>
      </w:r>
      <w:r>
        <w:t>rea.</w:t>
      </w:r>
    </w:p>
    <w:p w14:paraId="1EDA90F8" w14:textId="77777777" w:rsidR="000F5F23" w:rsidRDefault="00B37F11">
      <w:pPr>
        <w:pStyle w:val="BodyText"/>
      </w:pPr>
      <w:r>
        <w:t>[ Figure 9 about here ]</w:t>
      </w:r>
    </w:p>
    <w:p w14:paraId="2D129FA2" w14:textId="5BEFCAFD" w:rsidR="00AE542E" w:rsidRDefault="00B37F11">
      <w:pPr>
        <w:pStyle w:val="BodyText"/>
      </w:pPr>
      <w:r>
        <w:t>Figure 10 compares the supply areas for 2005, 2009, and 1990 (high, medi</w:t>
      </w:r>
      <w:r w:rsidR="00AE542E">
        <w:t>um</w:t>
      </w:r>
      <w:r>
        <w:t>, and low harvest years</w:t>
      </w:r>
      <w:r w:rsidR="00F977AB">
        <w:t>, respectively</w:t>
      </w:r>
      <w:r>
        <w:t>) for Whitecourt. The area required to supply the</w:t>
      </w:r>
      <w:r w:rsidR="00322EA8">
        <w:t xml:space="preserve"> bioenergy plant</w:t>
      </w:r>
      <w:r>
        <w:t xml:space="preserve"> increases </w:t>
      </w:r>
      <w:r w:rsidR="00322EA8">
        <w:t>greatly</w:t>
      </w:r>
      <w:r>
        <w:t xml:space="preserve"> in low timber harvest years, particularly for the 800 Gg</w:t>
      </w:r>
      <w:r w:rsidR="00FD1D4D">
        <w:t>·yr</w:t>
      </w:r>
      <w:r w:rsidR="00FD1D4D">
        <w:rPr>
          <w:vertAlign w:val="superscript"/>
        </w:rPr>
        <w:t>-1</w:t>
      </w:r>
      <w:r>
        <w:t xml:space="preserve"> capacity. Similar maps have </w:t>
      </w:r>
      <w:r w:rsidR="00322EA8">
        <w:t xml:space="preserve">been </w:t>
      </w:r>
      <w:r>
        <w:t xml:space="preserve">produced for the other locations and all 26 years and are available at the University of Alberta’s Education and Research Archive (ERA). </w:t>
      </w:r>
      <w:commentRangeStart w:id="360"/>
      <w:r>
        <w:rPr>
          <w:b/>
          <w:bCs/>
        </w:rPr>
        <w:t>cite</w:t>
      </w:r>
      <w:r>
        <w:t xml:space="preserve"> </w:t>
      </w:r>
      <w:commentRangeEnd w:id="360"/>
      <w:r w:rsidR="00DF6197">
        <w:rPr>
          <w:rStyle w:val="CommentReference"/>
        </w:rPr>
        <w:commentReference w:id="360"/>
      </w:r>
      <w:r>
        <w:t xml:space="preserve">Notice that the supply areas include areas outside the Green Area with very little harvest. The contours indicate the cycle time associated with each of the capacities. Because of the cost of moving equipment such as the grinder and loader, it is unlikely that the small, dispersed </w:t>
      </w:r>
      <w:r w:rsidR="00AE542E">
        <w:t xml:space="preserve">harvested  </w:t>
      </w:r>
      <w:r>
        <w:t>area</w:t>
      </w:r>
      <w:r w:rsidR="00AE542E">
        <w:t>s</w:t>
      </w:r>
      <w:r>
        <w:t xml:space="preserve"> would be accessed, but the volumes are small enough that we ignore them.</w:t>
      </w:r>
      <w:r w:rsidR="00AE542E">
        <w:t xml:space="preserve">  We have created animations of these contour maps for all 26 years in the study period for the 3 locations (available at ERA).  These provide an</w:t>
      </w:r>
      <w:r w:rsidR="00C23232">
        <w:t xml:space="preserve">other </w:t>
      </w:r>
      <w:r w:rsidR="00AE542E">
        <w:t>way of visualizing the inter-annual variation.</w:t>
      </w:r>
    </w:p>
    <w:p w14:paraId="6B1B3323" w14:textId="77777777" w:rsidR="000F5F23" w:rsidRDefault="00B37F11">
      <w:pPr>
        <w:pStyle w:val="BodyText"/>
      </w:pPr>
      <w:r>
        <w:t>[ Figure 10 about here ]</w:t>
      </w:r>
    </w:p>
    <w:p w14:paraId="5D99B60D" w14:textId="4DE3F50C" w:rsidR="000F5F23" w:rsidRDefault="00B37F11">
      <w:pPr>
        <w:pStyle w:val="BodyText"/>
      </w:pPr>
      <w:r>
        <w:t>Whitecourt is low</w:t>
      </w:r>
      <w:r w:rsidR="00207E0C">
        <w:t>est</w:t>
      </w:r>
      <w:r>
        <w:t xml:space="preserve"> cost</w:t>
      </w:r>
      <w:r w:rsidR="00207E0C">
        <w:t xml:space="preserve"> location</w:t>
      </w:r>
      <w:r>
        <w:t xml:space="preserve"> for most years at all capacities. There is a </w:t>
      </w:r>
      <w:r w:rsidR="00AE542E">
        <w:t>noticeable</w:t>
      </w:r>
      <w:r>
        <w:t xml:space="preserve"> spike in costs 1999, which may be related to salvage harvest following the 1998 Virginia Hills wildfire [56]. Note that this spike also affects Hinton and Edson at 800 Gg</w:t>
      </w:r>
      <w:r w:rsidR="00FD1D4D">
        <w:t>·yr</w:t>
      </w:r>
      <w:r w:rsidR="00FD1D4D">
        <w:rPr>
          <w:vertAlign w:val="superscript"/>
        </w:rPr>
        <w:t>-1</w:t>
      </w:r>
      <w:r>
        <w:t xml:space="preserve"> capacity, because they reach into the Whitecourt area.</w:t>
      </w:r>
      <w:r w:rsidR="00CB1DF2">
        <w:t xml:space="preserve"> </w:t>
      </w:r>
      <w:del w:id="361" w:author="gwa" w:date="2022-11-07T13:54:00Z">
        <w:r w:rsidR="00CB1DF2">
          <w:delText>Generally speaking, t</w:delText>
        </w:r>
        <w:r w:rsidR="009D679D">
          <w:delText>he</w:delText>
        </w:r>
      </w:del>
      <w:ins w:id="362" w:author="gwa" w:date="2022-11-07T13:54:00Z">
        <w:r w:rsidR="00FA0D06">
          <w:t>The</w:t>
        </w:r>
      </w:ins>
      <w:r w:rsidR="009D679D">
        <w:t xml:space="preserve"> average cost of </w:t>
      </w:r>
      <w:r w:rsidR="00841FEA">
        <w:t xml:space="preserve">delivered </w:t>
      </w:r>
      <w:r w:rsidR="009D679D">
        <w:t>forest residue</w:t>
      </w:r>
      <w:r w:rsidR="00220969">
        <w:t>s</w:t>
      </w:r>
      <w:r w:rsidR="009D679D">
        <w:t xml:space="preserve"> are lower for the lower capacity </w:t>
      </w:r>
      <w:r w:rsidR="00F977AB">
        <w:t>plants</w:t>
      </w:r>
      <w:r w:rsidR="009D679D">
        <w:t xml:space="preserve">, as they do not need to </w:t>
      </w:r>
      <w:r w:rsidR="006F417F">
        <w:t>collect residues from</w:t>
      </w:r>
      <w:r w:rsidR="009D679D">
        <w:t xml:space="preserve"> as far to meet their biomass input requirements</w:t>
      </w:r>
      <w:r w:rsidR="006F417F">
        <w:t>. In other words, the average cycle time is lower for the lower capacity bioenergy plants, which results in a lower average delivered residue cost</w:t>
      </w:r>
      <w:r w:rsidR="009D679D">
        <w:t>.</w:t>
      </w:r>
    </w:p>
    <w:p w14:paraId="6CE9F8DF" w14:textId="444899F5" w:rsidR="000F5F23" w:rsidRDefault="00B37F11">
      <w:pPr>
        <w:pStyle w:val="BodyText"/>
      </w:pPr>
      <w:r>
        <w:t xml:space="preserve">Overall, the results show that there is a high level of interannual variability in the costs of retrieving a fixed amount of biomass from timber harvesting residues. </w:t>
      </w:r>
      <w:r w:rsidR="00C92FFA">
        <w:t>T</w:t>
      </w:r>
      <w:r>
        <w:t>he variability is related to the area and location of harvest</w:t>
      </w:r>
      <w:r w:rsidR="00A11B01">
        <w:t>,</w:t>
      </w:r>
      <w:r w:rsidR="00730329">
        <w:t xml:space="preserve"> </w:t>
      </w:r>
      <w:r w:rsidR="00C92FFA">
        <w:t>which varies from year</w:t>
      </w:r>
      <w:r w:rsidR="00BB3E79">
        <w:t>-</w:t>
      </w:r>
      <w:r w:rsidR="00C92FFA">
        <w:t>to</w:t>
      </w:r>
      <w:r w:rsidR="00BB3E79">
        <w:t>-</w:t>
      </w:r>
      <w:r w:rsidR="00C92FFA">
        <w:t>year</w:t>
      </w:r>
      <w:r w:rsidR="00A11B01">
        <w:t>,</w:t>
      </w:r>
      <w:r>
        <w:t xml:space="preserve"> and directly </w:t>
      </w:r>
      <w:r w:rsidR="00C92FFA">
        <w:t xml:space="preserve">impacts </w:t>
      </w:r>
      <w:r>
        <w:t>transportation costs.</w:t>
      </w:r>
    </w:p>
    <w:p w14:paraId="66FD6F48" w14:textId="03BA9E8F" w:rsidR="000F5F23" w:rsidRDefault="00B37F11" w:rsidP="00A11B01">
      <w:pPr>
        <w:pStyle w:val="Heading1"/>
      </w:pPr>
      <w:bookmarkStart w:id="363" w:name="conclusions"/>
      <w:bookmarkEnd w:id="325"/>
      <w:bookmarkEnd w:id="349"/>
      <w:r>
        <w:t>Conclusions</w:t>
      </w:r>
    </w:p>
    <w:p w14:paraId="23D4469D" w14:textId="3D3C9F7B" w:rsidR="00ED211E" w:rsidRDefault="00627468" w:rsidP="00732089">
      <w:pPr>
        <w:pStyle w:val="FirstParagraph"/>
      </w:pPr>
      <w:r>
        <w:t>Our</w:t>
      </w:r>
      <w:r w:rsidR="00B37F11">
        <w:t xml:space="preserve"> model demonstrates the spatial and temporal variation in the </w:t>
      </w:r>
      <w:r w:rsidR="007E24A1">
        <w:t>availability</w:t>
      </w:r>
      <w:r w:rsidR="00B37F11">
        <w:t xml:space="preserve"> of </w:t>
      </w:r>
      <w:r w:rsidR="00EB417F">
        <w:t>forest</w:t>
      </w:r>
      <w:r w:rsidR="00B37F11">
        <w:t xml:space="preserve"> residue for bioenergy production. We did this using the location of timber harvest areas in the Canadian province of Alberta for the years 1990–2015. </w:t>
      </w:r>
      <w:del w:id="364" w:author="gwa" w:date="2022-11-07T13:54:00Z">
        <w:r w:rsidR="00293A81">
          <w:rPr>
            <w:rFonts w:cs="Times New Roman (Body CS)"/>
            <w:lang w:val="en-CA"/>
          </w:rPr>
          <w:delText>As mentioned</w:delText>
        </w:r>
        <w:r w:rsidR="00512574">
          <w:rPr>
            <w:rFonts w:cs="Times New Roman (Body CS)"/>
            <w:lang w:val="en-CA"/>
          </w:rPr>
          <w:delText xml:space="preserve"> </w:delText>
        </w:r>
        <w:r w:rsidR="00293A81">
          <w:rPr>
            <w:rFonts w:cs="Times New Roman (Body CS)"/>
            <w:lang w:val="en-CA"/>
          </w:rPr>
          <w:delText>in the Introduction, we embarked on</w:delText>
        </w:r>
      </w:del>
      <w:ins w:id="365" w:author="gwa" w:date="2022-11-07T13:54:00Z">
        <w:r w:rsidR="00FA0D06">
          <w:rPr>
            <w:rFonts w:cs="Times New Roman (Body CS)"/>
            <w:lang w:val="en-CA"/>
          </w:rPr>
          <w:t>We conducted</w:t>
        </w:r>
      </w:ins>
      <w:r w:rsidR="00293A81">
        <w:rPr>
          <w:rFonts w:cs="Times New Roman (Body CS)"/>
          <w:lang w:val="en-CA"/>
        </w:rPr>
        <w:t xml:space="preserve"> this study to answer three questions critical to bioenergy investors</w:t>
      </w:r>
      <w:r w:rsidR="006F417F">
        <w:rPr>
          <w:rFonts w:cs="Times New Roman (Body CS)"/>
          <w:lang w:val="en-CA"/>
        </w:rPr>
        <w:t xml:space="preserve"> and policy makers</w:t>
      </w:r>
      <w:r w:rsidR="008A1682">
        <w:rPr>
          <w:rFonts w:cs="Times New Roman (Body CS)"/>
          <w:lang w:val="en-CA"/>
        </w:rPr>
        <w:t xml:space="preserve">. </w:t>
      </w:r>
      <w:r w:rsidR="00293A81">
        <w:rPr>
          <w:rFonts w:cs="Times New Roman (Body CS)"/>
          <w:lang w:val="en-CA"/>
        </w:rPr>
        <w:t xml:space="preserve"> </w:t>
      </w:r>
      <w:r w:rsidR="008A1682">
        <w:rPr>
          <w:rFonts w:cs="Times New Roman (Body CS)"/>
          <w:lang w:val="en-CA"/>
        </w:rPr>
        <w:t xml:space="preserve">We now discuss </w:t>
      </w:r>
      <w:r w:rsidR="00B31BEF">
        <w:rPr>
          <w:rFonts w:cs="Times New Roman (Body CS)"/>
          <w:lang w:val="en-CA"/>
        </w:rPr>
        <w:t xml:space="preserve">our </w:t>
      </w:r>
      <w:r w:rsidR="008A1682">
        <w:rPr>
          <w:rFonts w:cs="Times New Roman (Body CS)"/>
          <w:lang w:val="en-CA"/>
        </w:rPr>
        <w:t>find</w:t>
      </w:r>
      <w:r w:rsidR="00B31BEF">
        <w:rPr>
          <w:rFonts w:cs="Times New Roman (Body CS)"/>
          <w:lang w:val="en-CA"/>
        </w:rPr>
        <w:t>i</w:t>
      </w:r>
      <w:r w:rsidR="008A1682">
        <w:rPr>
          <w:rFonts w:cs="Times New Roman (Body CS)"/>
          <w:lang w:val="en-CA"/>
        </w:rPr>
        <w:t>ngs for each of these questions</w:t>
      </w:r>
      <w:r w:rsidR="001F51AC">
        <w:rPr>
          <w:rFonts w:cs="Times New Roman (Body CS)"/>
          <w:lang w:val="en-CA"/>
        </w:rPr>
        <w:t xml:space="preserve"> in turn</w:t>
      </w:r>
      <w:r w:rsidR="008A1682">
        <w:rPr>
          <w:rFonts w:cs="Times New Roman (Body CS)"/>
          <w:lang w:val="en-CA"/>
        </w:rPr>
        <w:t>.</w:t>
      </w:r>
    </w:p>
    <w:p w14:paraId="552C252D" w14:textId="0265B7B6" w:rsidR="000F5F23" w:rsidRDefault="00ED211E" w:rsidP="00732089">
      <w:r w:rsidRPr="00732089">
        <w:rPr>
          <w:b/>
          <w:i/>
          <w:lang w:val="en-CA"/>
        </w:rPr>
        <w:t xml:space="preserve">Which areas are best for locating a potential bioenergy plant when considering </w:t>
      </w:r>
      <w:r w:rsidR="00952789">
        <w:rPr>
          <w:b/>
          <w:i/>
          <w:lang w:val="en-CA"/>
        </w:rPr>
        <w:t xml:space="preserve">residue </w:t>
      </w:r>
      <w:r w:rsidRPr="00732089">
        <w:rPr>
          <w:b/>
          <w:i/>
          <w:lang w:val="en-CA"/>
        </w:rPr>
        <w:t>collection and transport costs?</w:t>
      </w:r>
      <w:r w:rsidR="00952789">
        <w:rPr>
          <w:lang w:val="en-CA"/>
        </w:rPr>
        <w:t xml:space="preserve"> </w:t>
      </w:r>
      <w:r w:rsidR="00512574">
        <w:t xml:space="preserve">We focus on the area surrounding the towns of Hinton, Edson, and Whitecourt in west-central Alberta. These </w:t>
      </w:r>
      <w:r w:rsidR="00D749CF">
        <w:t>three</w:t>
      </w:r>
      <w:r w:rsidR="00512574">
        <w:t xml:space="preserve"> potential bioenergy plant locations were chosen as they host several forest products companies and are located near forest areas with substantial harvesting activity. For each location, we </w:t>
      </w:r>
      <w:r w:rsidR="00D749CF">
        <w:t xml:space="preserve">conduct sensitivity analysis on </w:t>
      </w:r>
      <w:r w:rsidR="00B37F11">
        <w:t xml:space="preserve">three alternative </w:t>
      </w:r>
      <w:r w:rsidR="00512574">
        <w:t xml:space="preserve">bioenergy </w:t>
      </w:r>
      <w:r w:rsidR="00B37F11">
        <w:t xml:space="preserve">plant capacities as measured by </w:t>
      </w:r>
      <w:r w:rsidR="00512574">
        <w:t>residue feedstock</w:t>
      </w:r>
      <w:r w:rsidR="00B37F11">
        <w:t xml:space="preserve"> requirements: 200 Gg</w:t>
      </w:r>
      <w:r w:rsidR="00FD1D4D">
        <w:t>·yr</w:t>
      </w:r>
      <w:r w:rsidR="00FD1D4D">
        <w:rPr>
          <w:vertAlign w:val="superscript"/>
        </w:rPr>
        <w:t>-1</w:t>
      </w:r>
      <w:r w:rsidR="00B37F11">
        <w:t>, 400 Gg</w:t>
      </w:r>
      <w:r w:rsidR="00FD1D4D">
        <w:t>·yr</w:t>
      </w:r>
      <w:r w:rsidR="00FD1D4D">
        <w:rPr>
          <w:vertAlign w:val="superscript"/>
        </w:rPr>
        <w:t>-1</w:t>
      </w:r>
      <w:r w:rsidR="00B37F11">
        <w:t>, and 800 Gg</w:t>
      </w:r>
      <w:r w:rsidR="00FD1D4D">
        <w:t>·yr</w:t>
      </w:r>
      <w:r w:rsidR="00FD1D4D">
        <w:rPr>
          <w:vertAlign w:val="superscript"/>
        </w:rPr>
        <w:t>-1</w:t>
      </w:r>
      <w:r w:rsidR="00B37F11">
        <w:t>.</w:t>
      </w:r>
      <w:r w:rsidR="00952789">
        <w:t xml:space="preserve"> </w:t>
      </w:r>
      <w:r w:rsidR="00B37F11">
        <w:t>For the 200 Gg</w:t>
      </w:r>
      <w:r w:rsidR="00FD1D4D">
        <w:t>·yr</w:t>
      </w:r>
      <w:r w:rsidR="00FD1D4D">
        <w:rPr>
          <w:vertAlign w:val="superscript"/>
        </w:rPr>
        <w:t>-1</w:t>
      </w:r>
      <w:r w:rsidR="00B37F11">
        <w:t xml:space="preserve"> capacity the three locations are almost indistinguishable in terms of </w:t>
      </w:r>
      <w:r w:rsidR="0011712F">
        <w:t>ave</w:t>
      </w:r>
      <w:r w:rsidR="00841FEA">
        <w:t>r</w:t>
      </w:r>
      <w:r w:rsidR="0011712F">
        <w:t>age</w:t>
      </w:r>
      <w:r w:rsidR="00B37F11">
        <w:t xml:space="preserve"> </w:t>
      </w:r>
      <w:r w:rsidR="00841FEA">
        <w:t xml:space="preserve">delivered residue </w:t>
      </w:r>
      <w:r w:rsidR="00B37F11">
        <w:t>cost (~ 87 $</w:t>
      </w:r>
      <w:r w:rsidR="00FD1D4D">
        <w:t>·</w:t>
      </w:r>
      <w:r w:rsidR="00B37F11">
        <w:t>Mg</w:t>
      </w:r>
      <w:r w:rsidR="00B37F11">
        <w:rPr>
          <w:vertAlign w:val="superscript"/>
        </w:rPr>
        <w:t>-1</w:t>
      </w:r>
      <w:r w:rsidR="00B37F11">
        <w:t>). At 400 Gg</w:t>
      </w:r>
      <w:r w:rsidR="00FD1D4D">
        <w:t>·yr</w:t>
      </w:r>
      <w:r w:rsidR="00FD1D4D">
        <w:rPr>
          <w:vertAlign w:val="superscript"/>
        </w:rPr>
        <w:t>-1</w:t>
      </w:r>
      <w:r w:rsidR="00B37F11">
        <w:t xml:space="preserve">, Edson is the </w:t>
      </w:r>
      <w:r w:rsidR="007E24A1">
        <w:t>low-cost</w:t>
      </w:r>
      <w:r w:rsidR="00B37F11">
        <w:t xml:space="preserve"> location (98.6 $</w:t>
      </w:r>
      <w:r w:rsidR="00FD1D4D">
        <w:t>·</w:t>
      </w:r>
      <w:r w:rsidR="00B37F11">
        <w:t>Mg</w:t>
      </w:r>
      <w:r w:rsidR="00B37F11">
        <w:rPr>
          <w:vertAlign w:val="superscript"/>
        </w:rPr>
        <w:t>-1</w:t>
      </w:r>
      <w:r w:rsidR="00B37F11">
        <w:t>). At 800 Gg</w:t>
      </w:r>
      <w:r w:rsidR="00FD1D4D">
        <w:t>·yr</w:t>
      </w:r>
      <w:r w:rsidR="00FD1D4D">
        <w:rPr>
          <w:vertAlign w:val="superscript"/>
        </w:rPr>
        <w:t>-1</w:t>
      </w:r>
      <w:r w:rsidR="00B37F11">
        <w:t xml:space="preserve">, Whitecourt is clearly the </w:t>
      </w:r>
      <w:r w:rsidR="007E24A1">
        <w:t>low-cost</w:t>
      </w:r>
      <w:r w:rsidR="00B37F11">
        <w:t xml:space="preserve"> location (122 $</w:t>
      </w:r>
      <w:r w:rsidR="00FD1D4D">
        <w:t>·</w:t>
      </w:r>
      <w:r w:rsidR="00B37F11">
        <w:t>Mg</w:t>
      </w:r>
      <w:r w:rsidR="00B37F11">
        <w:rPr>
          <w:vertAlign w:val="superscript"/>
        </w:rPr>
        <w:t>-1</w:t>
      </w:r>
      <w:r w:rsidR="00B37F11">
        <w:t>)</w:t>
      </w:r>
      <w:r w:rsidR="00952789">
        <w:t xml:space="preserve">, however, </w:t>
      </w:r>
      <w:r w:rsidR="00AE77D9">
        <w:t xml:space="preserve">it is important to note that </w:t>
      </w:r>
      <w:r w:rsidR="00952789">
        <w:t>t</w:t>
      </w:r>
      <w:r w:rsidR="00B37F11">
        <w:t xml:space="preserve">he average cost of supplying </w:t>
      </w:r>
      <w:r w:rsidR="00C23232">
        <w:t>an</w:t>
      </w:r>
      <w:r w:rsidR="00B37F11">
        <w:t xml:space="preserve"> 800 Gg</w:t>
      </w:r>
      <w:r w:rsidR="00FD1D4D">
        <w:t>·yr</w:t>
      </w:r>
      <w:r w:rsidR="00FD1D4D">
        <w:rPr>
          <w:vertAlign w:val="superscript"/>
        </w:rPr>
        <w:t>-1</w:t>
      </w:r>
      <w:r w:rsidR="00B37F11">
        <w:t xml:space="preserve"> plant is </w:t>
      </w:r>
      <w:r w:rsidR="00952789">
        <w:t>over</w:t>
      </w:r>
      <w:r w:rsidR="00B37F11">
        <w:t xml:space="preserve"> 40% greater than supplying a 200 Gg</w:t>
      </w:r>
      <w:r w:rsidR="00FD1D4D">
        <w:t>·yr</w:t>
      </w:r>
      <w:r w:rsidR="00FD1D4D">
        <w:rPr>
          <w:vertAlign w:val="superscript"/>
        </w:rPr>
        <w:t>-1</w:t>
      </w:r>
      <w:r w:rsidR="00B37F11">
        <w:t xml:space="preserve"> plant.</w:t>
      </w:r>
    </w:p>
    <w:p w14:paraId="4012A358" w14:textId="59BF0E85" w:rsidR="007800F6" w:rsidRDefault="0091077C" w:rsidP="00732089">
      <w:pPr>
        <w:rPr>
          <w:ins w:id="366" w:author="gwa" w:date="2022-11-07T13:54:00Z"/>
        </w:rPr>
      </w:pPr>
      <w:r w:rsidRPr="00732089">
        <w:rPr>
          <w:b/>
          <w:i/>
          <w:lang w:val="en-CA"/>
        </w:rPr>
        <w:t xml:space="preserve">How much </w:t>
      </w:r>
      <w:r w:rsidR="00910C22">
        <w:rPr>
          <w:b/>
          <w:i/>
          <w:lang w:val="en-CA"/>
        </w:rPr>
        <w:t xml:space="preserve">residue </w:t>
      </w:r>
      <w:r w:rsidRPr="00732089">
        <w:rPr>
          <w:b/>
          <w:i/>
          <w:lang w:val="en-CA"/>
        </w:rPr>
        <w:t>volume is spread over what area?</w:t>
      </w:r>
      <w:r w:rsidR="006C376F">
        <w:rPr>
          <w:b/>
          <w:i/>
          <w:lang w:val="en-CA"/>
        </w:rPr>
        <w:t xml:space="preserve"> </w:t>
      </w:r>
      <w:r w:rsidR="00097B0D">
        <w:t>The residue supply areas for the Whitecourt location</w:t>
      </w:r>
      <w:r w:rsidR="00910C22">
        <w:t xml:space="preserve"> </w:t>
      </w:r>
      <w:r w:rsidR="00AD77D1">
        <w:t xml:space="preserve">shown </w:t>
      </w:r>
      <w:r w:rsidR="00910C22">
        <w:t xml:space="preserve">in Figure 7 suggest that </w:t>
      </w:r>
      <w:commentRangeStart w:id="367"/>
      <w:r w:rsidR="00910C22">
        <w:t>if a 400 or 800 Gg·yr</w:t>
      </w:r>
      <w:r w:rsidR="00910C22">
        <w:rPr>
          <w:vertAlign w:val="superscript"/>
        </w:rPr>
        <w:t>-1</w:t>
      </w:r>
      <w:r w:rsidR="00910C22">
        <w:t xml:space="preserve"> bioenergy plant was to be constructed there would only be enough available residue to construct one plant in our study area.</w:t>
      </w:r>
      <w:r w:rsidR="00841FEA">
        <w:t xml:space="preserve"> Whereas i</w:t>
      </w:r>
      <w:r w:rsidR="00910C22">
        <w:t>f a 200 Gg·yr</w:t>
      </w:r>
      <w:r w:rsidR="00910C22">
        <w:rPr>
          <w:vertAlign w:val="superscript"/>
        </w:rPr>
        <w:t xml:space="preserve">-1 </w:t>
      </w:r>
      <w:r w:rsidR="00910C22">
        <w:t xml:space="preserve">plant was deemed more viable, </w:t>
      </w:r>
      <w:del w:id="368" w:author="gwa" w:date="2022-11-07T13:54:00Z">
        <w:r w:rsidR="00910C22">
          <w:delText>our findings suggest</w:delText>
        </w:r>
      </w:del>
      <w:ins w:id="369" w:author="gwa" w:date="2022-11-07T13:54:00Z">
        <w:r w:rsidR="007800F6">
          <w:t>it is possible</w:t>
        </w:r>
      </w:ins>
      <w:r w:rsidR="007800F6">
        <w:t xml:space="preserve"> </w:t>
      </w:r>
      <w:r w:rsidR="00910C22">
        <w:t>that two plants could be constructed in the study area</w:t>
      </w:r>
      <w:r w:rsidR="00A94134">
        <w:t xml:space="preserve"> – one in Whitecourt and one in Hinton.</w:t>
      </w:r>
      <w:r w:rsidR="00952789">
        <w:t xml:space="preserve"> </w:t>
      </w:r>
      <w:commentRangeEnd w:id="367"/>
      <w:ins w:id="370" w:author="gwa" w:date="2022-11-07T13:54:00Z">
        <w:r w:rsidR="00A94134">
          <w:rPr>
            <w:rStyle w:val="CommentReference"/>
          </w:rPr>
          <w:commentReference w:id="367"/>
        </w:r>
        <w:r w:rsidR="007800F6">
          <w:t xml:space="preserve">  However, we will leave this question to a subsequent study. </w:t>
        </w:r>
      </w:ins>
    </w:p>
    <w:p w14:paraId="199B2284" w14:textId="2347AD54" w:rsidR="000F5F23" w:rsidRPr="00732089" w:rsidRDefault="00DF0F9D" w:rsidP="00732089">
      <w:pPr>
        <w:rPr>
          <w:rFonts w:asciiTheme="majorHAnsi" w:eastAsiaTheme="majorEastAsia" w:hAnsiTheme="majorHAnsi" w:cstheme="majorBidi"/>
          <w:b/>
          <w:bCs/>
          <w:i/>
          <w:color w:val="4F81BD" w:themeColor="accent1"/>
          <w:sz w:val="28"/>
          <w:szCs w:val="28"/>
          <w:lang w:val="en-CA"/>
        </w:rPr>
      </w:pPr>
      <w:r>
        <w:t>This makes for an interesting investment choice</w:t>
      </w:r>
      <w:r w:rsidR="00677FF4">
        <w:t xml:space="preserve">, </w:t>
      </w:r>
      <w:r w:rsidR="004419C4">
        <w:t>since</w:t>
      </w:r>
      <w:r>
        <w:t xml:space="preserve"> a </w:t>
      </w:r>
      <w:r w:rsidR="00A94134">
        <w:t>single 800 Gg·yr</w:t>
      </w:r>
      <w:r w:rsidR="00A94134">
        <w:rPr>
          <w:vertAlign w:val="superscript"/>
        </w:rPr>
        <w:t xml:space="preserve">-1 </w:t>
      </w:r>
      <w:r w:rsidR="00A94134">
        <w:t>bioenergy plant</w:t>
      </w:r>
      <w:r>
        <w:t xml:space="preserve"> </w:t>
      </w:r>
      <w:r w:rsidR="00677FF4">
        <w:t xml:space="preserve">would </w:t>
      </w:r>
      <w:r w:rsidR="00AD77D1">
        <w:t xml:space="preserve">likely </w:t>
      </w:r>
      <w:r w:rsidR="00677FF4">
        <w:t xml:space="preserve">face an </w:t>
      </w:r>
      <w:r w:rsidR="00A94134">
        <w:t xml:space="preserve">average </w:t>
      </w:r>
      <w:r w:rsidR="00677FF4">
        <w:t xml:space="preserve">delivered </w:t>
      </w:r>
      <w:r w:rsidR="00A94134">
        <w:t xml:space="preserve">residue cost </w:t>
      </w:r>
      <w:r w:rsidR="004419C4">
        <w:t xml:space="preserve">that is </w:t>
      </w:r>
      <w:r w:rsidR="00677FF4">
        <w:t>over</w:t>
      </w:r>
      <w:r w:rsidR="00A94134">
        <w:t xml:space="preserve"> 40% higher tha</w:t>
      </w:r>
      <w:r w:rsidR="00677FF4">
        <w:t>n</w:t>
      </w:r>
      <w:r w:rsidR="00A94134">
        <w:t xml:space="preserve"> </w:t>
      </w:r>
      <w:r w:rsidR="004419C4">
        <w:t xml:space="preserve">the cost for </w:t>
      </w:r>
      <w:r w:rsidR="002C181D">
        <w:t xml:space="preserve">the </w:t>
      </w:r>
      <w:r w:rsidR="00A94134">
        <w:t>200 Gg·yr</w:t>
      </w:r>
      <w:r w:rsidR="00A94134">
        <w:rPr>
          <w:vertAlign w:val="superscript"/>
        </w:rPr>
        <w:t xml:space="preserve">-1 </w:t>
      </w:r>
      <w:r w:rsidR="00A94134">
        <w:t>plants. Recall from above that 200 Gg·yr</w:t>
      </w:r>
      <w:r w:rsidR="00A94134">
        <w:rPr>
          <w:vertAlign w:val="superscript"/>
        </w:rPr>
        <w:t xml:space="preserve">-1 </w:t>
      </w:r>
      <w:r w:rsidR="007800F6">
        <w:t xml:space="preserve">is </w:t>
      </w:r>
      <w:del w:id="371" w:author="gwa" w:date="2022-11-07T13:54:00Z">
        <w:r w:rsidR="00A94134">
          <w:delText>the appropriate scale for a</w:delText>
        </w:r>
      </w:del>
      <w:ins w:id="372" w:author="gwa" w:date="2022-11-07T13:54:00Z">
        <w:r w:rsidR="007800F6">
          <w:t xml:space="preserve">intended to represent </w:t>
        </w:r>
        <w:proofErr w:type="gramStart"/>
        <w:r w:rsidR="007800F6">
          <w:t xml:space="preserve">a </w:t>
        </w:r>
      </w:ins>
      <w:r w:rsidR="00A94134">
        <w:t xml:space="preserve"> pellet</w:t>
      </w:r>
      <w:proofErr w:type="gramEnd"/>
      <w:r w:rsidR="00A94134">
        <w:t xml:space="preserve"> plant and 800 Gg·yr</w:t>
      </w:r>
      <w:r w:rsidR="00A94134">
        <w:rPr>
          <w:vertAlign w:val="superscript"/>
        </w:rPr>
        <w:t xml:space="preserve">-1 </w:t>
      </w:r>
      <w:r w:rsidR="0076226A">
        <w:t xml:space="preserve">is more representative of a biorefinery. Given that </w:t>
      </w:r>
      <w:r w:rsidR="004419C4">
        <w:t xml:space="preserve">dried and compacted </w:t>
      </w:r>
      <w:r w:rsidR="0076226A">
        <w:t>p</w:t>
      </w:r>
      <w:r w:rsidR="00B37F11">
        <w:t>ellets are</w:t>
      </w:r>
      <w:r w:rsidR="00677FF4">
        <w:t xml:space="preserve"> </w:t>
      </w:r>
      <w:r w:rsidR="00B37F11">
        <w:t>cheaper to transport than</w:t>
      </w:r>
      <w:r w:rsidR="00CB79CE">
        <w:t xml:space="preserve"> moist and bulky residues, </w:t>
      </w:r>
      <w:r w:rsidR="0076226A">
        <w:t>it</w:t>
      </w:r>
      <w:r w:rsidR="00841FEA">
        <w:t xml:space="preserve"> could</w:t>
      </w:r>
      <w:r w:rsidR="002325AD">
        <w:t xml:space="preserve"> be</w:t>
      </w:r>
      <w:r w:rsidR="0076226A">
        <w:t xml:space="preserve"> more</w:t>
      </w:r>
      <w:r w:rsidR="00AE77D9">
        <w:t xml:space="preserve"> </w:t>
      </w:r>
      <w:r w:rsidR="0076226A">
        <w:t>viable to</w:t>
      </w:r>
      <w:r w:rsidR="00465BD2">
        <w:t xml:space="preserve"> first</w:t>
      </w:r>
      <w:r w:rsidR="0076226A">
        <w:t xml:space="preserve"> transport residues to</w:t>
      </w:r>
      <w:r w:rsidR="00677FF4">
        <w:t xml:space="preserve"> </w:t>
      </w:r>
      <w:r w:rsidR="0076226A">
        <w:t>pellet plants</w:t>
      </w:r>
      <w:r w:rsidR="004419C4">
        <w:t>,</w:t>
      </w:r>
      <w:r w:rsidR="0076226A">
        <w:t xml:space="preserve"> and then transport the pellets </w:t>
      </w:r>
      <w:del w:id="373" w:author="gwa" w:date="2022-11-07T13:54:00Z">
        <w:r w:rsidR="0076226A">
          <w:delText xml:space="preserve">(perhaps via rail) </w:delText>
        </w:r>
      </w:del>
      <w:r w:rsidR="00CB79CE">
        <w:t xml:space="preserve">from </w:t>
      </w:r>
      <w:r w:rsidR="00841FEA">
        <w:t xml:space="preserve">multiple </w:t>
      </w:r>
      <w:r w:rsidR="00CB79CE">
        <w:t xml:space="preserve">pellet plants </w:t>
      </w:r>
      <w:r w:rsidR="0076226A">
        <w:t xml:space="preserve">to </w:t>
      </w:r>
      <w:r w:rsidR="00CB79CE">
        <w:t>a</w:t>
      </w:r>
      <w:r w:rsidR="0076226A">
        <w:t xml:space="preserve"> biorefinery.</w:t>
      </w:r>
      <w:r w:rsidR="00B60D54">
        <w:t xml:space="preserve"> </w:t>
      </w:r>
      <w:r w:rsidR="00C23232">
        <w:t xml:space="preserve"> </w:t>
      </w:r>
      <w:r w:rsidR="00465BD2">
        <w:t>The optimal result of this analysis</w:t>
      </w:r>
      <w:r w:rsidR="00AE77D9">
        <w:t xml:space="preserve"> </w:t>
      </w:r>
      <w:r w:rsidR="0041211A">
        <w:t xml:space="preserve">will </w:t>
      </w:r>
      <w:r w:rsidR="00C23232">
        <w:t>depend on the</w:t>
      </w:r>
      <w:r w:rsidR="00CB79CE">
        <w:t xml:space="preserve"> </w:t>
      </w:r>
      <w:r w:rsidR="00C23232">
        <w:t xml:space="preserve">cost </w:t>
      </w:r>
      <w:r w:rsidR="00841FEA">
        <w:t>of</w:t>
      </w:r>
      <w:r w:rsidR="00940D9D">
        <w:t xml:space="preserve"> </w:t>
      </w:r>
      <w:r w:rsidR="00CB79CE">
        <w:t>pellet production relative to the cost savings</w:t>
      </w:r>
      <w:r w:rsidR="00841FEA">
        <w:t xml:space="preserve"> (</w:t>
      </w:r>
      <w:r w:rsidR="00CB79CE">
        <w:t xml:space="preserve">transportation and </w:t>
      </w:r>
      <w:r w:rsidR="0041211A">
        <w:t xml:space="preserve">production) </w:t>
      </w:r>
      <w:r w:rsidR="00CB79CE">
        <w:t xml:space="preserve">to the biorefinery from </w:t>
      </w:r>
      <w:r w:rsidR="0041211A">
        <w:t>using pellets instead of residues</w:t>
      </w:r>
      <w:r w:rsidR="00BB3E79">
        <w:t xml:space="preserve">. Although outside the scope of this work, we </w:t>
      </w:r>
      <w:del w:id="374" w:author="gwa" w:date="2022-11-07T13:54:00Z">
        <w:r w:rsidR="00465BD2">
          <w:delText>hope</w:delText>
        </w:r>
      </w:del>
      <w:ins w:id="375" w:author="gwa" w:date="2022-11-07T13:54:00Z">
        <w:r w:rsidR="00B342D8">
          <w:t>plan</w:t>
        </w:r>
      </w:ins>
      <w:r w:rsidR="00B342D8">
        <w:t xml:space="preserve"> </w:t>
      </w:r>
      <w:r w:rsidR="00465BD2">
        <w:t>to conduct this</w:t>
      </w:r>
      <w:r w:rsidR="00BB3E79">
        <w:t xml:space="preserve"> </w:t>
      </w:r>
      <w:r w:rsidR="00465BD2">
        <w:t>analysis</w:t>
      </w:r>
      <w:r w:rsidR="00BB3E79">
        <w:t xml:space="preserve"> in the </w:t>
      </w:r>
      <w:r w:rsidR="00AE77D9">
        <w:t xml:space="preserve">future. </w:t>
      </w:r>
      <w:r w:rsidR="0041211A">
        <w:t xml:space="preserve"> </w:t>
      </w:r>
    </w:p>
    <w:p w14:paraId="167459F3" w14:textId="2A453C4B" w:rsidR="00704F03" w:rsidRDefault="003565B2">
      <w:r w:rsidRPr="00732089">
        <w:rPr>
          <w:b/>
          <w:i/>
          <w:lang w:val="en-CA"/>
        </w:rPr>
        <w:t xml:space="preserve">Would </w:t>
      </w:r>
      <w:r w:rsidR="00910C22">
        <w:rPr>
          <w:b/>
          <w:i/>
          <w:lang w:val="en-CA"/>
        </w:rPr>
        <w:t xml:space="preserve">residue </w:t>
      </w:r>
      <w:r w:rsidRPr="00732089">
        <w:rPr>
          <w:b/>
          <w:i/>
          <w:lang w:val="en-CA"/>
        </w:rPr>
        <w:t xml:space="preserve">volumes be </w:t>
      </w:r>
      <w:r w:rsidR="00910C22">
        <w:rPr>
          <w:b/>
          <w:i/>
          <w:lang w:val="en-CA"/>
        </w:rPr>
        <w:t xml:space="preserve">consistently </w:t>
      </w:r>
      <w:r w:rsidRPr="00732089">
        <w:rPr>
          <w:b/>
          <w:i/>
          <w:lang w:val="en-CA"/>
        </w:rPr>
        <w:t xml:space="preserve">available on a year-to-year basis? </w:t>
      </w:r>
      <w:r w:rsidR="00316806">
        <w:t>Given that a forest residue</w:t>
      </w:r>
      <w:r w:rsidR="003D464C">
        <w:t>-</w:t>
      </w:r>
      <w:r w:rsidR="00316806">
        <w:t xml:space="preserve">based bioenergy </w:t>
      </w:r>
      <w:r w:rsidR="0011712F">
        <w:t>plant</w:t>
      </w:r>
      <w:r w:rsidR="00316806">
        <w:t xml:space="preserve"> is dependent on forest harvesting,</w:t>
      </w:r>
      <w:r w:rsidR="00AF3F81">
        <w:t xml:space="preserve"> transportation costs increase (trucks must travel further to meet the feedstock capacity requirement) in years when harvesting levels are low or harvest areas are further from the bioenergy plant. </w:t>
      </w:r>
      <w:r w:rsidR="00316806">
        <w:t xml:space="preserve"> </w:t>
      </w:r>
      <w:r w:rsidR="00AF3F81">
        <w:t>O</w:t>
      </w:r>
      <w:r w:rsidR="005832CF">
        <w:t xml:space="preserve">ur results </w:t>
      </w:r>
      <w:r w:rsidR="002C181D">
        <w:t>s</w:t>
      </w:r>
      <w:r w:rsidR="005832CF">
        <w:t xml:space="preserve">howed considerable variability in both marginal and average residue </w:t>
      </w:r>
      <w:r w:rsidR="002C181D">
        <w:t>extraction</w:t>
      </w:r>
      <w:r w:rsidR="005832CF">
        <w:t xml:space="preserve"> costs from year-to-year</w:t>
      </w:r>
      <w:r w:rsidR="00AF3F81">
        <w:t xml:space="preserve"> for the 400 and 800 Gg·yr</w:t>
      </w:r>
      <w:r w:rsidR="00AF3F81">
        <w:rPr>
          <w:vertAlign w:val="superscript"/>
        </w:rPr>
        <w:t xml:space="preserve">-1 </w:t>
      </w:r>
      <w:r w:rsidR="00AF3F81">
        <w:t>capacities, suggesting that residue cost variability is an important source of risk for medium and large bioenergy plants</w:t>
      </w:r>
      <w:r w:rsidR="000D170B">
        <w:t>.</w:t>
      </w:r>
      <w:r w:rsidR="002C181D">
        <w:t xml:space="preserve"> Our finding that</w:t>
      </w:r>
      <w:r w:rsidR="00AF3F81">
        <w:t xml:space="preserve"> </w:t>
      </w:r>
      <w:r w:rsidR="00B96558">
        <w:t>the cost variability is lower</w:t>
      </w:r>
      <w:r w:rsidR="002C181D">
        <w:t xml:space="preserve"> for the 200 Gg·yr</w:t>
      </w:r>
      <w:r w:rsidR="002C181D">
        <w:rPr>
          <w:vertAlign w:val="superscript"/>
        </w:rPr>
        <w:t xml:space="preserve">-1 </w:t>
      </w:r>
      <w:r w:rsidR="00B96558">
        <w:t>might once again suggest that a 200 Gg·yr</w:t>
      </w:r>
      <w:r w:rsidR="00B96558">
        <w:rPr>
          <w:vertAlign w:val="superscript"/>
        </w:rPr>
        <w:t xml:space="preserve">-1 </w:t>
      </w:r>
      <w:r w:rsidR="00B96558">
        <w:t>is a more appropriate scale for a forest residue-based bioenergy plant</w:t>
      </w:r>
      <w:r w:rsidR="00AF3F81">
        <w:t xml:space="preserve"> in Alberta</w:t>
      </w:r>
      <w:r w:rsidR="00B96558">
        <w:t xml:space="preserve">. </w:t>
      </w:r>
    </w:p>
    <w:p w14:paraId="2B1DFA10" w14:textId="1E9D7E53" w:rsidR="00B31BEF" w:rsidRPr="00B96558" w:rsidRDefault="00347CAE" w:rsidP="00732089">
      <w:del w:id="376" w:author="gwa" w:date="2022-11-07T13:54:00Z">
        <w:r>
          <w:delText>Astute readers will correctly point out that</w:delText>
        </w:r>
        <w:r w:rsidR="00380410">
          <w:delText xml:space="preserve"> </w:delText>
        </w:r>
        <w:r>
          <w:delText>the above</w:delText>
        </w:r>
      </w:del>
      <w:ins w:id="377" w:author="gwa" w:date="2022-11-07T13:54:00Z">
        <w:r w:rsidR="00B342D8">
          <w:t>Our</w:t>
        </w:r>
      </w:ins>
      <w:r w:rsidR="00380410">
        <w:t xml:space="preserve"> </w:t>
      </w:r>
      <w:r>
        <w:t xml:space="preserve">conclusions are based on </w:t>
      </w:r>
      <w:del w:id="378" w:author="gwa" w:date="2022-11-07T13:54:00Z">
        <w:r w:rsidR="00380410">
          <w:delText>our</w:delText>
        </w:r>
      </w:del>
      <w:ins w:id="379" w:author="gwa" w:date="2022-11-07T13:54:00Z">
        <w:r w:rsidR="00B342D8">
          <w:t>an</w:t>
        </w:r>
      </w:ins>
      <w:r w:rsidR="00B342D8">
        <w:t xml:space="preserve"> </w:t>
      </w:r>
      <w:r>
        <w:t>analysis</w:t>
      </w:r>
      <w:r w:rsidR="00380410">
        <w:t xml:space="preserve"> of historical harvest levels</w:t>
      </w:r>
      <w:r>
        <w:t xml:space="preserve">, </w:t>
      </w:r>
      <w:r w:rsidR="00380410">
        <w:t>which m</w:t>
      </w:r>
      <w:r w:rsidR="00AF3F81">
        <w:t>ight</w:t>
      </w:r>
      <w:r>
        <w:t xml:space="preserve"> not </w:t>
      </w:r>
      <w:r w:rsidR="00380410">
        <w:t xml:space="preserve">be </w:t>
      </w:r>
      <w:r>
        <w:t xml:space="preserve">indicative of the future. </w:t>
      </w:r>
      <w:r w:rsidR="00380410">
        <w:t xml:space="preserve">However, we feel confident that our findings will be relevant into the future </w:t>
      </w:r>
      <w:r w:rsidR="00D452D9">
        <w:t xml:space="preserve">largely because </w:t>
      </w:r>
      <w:r w:rsidR="00B31BEF" w:rsidRPr="00CB1DF2">
        <w:rPr>
          <w:lang w:val="en-CA"/>
        </w:rPr>
        <w:t xml:space="preserve">public forest </w:t>
      </w:r>
      <w:r w:rsidR="00B31BEF">
        <w:rPr>
          <w:lang w:val="en-CA"/>
        </w:rPr>
        <w:t xml:space="preserve">in Alberta </w:t>
      </w:r>
      <w:r w:rsidR="00B31BEF" w:rsidRPr="00CB1DF2">
        <w:rPr>
          <w:lang w:val="en-CA"/>
        </w:rPr>
        <w:t xml:space="preserve">is managed </w:t>
      </w:r>
      <w:r w:rsidR="00704F03">
        <w:rPr>
          <w:lang w:val="en-CA"/>
        </w:rPr>
        <w:t>according to</w:t>
      </w:r>
      <w:r w:rsidR="00B31BEF" w:rsidRPr="00CB1DF2">
        <w:rPr>
          <w:lang w:val="en-CA"/>
        </w:rPr>
        <w:t xml:space="preserve"> the sustained yield </w:t>
      </w:r>
      <w:r w:rsidR="00704F03">
        <w:rPr>
          <w:lang w:val="en-CA"/>
        </w:rPr>
        <w:t>paradigm</w:t>
      </w:r>
      <w:r w:rsidR="00380410">
        <w:rPr>
          <w:lang w:val="en-CA"/>
        </w:rPr>
        <w:t xml:space="preserve">, </w:t>
      </w:r>
      <w:r w:rsidR="00704F03">
        <w:rPr>
          <w:lang w:val="en-CA"/>
        </w:rPr>
        <w:t xml:space="preserve">which </w:t>
      </w:r>
      <w:r w:rsidR="00704F03" w:rsidRPr="00CB1DF2">
        <w:rPr>
          <w:lang w:val="en-CA"/>
        </w:rPr>
        <w:t xml:space="preserve">involves the determination of </w:t>
      </w:r>
      <w:r w:rsidR="00380410">
        <w:rPr>
          <w:lang w:val="en-CA"/>
        </w:rPr>
        <w:t xml:space="preserve">stable </w:t>
      </w:r>
      <w:r w:rsidR="00704F03" w:rsidRPr="00CB1DF2">
        <w:rPr>
          <w:lang w:val="en-CA"/>
        </w:rPr>
        <w:t>allowable annual cuts</w:t>
      </w:r>
      <w:r w:rsidR="00704F03">
        <w:rPr>
          <w:lang w:val="en-CA"/>
        </w:rPr>
        <w:t xml:space="preserve"> </w:t>
      </w:r>
      <w:r w:rsidR="00120C6F">
        <w:rPr>
          <w:lang w:val="en-CA"/>
        </w:rPr>
        <w:t>over</w:t>
      </w:r>
      <w:r w:rsidR="00704F03">
        <w:rPr>
          <w:lang w:val="en-CA"/>
        </w:rPr>
        <w:t xml:space="preserve"> a 200-year planning period</w:t>
      </w:r>
      <w:r w:rsidR="00B96558">
        <w:rPr>
          <w:lang w:val="en-CA"/>
        </w:rPr>
        <w:t xml:space="preserve">. </w:t>
      </w:r>
      <w:r w:rsidR="00434654">
        <w:rPr>
          <w:lang w:val="en-CA"/>
        </w:rPr>
        <w:t xml:space="preserve">For evidence of this stability, </w:t>
      </w:r>
      <w:r w:rsidR="00120C6F">
        <w:rPr>
          <w:lang w:val="en-CA"/>
        </w:rPr>
        <w:t xml:space="preserve">Figure 2 </w:t>
      </w:r>
      <w:r w:rsidR="00434654">
        <w:rPr>
          <w:lang w:val="en-CA"/>
        </w:rPr>
        <w:t>shows</w:t>
      </w:r>
      <w:r w:rsidR="00120C6F">
        <w:rPr>
          <w:lang w:val="en-CA"/>
        </w:rPr>
        <w:t xml:space="preserve"> that harvest </w:t>
      </w:r>
      <w:r w:rsidR="00120C6F" w:rsidRPr="00F02DDC">
        <w:rPr>
          <w:lang w:val="en-CA"/>
        </w:rPr>
        <w:t>volume</w:t>
      </w:r>
      <w:r w:rsidR="00434654">
        <w:rPr>
          <w:lang w:val="en-CA"/>
        </w:rPr>
        <w:t xml:space="preserve"> rises until </w:t>
      </w:r>
      <w:r w:rsidR="00120C6F" w:rsidRPr="00F02DDC">
        <w:rPr>
          <w:lang w:val="en-CA"/>
        </w:rPr>
        <w:t>the year 1994</w:t>
      </w:r>
      <w:r w:rsidR="00120C6F">
        <w:rPr>
          <w:lang w:val="en-CA"/>
        </w:rPr>
        <w:t xml:space="preserve">, which coincides with the </w:t>
      </w:r>
      <w:r w:rsidR="00B31BEF" w:rsidRPr="00F02DDC">
        <w:rPr>
          <w:lang w:val="en-CA"/>
        </w:rPr>
        <w:t xml:space="preserve">last </w:t>
      </w:r>
      <w:r w:rsidR="00B96558">
        <w:rPr>
          <w:lang w:val="en-CA"/>
        </w:rPr>
        <w:t xml:space="preserve">of the </w:t>
      </w:r>
      <w:r w:rsidR="00B31BEF">
        <w:rPr>
          <w:lang w:val="en-CA"/>
        </w:rPr>
        <w:t xml:space="preserve">major forest product </w:t>
      </w:r>
      <w:r w:rsidR="00B31BEF" w:rsidRPr="00F02DDC">
        <w:rPr>
          <w:lang w:val="en-CA"/>
        </w:rPr>
        <w:t xml:space="preserve">mills </w:t>
      </w:r>
      <w:r w:rsidR="00B31BEF">
        <w:rPr>
          <w:lang w:val="en-CA"/>
        </w:rPr>
        <w:t xml:space="preserve">in Alberta </w:t>
      </w:r>
      <w:r w:rsidR="00120C6F">
        <w:rPr>
          <w:lang w:val="en-CA"/>
        </w:rPr>
        <w:t>being</w:t>
      </w:r>
      <w:r w:rsidR="00B31BEF" w:rsidRPr="00F02DDC">
        <w:rPr>
          <w:lang w:val="en-CA"/>
        </w:rPr>
        <w:t xml:space="preserve"> constructed in </w:t>
      </w:r>
      <w:r w:rsidR="00B96558">
        <w:rPr>
          <w:lang w:val="en-CA"/>
        </w:rPr>
        <w:t>the early-1990s</w:t>
      </w:r>
      <w:r w:rsidR="00434654">
        <w:rPr>
          <w:lang w:val="en-CA"/>
        </w:rPr>
        <w:t xml:space="preserve">, and after this date harvest levels flatten out and become fairly </w:t>
      </w:r>
      <w:r w:rsidR="00434654" w:rsidRPr="00F02DDC">
        <w:rPr>
          <w:lang w:val="en-CA"/>
        </w:rPr>
        <w:t>stabl</w:t>
      </w:r>
      <w:r w:rsidR="00434654">
        <w:rPr>
          <w:lang w:val="en-CA"/>
        </w:rPr>
        <w:t>e</w:t>
      </w:r>
      <w:r w:rsidR="00B31BEF" w:rsidRPr="00F02DDC">
        <w:rPr>
          <w:lang w:val="en-CA"/>
        </w:rPr>
        <w:t xml:space="preserve">. </w:t>
      </w:r>
      <w:r w:rsidR="00434654">
        <w:rPr>
          <w:lang w:val="en-CA"/>
        </w:rPr>
        <w:t>T</w:t>
      </w:r>
      <w:r w:rsidR="00120C6F">
        <w:rPr>
          <w:lang w:val="en-CA"/>
        </w:rPr>
        <w:t xml:space="preserve">ransportation costs </w:t>
      </w:r>
      <w:r w:rsidR="00434654">
        <w:rPr>
          <w:lang w:val="en-CA"/>
        </w:rPr>
        <w:t>can</w:t>
      </w:r>
      <w:r w:rsidR="00120C6F">
        <w:rPr>
          <w:lang w:val="en-CA"/>
        </w:rPr>
        <w:t xml:space="preserve"> also </w:t>
      </w:r>
      <w:r w:rsidR="00434654">
        <w:rPr>
          <w:lang w:val="en-CA"/>
        </w:rPr>
        <w:t xml:space="preserve">be </w:t>
      </w:r>
      <w:r w:rsidR="00120C6F">
        <w:rPr>
          <w:lang w:val="en-CA"/>
        </w:rPr>
        <w:t xml:space="preserve">expected to </w:t>
      </w:r>
      <w:r w:rsidR="00434654">
        <w:rPr>
          <w:lang w:val="en-CA"/>
        </w:rPr>
        <w:t xml:space="preserve">be </w:t>
      </w:r>
      <w:proofErr w:type="gramStart"/>
      <w:r w:rsidR="007800F6">
        <w:rPr>
          <w:lang w:val="en-CA"/>
        </w:rPr>
        <w:t xml:space="preserve">fairly </w:t>
      </w:r>
      <w:r w:rsidR="00434654">
        <w:rPr>
          <w:lang w:val="en-CA"/>
        </w:rPr>
        <w:t>stable</w:t>
      </w:r>
      <w:proofErr w:type="gramEnd"/>
      <w:r w:rsidR="00120C6F">
        <w:rPr>
          <w:lang w:val="en-CA"/>
        </w:rPr>
        <w:t xml:space="preserve"> </w:t>
      </w:r>
      <w:r w:rsidR="00434654">
        <w:rPr>
          <w:lang w:val="en-CA"/>
        </w:rPr>
        <w:t xml:space="preserve">in the future </w:t>
      </w:r>
      <w:r w:rsidR="00120C6F">
        <w:rPr>
          <w:lang w:val="en-CA"/>
        </w:rPr>
        <w:t xml:space="preserve">because </w:t>
      </w:r>
      <w:r w:rsidR="00B31BEF">
        <w:rPr>
          <w:lang w:val="en-CA"/>
        </w:rPr>
        <w:t>long</w:t>
      </w:r>
      <w:r w:rsidR="00704F03">
        <w:rPr>
          <w:lang w:val="en-CA"/>
        </w:rPr>
        <w:t>-</w:t>
      </w:r>
      <w:r w:rsidR="00B31BEF">
        <w:rPr>
          <w:lang w:val="en-CA"/>
        </w:rPr>
        <w:t xml:space="preserve">term forest management plans </w:t>
      </w:r>
      <w:ins w:id="380" w:author="gwa" w:date="2022-11-07T13:54:00Z">
        <w:r w:rsidR="00B342D8">
          <w:rPr>
            <w:lang w:val="en-CA"/>
          </w:rPr>
          <w:t xml:space="preserve">in Alberta </w:t>
        </w:r>
      </w:ins>
      <w:r w:rsidR="00DE4723">
        <w:rPr>
          <w:lang w:val="en-CA"/>
        </w:rPr>
        <w:t>require</w:t>
      </w:r>
      <w:r w:rsidR="00B31BEF">
        <w:rPr>
          <w:lang w:val="en-CA"/>
        </w:rPr>
        <w:t xml:space="preserve"> a </w:t>
      </w:r>
      <w:del w:id="381" w:author="gwa" w:date="2022-11-07T13:54:00Z">
        <w:r w:rsidR="00704F03">
          <w:rPr>
            <w:lang w:val="en-CA"/>
          </w:rPr>
          <w:delText>“</w:delText>
        </w:r>
      </w:del>
      <w:r w:rsidR="00B31BEF">
        <w:rPr>
          <w:lang w:val="en-CA"/>
        </w:rPr>
        <w:t>balanced</w:t>
      </w:r>
      <w:del w:id="382" w:author="gwa" w:date="2022-11-07T13:54:00Z">
        <w:r w:rsidR="00704F03">
          <w:rPr>
            <w:lang w:val="en-CA"/>
          </w:rPr>
          <w:delText>”</w:delText>
        </w:r>
      </w:del>
      <w:r w:rsidR="00B31BEF">
        <w:rPr>
          <w:lang w:val="en-CA"/>
        </w:rPr>
        <w:t xml:space="preserve"> log haul distanc</w:t>
      </w:r>
      <w:r w:rsidR="00120C6F">
        <w:rPr>
          <w:lang w:val="en-CA"/>
        </w:rPr>
        <w:t xml:space="preserve">e. In other words, </w:t>
      </w:r>
      <w:r w:rsidR="00434654">
        <w:rPr>
          <w:lang w:val="en-CA"/>
        </w:rPr>
        <w:t xml:space="preserve">the </w:t>
      </w:r>
      <w:r w:rsidR="00B31BEF">
        <w:rPr>
          <w:lang w:val="en-CA"/>
        </w:rPr>
        <w:t>Alberta government w</w:t>
      </w:r>
      <w:r w:rsidR="00120C6F">
        <w:rPr>
          <w:lang w:val="en-CA"/>
        </w:rPr>
        <w:t>ould</w:t>
      </w:r>
      <w:r w:rsidR="00B31BEF">
        <w:rPr>
          <w:lang w:val="en-CA"/>
        </w:rPr>
        <w:t xml:space="preserve"> not approve a plan whereby </w:t>
      </w:r>
      <w:r w:rsidR="00120C6F">
        <w:rPr>
          <w:lang w:val="en-CA"/>
        </w:rPr>
        <w:t>forestry</w:t>
      </w:r>
      <w:r w:rsidR="00B31BEF">
        <w:rPr>
          <w:lang w:val="en-CA"/>
        </w:rPr>
        <w:t xml:space="preserve"> firms </w:t>
      </w:r>
      <w:r w:rsidR="00704F03">
        <w:rPr>
          <w:lang w:val="en-CA"/>
        </w:rPr>
        <w:t>concentrate harvesting operations</w:t>
      </w:r>
      <w:r w:rsidR="00DE4723">
        <w:rPr>
          <w:lang w:val="en-CA"/>
        </w:rPr>
        <w:t xml:space="preserve"> such that haul distances were to significantly increase in the future</w:t>
      </w:r>
      <w:r w:rsidR="00B31BEF">
        <w:rPr>
          <w:lang w:val="en-CA"/>
        </w:rPr>
        <w:t xml:space="preserve">. </w:t>
      </w:r>
      <w:r w:rsidR="00434654">
        <w:rPr>
          <w:lang w:val="en-CA"/>
        </w:rPr>
        <w:t>Hence</w:t>
      </w:r>
      <w:r w:rsidR="00B31BEF">
        <w:rPr>
          <w:lang w:val="en-CA"/>
        </w:rPr>
        <w:t xml:space="preserve">, it is reasonable to assume that </w:t>
      </w:r>
      <w:r w:rsidR="00243C49">
        <w:rPr>
          <w:lang w:val="en-CA"/>
        </w:rPr>
        <w:t>in the future</w:t>
      </w:r>
      <w:r w:rsidR="00434654">
        <w:rPr>
          <w:lang w:val="en-CA"/>
        </w:rPr>
        <w:t>,</w:t>
      </w:r>
      <w:r w:rsidR="00243C49">
        <w:rPr>
          <w:lang w:val="en-CA"/>
        </w:rPr>
        <w:t xml:space="preserve"> </w:t>
      </w:r>
      <w:r w:rsidR="00434654">
        <w:rPr>
          <w:lang w:val="en-CA"/>
        </w:rPr>
        <w:t xml:space="preserve">both </w:t>
      </w:r>
      <w:r w:rsidR="00B96558">
        <w:rPr>
          <w:lang w:val="en-CA"/>
        </w:rPr>
        <w:t xml:space="preserve">average annual harvest levels and average annual </w:t>
      </w:r>
      <w:r w:rsidR="00B31BEF">
        <w:rPr>
          <w:lang w:val="en-CA"/>
        </w:rPr>
        <w:t xml:space="preserve">transport distances </w:t>
      </w:r>
      <w:r w:rsidR="00434654">
        <w:rPr>
          <w:lang w:val="en-CA"/>
        </w:rPr>
        <w:t xml:space="preserve">– </w:t>
      </w:r>
      <w:r w:rsidR="00D6249A">
        <w:rPr>
          <w:lang w:val="en-CA"/>
        </w:rPr>
        <w:t xml:space="preserve">and thereby average annual </w:t>
      </w:r>
      <w:r w:rsidR="00704F03">
        <w:rPr>
          <w:lang w:val="en-CA"/>
        </w:rPr>
        <w:t xml:space="preserve">forest residue </w:t>
      </w:r>
      <w:r w:rsidR="00D6249A">
        <w:rPr>
          <w:lang w:val="en-CA"/>
        </w:rPr>
        <w:t>costs</w:t>
      </w:r>
      <w:r w:rsidR="00434654">
        <w:rPr>
          <w:lang w:val="en-CA"/>
        </w:rPr>
        <w:t xml:space="preserve"> –</w:t>
      </w:r>
      <w:r w:rsidR="00D6249A">
        <w:rPr>
          <w:lang w:val="en-CA"/>
        </w:rPr>
        <w:t xml:space="preserve"> </w:t>
      </w:r>
      <w:r w:rsidR="00B31BEF">
        <w:rPr>
          <w:lang w:val="en-CA"/>
        </w:rPr>
        <w:t xml:space="preserve">will be close to </w:t>
      </w:r>
      <w:r w:rsidR="00243C49">
        <w:rPr>
          <w:lang w:val="en-CA"/>
        </w:rPr>
        <w:t xml:space="preserve">the </w:t>
      </w:r>
      <w:r w:rsidR="00B31BEF">
        <w:rPr>
          <w:lang w:val="en-CA"/>
        </w:rPr>
        <w:t xml:space="preserve">historical </w:t>
      </w:r>
      <w:r w:rsidR="00243C49">
        <w:rPr>
          <w:lang w:val="en-CA"/>
        </w:rPr>
        <w:t>values from our analysis</w:t>
      </w:r>
      <w:r w:rsidR="00B31BEF">
        <w:rPr>
          <w:lang w:val="en-CA"/>
        </w:rPr>
        <w:t>.</w:t>
      </w:r>
    </w:p>
    <w:p w14:paraId="613F2EDB" w14:textId="1B03FB9D" w:rsidR="007E4490" w:rsidRDefault="008D5D5E">
      <w:pPr>
        <w:pStyle w:val="BodyText"/>
      </w:pPr>
      <w:r>
        <w:t>Although we are confident that our conclusions will hold in the future</w:t>
      </w:r>
      <w:r w:rsidR="006152F9">
        <w:t xml:space="preserve"> over the long-term</w:t>
      </w:r>
      <w:r>
        <w:t xml:space="preserve">, it is </w:t>
      </w:r>
      <w:r w:rsidR="006152F9">
        <w:t>nonetheless</w:t>
      </w:r>
      <w:r>
        <w:t xml:space="preserve"> possible that o</w:t>
      </w:r>
      <w:r w:rsidR="00B37F11">
        <w:t xml:space="preserve">ver the long operating life of a </w:t>
      </w:r>
      <w:r w:rsidR="00DE4723">
        <w:t>forest residue-based bioenergy plant</w:t>
      </w:r>
      <w:r w:rsidR="00B37F11">
        <w:t xml:space="preserve">, </w:t>
      </w:r>
      <w:r>
        <w:t>there could be significant</w:t>
      </w:r>
      <w:r w:rsidR="00DE4723">
        <w:t xml:space="preserve"> events</w:t>
      </w:r>
      <w:r w:rsidR="00D92F76">
        <w:t xml:space="preserve"> that could impact residue availability</w:t>
      </w:r>
      <w:r>
        <w:t xml:space="preserve"> </w:t>
      </w:r>
      <w:r w:rsidR="006152F9">
        <w:t xml:space="preserve">over the short-term </w:t>
      </w:r>
      <w:r>
        <w:t xml:space="preserve">– </w:t>
      </w:r>
      <w:r w:rsidRPr="00732089">
        <w:rPr>
          <w:i/>
        </w:rPr>
        <w:t>e.g.</w:t>
      </w:r>
      <w:r>
        <w:t xml:space="preserve">, bad weather which prevents forest harvest and/or residue extraction, temporary mill </w:t>
      </w:r>
      <w:r w:rsidR="00B342D8">
        <w:t xml:space="preserve">shutdowns, </w:t>
      </w:r>
      <w:del w:id="383" w:author="gwa" w:date="2022-11-07T13:54:00Z">
        <w:r w:rsidR="006152F9">
          <w:delText xml:space="preserve"> </w:delText>
        </w:r>
      </w:del>
      <w:r w:rsidR="00B342D8">
        <w:t>and</w:t>
      </w:r>
      <w:r w:rsidR="006152F9">
        <w:t xml:space="preserve"> </w:t>
      </w:r>
      <w:r>
        <w:t>forest fires</w:t>
      </w:r>
      <w:r w:rsidR="00597B10">
        <w:t xml:space="preserve">. This possibility </w:t>
      </w:r>
      <w:r w:rsidR="00B37F11">
        <w:t>mak</w:t>
      </w:r>
      <w:r w:rsidR="00597B10">
        <w:t>es</w:t>
      </w:r>
      <w:r w:rsidR="00B37F11">
        <w:t xml:space="preserve"> it</w:t>
      </w:r>
      <w:r w:rsidR="00831EF3">
        <w:t xml:space="preserve"> </w:t>
      </w:r>
      <w:r w:rsidR="00B37F11">
        <w:t xml:space="preserve">important </w:t>
      </w:r>
      <w:r w:rsidR="006152F9">
        <w:t xml:space="preserve">for a forest residue-based bioenergy plant </w:t>
      </w:r>
      <w:r w:rsidR="00B37F11">
        <w:t>to have a comprehensive feedstock risk management program</w:t>
      </w:r>
      <w:r w:rsidR="00D92F76">
        <w:t>.</w:t>
      </w:r>
      <w:r w:rsidR="00B37F11">
        <w:t xml:space="preserve"> </w:t>
      </w:r>
      <w:r w:rsidR="00D92F76">
        <w:t>I</w:t>
      </w:r>
      <w:r w:rsidR="00AE7DF4">
        <w:t xml:space="preserve">f </w:t>
      </w:r>
      <w:r w:rsidR="00B37F11">
        <w:t xml:space="preserve">the </w:t>
      </w:r>
      <w:r>
        <w:t xml:space="preserve">bioenergy </w:t>
      </w:r>
      <w:r w:rsidR="00B37F11">
        <w:t>conversion technology allows it,</w:t>
      </w:r>
      <w:r w:rsidR="00D92F76">
        <w:t xml:space="preserve"> this </w:t>
      </w:r>
      <w:r w:rsidR="006152F9">
        <w:t xml:space="preserve">risk management </w:t>
      </w:r>
      <w:r w:rsidR="00D92F76">
        <w:t>program</w:t>
      </w:r>
      <w:r w:rsidR="00597B10">
        <w:t xml:space="preserve"> </w:t>
      </w:r>
      <w:r w:rsidR="00B37F11">
        <w:t xml:space="preserve">could consider creating a portfolio of different sources of </w:t>
      </w:r>
      <w:r w:rsidR="00DD601A">
        <w:t>feedstock</w:t>
      </w:r>
      <w:r w:rsidR="00B37F11">
        <w:t>. Such a portfolio approach might consider locating the bio</w:t>
      </w:r>
      <w:r w:rsidR="00597B10">
        <w:t>energy plant</w:t>
      </w:r>
      <w:r w:rsidR="00B37F11">
        <w:t xml:space="preserve"> where it could also access </w:t>
      </w:r>
      <w:r w:rsidR="006152F9">
        <w:t xml:space="preserve">other types of </w:t>
      </w:r>
      <w:proofErr w:type="gramStart"/>
      <w:r w:rsidR="006152F9">
        <w:t>feedstock</w:t>
      </w:r>
      <w:proofErr w:type="gramEnd"/>
      <w:r w:rsidR="006152F9">
        <w:t xml:space="preserve"> </w:t>
      </w:r>
      <w:r w:rsidR="00C05763">
        <w:t xml:space="preserve">– such as agricultural residues and/or purpose-grown feedstocks – </w:t>
      </w:r>
      <w:r w:rsidR="006152F9">
        <w:t>during periods when availability of forest residues is low</w:t>
      </w:r>
      <w:r w:rsidR="00B37F11">
        <w:t xml:space="preserve">. </w:t>
      </w:r>
      <w:r w:rsidR="000835A0" w:rsidRPr="00732089">
        <w:rPr>
          <w:rFonts w:cs="Times New Roman (Body CS)"/>
        </w:rPr>
        <w:t>Th</w:t>
      </w:r>
      <w:r w:rsidR="00597B10">
        <w:rPr>
          <w:rFonts w:cs="Times New Roman (Body CS)"/>
        </w:rPr>
        <w:t>is approach is sometimes</w:t>
      </w:r>
      <w:r w:rsidR="000835A0" w:rsidRPr="00732089">
        <w:rPr>
          <w:rFonts w:cs="Times New Roman (Body CS)"/>
        </w:rPr>
        <w:t xml:space="preserve"> </w:t>
      </w:r>
      <w:r w:rsidR="00597B10" w:rsidRPr="00843489">
        <w:rPr>
          <w:rFonts w:cs="Times New Roman (Body CS)"/>
        </w:rPr>
        <w:t>called “</w:t>
      </w:r>
      <w:proofErr w:type="spellStart"/>
      <w:r w:rsidR="00597B10" w:rsidRPr="00843489">
        <w:rPr>
          <w:rFonts w:cs="Times New Roman (Body CS)"/>
        </w:rPr>
        <w:t>derisk</w:t>
      </w:r>
      <w:r w:rsidR="00597B10">
        <w:rPr>
          <w:rFonts w:cs="Times New Roman (Body CS)"/>
        </w:rPr>
        <w:t>ing</w:t>
      </w:r>
      <w:proofErr w:type="spellEnd"/>
      <w:r w:rsidR="00597B10">
        <w:rPr>
          <w:rFonts w:cs="Times New Roman (Body CS)"/>
        </w:rPr>
        <w:t>”</w:t>
      </w:r>
      <w:r w:rsidR="00597B10" w:rsidRPr="00A1425F">
        <w:rPr>
          <w:rFonts w:cs="Times New Roman (Body CS)"/>
        </w:rPr>
        <w:t xml:space="preserve"> in the feedstock supply literature</w:t>
      </w:r>
      <w:r w:rsidR="00597B10">
        <w:rPr>
          <w:rFonts w:cs="Times New Roman (Body CS)"/>
        </w:rPr>
        <w:t xml:space="preserve">, </w:t>
      </w:r>
      <w:r w:rsidR="000835A0" w:rsidRPr="00732089">
        <w:rPr>
          <w:rFonts w:cs="Times New Roman (Body CS)"/>
        </w:rPr>
        <w:t xml:space="preserve">whereby a </w:t>
      </w:r>
      <w:r>
        <w:rPr>
          <w:rFonts w:cs="Times New Roman (Body CS)"/>
        </w:rPr>
        <w:t>supply of “</w:t>
      </w:r>
      <w:r w:rsidR="000835A0" w:rsidRPr="00732089">
        <w:rPr>
          <w:rFonts w:cs="Times New Roman (Body CS)"/>
        </w:rPr>
        <w:t>buffer</w:t>
      </w:r>
      <w:r>
        <w:rPr>
          <w:rFonts w:cs="Times New Roman (Body CS)"/>
        </w:rPr>
        <w:t>”</w:t>
      </w:r>
      <w:r w:rsidR="00DD601A">
        <w:rPr>
          <w:rFonts w:cs="Times New Roman (Body CS)"/>
        </w:rPr>
        <w:t xml:space="preserve"> feedstock</w:t>
      </w:r>
      <w:r>
        <w:rPr>
          <w:rFonts w:cs="Times New Roman (Body CS)"/>
        </w:rPr>
        <w:t xml:space="preserve"> </w:t>
      </w:r>
      <w:r w:rsidR="000835A0" w:rsidRPr="00732089">
        <w:rPr>
          <w:rFonts w:cs="Times New Roman (Body CS)"/>
        </w:rPr>
        <w:t xml:space="preserve">is contracted to </w:t>
      </w:r>
      <w:r w:rsidR="00DD601A">
        <w:rPr>
          <w:rFonts w:cs="Times New Roman (Body CS)"/>
        </w:rPr>
        <w:t>keep the bioenergy plant running</w:t>
      </w:r>
      <w:r w:rsidR="000835A0" w:rsidRPr="00732089">
        <w:rPr>
          <w:rFonts w:cs="Times New Roman (Body CS)"/>
        </w:rPr>
        <w:t xml:space="preserve"> during years when</w:t>
      </w:r>
      <w:r>
        <w:rPr>
          <w:rFonts w:cs="Times New Roman (Body CS)"/>
        </w:rPr>
        <w:t xml:space="preserve"> normal</w:t>
      </w:r>
      <w:r w:rsidR="000835A0" w:rsidRPr="00732089">
        <w:rPr>
          <w:rFonts w:cs="Times New Roman (Body CS)"/>
        </w:rPr>
        <w:t xml:space="preserve"> residue suppl</w:t>
      </w:r>
      <w:r>
        <w:rPr>
          <w:rFonts w:cs="Times New Roman (Body CS)"/>
        </w:rPr>
        <w:t xml:space="preserve">ies are </w:t>
      </w:r>
      <w:r w:rsidR="000835A0" w:rsidRPr="00732089">
        <w:rPr>
          <w:rFonts w:cs="Times New Roman (Body CS)"/>
        </w:rPr>
        <w:t>low [23].</w:t>
      </w:r>
      <w:r w:rsidR="000835A0">
        <w:rPr>
          <w:rFonts w:cs="Times New Roman (Body CS)"/>
        </w:rPr>
        <w:t xml:space="preserve"> </w:t>
      </w:r>
      <w:r w:rsidR="002A6C32">
        <w:t xml:space="preserve">Ref. [57] discusses the amount and variability of production of agricultural residue in </w:t>
      </w:r>
      <w:r w:rsidR="00597B10">
        <w:t>Alberta</w:t>
      </w:r>
      <w:r w:rsidR="007E4490">
        <w:t>; and ref [</w:t>
      </w:r>
      <w:proofErr w:type="spellStart"/>
      <w:r w:rsidR="007E4490" w:rsidRPr="00732089">
        <w:rPr>
          <w:highlight w:val="yellow"/>
        </w:rPr>
        <w:t>Shoostarian</w:t>
      </w:r>
      <w:proofErr w:type="spellEnd"/>
      <w:r w:rsidR="007E4490" w:rsidRPr="00732089">
        <w:rPr>
          <w:highlight w:val="yellow"/>
        </w:rPr>
        <w:t xml:space="preserve"> et al 2018</w:t>
      </w:r>
      <w:r w:rsidR="007E4490">
        <w:t xml:space="preserve">] discusses the financial viability of establishing fast-growing hybrid </w:t>
      </w:r>
      <w:r w:rsidR="007E4490">
        <w:rPr>
          <w:lang w:val="en-CA"/>
        </w:rPr>
        <w:t xml:space="preserve">poplar plantations in Alberta for use </w:t>
      </w:r>
      <w:r w:rsidR="007E4490" w:rsidRPr="007E4490">
        <w:rPr>
          <w:lang w:val="en-CA"/>
        </w:rPr>
        <w:t>as a purpose</w:t>
      </w:r>
      <w:r w:rsidR="00DD601A">
        <w:rPr>
          <w:lang w:val="en-CA"/>
        </w:rPr>
        <w:t>-</w:t>
      </w:r>
      <w:r w:rsidR="007E4490" w:rsidRPr="007E4490">
        <w:rPr>
          <w:lang w:val="en-CA"/>
        </w:rPr>
        <w:t>grown bio</w:t>
      </w:r>
      <w:r w:rsidR="007E4490">
        <w:rPr>
          <w:lang w:val="en-CA"/>
        </w:rPr>
        <w:t>energy</w:t>
      </w:r>
      <w:r w:rsidR="007E4490" w:rsidRPr="007E4490">
        <w:rPr>
          <w:lang w:val="en-CA"/>
        </w:rPr>
        <w:t xml:space="preserve"> feedstock</w:t>
      </w:r>
      <w:r w:rsidR="007E4490">
        <w:rPr>
          <w:lang w:val="en-CA"/>
        </w:rPr>
        <w:t>.</w:t>
      </w:r>
      <w:r w:rsidR="007E4490" w:rsidRPr="007E4490">
        <w:rPr>
          <w:lang w:val="en-CA"/>
        </w:rPr>
        <w:t xml:space="preserve"> </w:t>
      </w:r>
    </w:p>
    <w:p w14:paraId="43F8F08B" w14:textId="14EFD1B4" w:rsidR="001C2DF5" w:rsidRPr="00764B6A" w:rsidRDefault="002C7721" w:rsidP="001C2DF5">
      <w:pPr>
        <w:pStyle w:val="BodyText"/>
        <w:rPr>
          <w:lang w:val="en-CA"/>
        </w:rPr>
      </w:pPr>
      <w:r>
        <w:rPr>
          <w:rFonts w:cs="Times New Roman (Body CS)"/>
          <w:lang w:val="en-CA"/>
        </w:rPr>
        <w:t xml:space="preserve">When considering portfolios of different bioenergy feedstocks, </w:t>
      </w:r>
      <w:r w:rsidR="001C2DF5">
        <w:rPr>
          <w:rFonts w:cs="Times New Roman (Body CS)"/>
          <w:lang w:val="en-CA"/>
        </w:rPr>
        <w:t>an important factor wil</w:t>
      </w:r>
      <w:r w:rsidR="006F1194">
        <w:rPr>
          <w:rFonts w:cs="Times New Roman (Body CS)"/>
          <w:lang w:val="en-CA"/>
        </w:rPr>
        <w:t>l be</w:t>
      </w:r>
      <w:r w:rsidR="001C2DF5">
        <w:rPr>
          <w:rFonts w:cs="Times New Roman (Body CS)"/>
          <w:lang w:val="en-CA"/>
        </w:rPr>
        <w:t xml:space="preserve"> the</w:t>
      </w:r>
      <w:r>
        <w:rPr>
          <w:rFonts w:cs="Times New Roman (Body CS)"/>
          <w:lang w:val="en-CA"/>
        </w:rPr>
        <w:t xml:space="preserve"> average delivered cost</w:t>
      </w:r>
      <w:r w:rsidR="006F1194">
        <w:rPr>
          <w:rFonts w:cs="Times New Roman (Body CS)"/>
          <w:lang w:val="en-CA"/>
        </w:rPr>
        <w:t xml:space="preserve"> for each feedstock</w:t>
      </w:r>
      <w:r>
        <w:rPr>
          <w:rFonts w:cs="Times New Roman (Body CS)"/>
          <w:lang w:val="en-CA"/>
        </w:rPr>
        <w:t xml:space="preserve">. </w:t>
      </w:r>
      <w:del w:id="384" w:author="gwa" w:date="2022-11-07T13:54:00Z">
        <w:r>
          <w:rPr>
            <w:rFonts w:cs="Times New Roman (Body CS)"/>
            <w:lang w:val="en-CA"/>
          </w:rPr>
          <w:delText xml:space="preserve">Recall from above that </w:delText>
        </w:r>
        <w:r w:rsidR="005C113C">
          <w:rPr>
            <w:rFonts w:cs="Times New Roman (Body CS)"/>
            <w:lang w:val="en-CA"/>
          </w:rPr>
          <w:delText>our</w:delText>
        </w:r>
      </w:del>
      <w:ins w:id="385" w:author="gwa" w:date="2022-11-07T13:54:00Z">
        <w:r w:rsidR="00B342D8">
          <w:rPr>
            <w:rFonts w:cs="Times New Roman (Body CS)"/>
            <w:lang w:val="en-CA"/>
          </w:rPr>
          <w:t>Our</w:t>
        </w:r>
      </w:ins>
      <w:r w:rsidR="005C113C">
        <w:rPr>
          <w:rFonts w:cs="Times New Roman (Body CS)"/>
          <w:lang w:val="en-CA"/>
        </w:rPr>
        <w:t xml:space="preserve"> estimates for </w:t>
      </w:r>
      <w:r>
        <w:t xml:space="preserve">average delivered </w:t>
      </w:r>
      <w:r w:rsidR="005C113C">
        <w:t xml:space="preserve">forest </w:t>
      </w:r>
      <w:r>
        <w:t>residue costs range from approximately 87 $·Mg</w:t>
      </w:r>
      <w:r>
        <w:rPr>
          <w:vertAlign w:val="superscript"/>
        </w:rPr>
        <w:t>-1</w:t>
      </w:r>
      <w:r>
        <w:t xml:space="preserve"> for the 200 Gg·yr</w:t>
      </w:r>
      <w:r>
        <w:rPr>
          <w:vertAlign w:val="superscript"/>
        </w:rPr>
        <w:t>-1</w:t>
      </w:r>
      <w:r>
        <w:t xml:space="preserve"> capacity to approximately</w:t>
      </w:r>
      <w:r w:rsidR="005C113C">
        <w:t xml:space="preserve"> 122 $·Mg</w:t>
      </w:r>
      <w:r w:rsidR="005C113C">
        <w:rPr>
          <w:vertAlign w:val="superscript"/>
        </w:rPr>
        <w:t>-1</w:t>
      </w:r>
      <w:r w:rsidR="005C113C">
        <w:t xml:space="preserve"> for the 800 Gg·yr</w:t>
      </w:r>
      <w:r w:rsidR="005C113C">
        <w:rPr>
          <w:vertAlign w:val="superscript"/>
        </w:rPr>
        <w:t>-1</w:t>
      </w:r>
      <w:r w:rsidR="005C113C">
        <w:t xml:space="preserve"> capacity. </w:t>
      </w:r>
      <w:r w:rsidR="00925F83">
        <w:t>Previous studies have estimated the</w:t>
      </w:r>
      <w:r w:rsidR="001C2DF5">
        <w:t xml:space="preserve"> cost of </w:t>
      </w:r>
      <w:r w:rsidR="006F1194">
        <w:t>agricultural</w:t>
      </w:r>
      <w:r w:rsidR="001C2DF5">
        <w:t xml:space="preserve"> residue</w:t>
      </w:r>
      <w:r w:rsidR="006F1194">
        <w:t xml:space="preserve"> (straw)</w:t>
      </w:r>
      <w:r w:rsidR="001C2DF5">
        <w:t xml:space="preserve"> </w:t>
      </w:r>
      <w:r w:rsidR="00925F83">
        <w:t>to fall</w:t>
      </w:r>
      <w:r w:rsidR="00D70E22">
        <w:t xml:space="preserve"> within this range, with a </w:t>
      </w:r>
      <w:r w:rsidR="001C2DF5" w:rsidRPr="00764B6A">
        <w:rPr>
          <w:lang w:val="en-CA"/>
        </w:rPr>
        <w:t>plant gate cost</w:t>
      </w:r>
      <w:r w:rsidR="001C2DF5">
        <w:rPr>
          <w:lang w:val="en-CA"/>
        </w:rPr>
        <w:t xml:space="preserve"> in Alberta of </w:t>
      </w:r>
      <w:r w:rsidR="001C2DF5" w:rsidRPr="00764B6A">
        <w:rPr>
          <w:lang w:val="en-CA"/>
        </w:rPr>
        <w:t xml:space="preserve"> 95.33</w:t>
      </w:r>
      <w:r w:rsidR="001C2DF5">
        <w:rPr>
          <w:lang w:val="en-CA"/>
        </w:rPr>
        <w:t xml:space="preserve"> </w:t>
      </w:r>
      <w:r w:rsidR="001C2DF5">
        <w:t>$·Mg</w:t>
      </w:r>
      <w:r w:rsidR="001C2DF5">
        <w:rPr>
          <w:vertAlign w:val="superscript"/>
        </w:rPr>
        <w:t>-1</w:t>
      </w:r>
      <w:r w:rsidR="001C2DF5">
        <w:t xml:space="preserve"> </w:t>
      </w:r>
      <w:r w:rsidR="001C2DF5">
        <w:rPr>
          <w:lang w:val="en-CA"/>
        </w:rPr>
        <w:t xml:space="preserve">for a plant </w:t>
      </w:r>
      <w:r w:rsidR="001C2DF5" w:rsidRPr="00764B6A">
        <w:rPr>
          <w:lang w:val="en-CA"/>
        </w:rPr>
        <w:t>capacity of 150</w:t>
      </w:r>
      <w:r w:rsidR="001C2DF5" w:rsidRPr="00764B6A">
        <w:t xml:space="preserve"> </w:t>
      </w:r>
      <w:r w:rsidR="001C2DF5">
        <w:t>Gg·yr</w:t>
      </w:r>
      <w:r w:rsidR="001C2DF5">
        <w:rPr>
          <w:vertAlign w:val="superscript"/>
        </w:rPr>
        <w:t>-1</w:t>
      </w:r>
      <w:r w:rsidR="001C2DF5">
        <w:rPr>
          <w:lang w:val="en-CA"/>
        </w:rPr>
        <w:t xml:space="preserve"> [</w:t>
      </w:r>
      <w:r w:rsidR="001C2DF5" w:rsidRPr="00732089">
        <w:rPr>
          <w:highlight w:val="yellow"/>
          <w:lang w:val="en-CA"/>
        </w:rPr>
        <w:t>Sultana et al 2010</w:t>
      </w:r>
      <w:r w:rsidR="001C2DF5">
        <w:rPr>
          <w:lang w:val="en-CA"/>
        </w:rPr>
        <w:t xml:space="preserve">]. Given how close the cost </w:t>
      </w:r>
      <w:r w:rsidR="006F1194">
        <w:rPr>
          <w:lang w:val="en-CA"/>
        </w:rPr>
        <w:t xml:space="preserve">of agricultural residues </w:t>
      </w:r>
      <w:del w:id="386" w:author="gwa" w:date="2022-11-07T13:54:00Z">
        <w:r w:rsidR="006F1194">
          <w:rPr>
            <w:lang w:val="en-CA"/>
          </w:rPr>
          <w:delText>are</w:delText>
        </w:r>
      </w:del>
      <w:ins w:id="387" w:author="gwa" w:date="2022-11-07T13:54:00Z">
        <w:r w:rsidR="00B342D8">
          <w:rPr>
            <w:lang w:val="en-CA"/>
          </w:rPr>
          <w:t>is</w:t>
        </w:r>
      </w:ins>
      <w:r w:rsidR="006F1194">
        <w:rPr>
          <w:lang w:val="en-CA"/>
        </w:rPr>
        <w:t xml:space="preserve"> to the cost of forest res</w:t>
      </w:r>
      <w:r w:rsidR="00D70E22">
        <w:rPr>
          <w:lang w:val="en-CA"/>
        </w:rPr>
        <w:t>idu</w:t>
      </w:r>
      <w:r w:rsidR="006F1194">
        <w:rPr>
          <w:lang w:val="en-CA"/>
        </w:rPr>
        <w:t xml:space="preserve">es, </w:t>
      </w:r>
      <w:r w:rsidR="001C2DF5">
        <w:rPr>
          <w:lang w:val="en-CA"/>
        </w:rPr>
        <w:t xml:space="preserve">these two feedstocks </w:t>
      </w:r>
      <w:r w:rsidR="00925F83">
        <w:rPr>
          <w:lang w:val="en-CA"/>
        </w:rPr>
        <w:t>could</w:t>
      </w:r>
      <w:r w:rsidR="001C2DF5">
        <w:rPr>
          <w:lang w:val="en-CA"/>
        </w:rPr>
        <w:t xml:space="preserve"> be a good fit for a potential feedstock portfolio, assuming the bioenergy plant</w:t>
      </w:r>
      <w:r w:rsidR="00B342D8">
        <w:rPr>
          <w:lang w:val="en-CA"/>
        </w:rPr>
        <w:t xml:space="preserve"> </w:t>
      </w:r>
      <w:del w:id="388" w:author="gwa" w:date="2022-11-07T13:54:00Z">
        <w:r w:rsidR="001C2DF5">
          <w:rPr>
            <w:lang w:val="en-CA"/>
          </w:rPr>
          <w:delText xml:space="preserve">was compatible </w:delText>
        </w:r>
        <w:r w:rsidR="00925F83">
          <w:rPr>
            <w:lang w:val="en-CA"/>
          </w:rPr>
          <w:delText>using</w:delText>
        </w:r>
      </w:del>
      <w:ins w:id="389" w:author="gwa" w:date="2022-11-07T13:54:00Z">
        <w:r w:rsidR="00B342D8">
          <w:rPr>
            <w:lang w:val="en-CA"/>
          </w:rPr>
          <w:t>could use</w:t>
        </w:r>
      </w:ins>
      <w:r w:rsidR="00B342D8">
        <w:rPr>
          <w:lang w:val="en-CA"/>
        </w:rPr>
        <w:t xml:space="preserve"> both</w:t>
      </w:r>
      <w:ins w:id="390" w:author="gwa" w:date="2022-11-07T13:54:00Z">
        <w:r w:rsidR="00B342D8">
          <w:rPr>
            <w:lang w:val="en-CA"/>
          </w:rPr>
          <w:t xml:space="preserve"> types of </w:t>
        </w:r>
        <w:proofErr w:type="gramStart"/>
        <w:r w:rsidR="00B342D8">
          <w:rPr>
            <w:lang w:val="en-CA"/>
          </w:rPr>
          <w:t>feedstock</w:t>
        </w:r>
      </w:ins>
      <w:proofErr w:type="gramEnd"/>
      <w:r w:rsidR="001C2DF5">
        <w:rPr>
          <w:lang w:val="en-CA"/>
        </w:rPr>
        <w:t xml:space="preserve">. However, </w:t>
      </w:r>
      <w:r w:rsidR="00925F83">
        <w:rPr>
          <w:lang w:val="en-CA"/>
        </w:rPr>
        <w:t xml:space="preserve">a previous study </w:t>
      </w:r>
      <w:r w:rsidR="00925F83">
        <w:t xml:space="preserve">estimated </w:t>
      </w:r>
      <w:r w:rsidR="00925F83">
        <w:rPr>
          <w:lang w:val="en-CA"/>
        </w:rPr>
        <w:t xml:space="preserve">that </w:t>
      </w:r>
      <w:r w:rsidR="00D70E22">
        <w:t xml:space="preserve">purpose-grown </w:t>
      </w:r>
      <w:r w:rsidR="001C2DF5">
        <w:t xml:space="preserve">hybrid poplar in Alberta </w:t>
      </w:r>
      <w:r w:rsidR="00925F83">
        <w:t>has a much</w:t>
      </w:r>
      <w:r w:rsidR="00D70E22">
        <w:t xml:space="preserve"> higher delivered cost of</w:t>
      </w:r>
      <w:r w:rsidR="001C2DF5">
        <w:t xml:space="preserve"> 202 $·Mg</w:t>
      </w:r>
      <w:r w:rsidR="001C2DF5">
        <w:rPr>
          <w:vertAlign w:val="superscript"/>
        </w:rPr>
        <w:t>-1</w:t>
      </w:r>
      <w:r w:rsidR="001C2DF5">
        <w:t xml:space="preserve"> (125 $·Mg</w:t>
      </w:r>
      <w:r w:rsidR="001C2DF5">
        <w:rPr>
          <w:vertAlign w:val="superscript"/>
        </w:rPr>
        <w:t>-1</w:t>
      </w:r>
      <w:r w:rsidR="001C2DF5">
        <w:t xml:space="preserve"> to grow the trees</w:t>
      </w:r>
      <w:r w:rsidR="00D70E22">
        <w:t>,</w:t>
      </w:r>
      <w:r w:rsidR="001C2DF5">
        <w:t xml:space="preserve"> plus 77 $·Mg</w:t>
      </w:r>
      <w:r w:rsidR="001C2DF5">
        <w:rPr>
          <w:vertAlign w:val="superscript"/>
        </w:rPr>
        <w:t xml:space="preserve">-1 </w:t>
      </w:r>
      <w:r w:rsidR="001C2DF5">
        <w:t xml:space="preserve">to harvest, </w:t>
      </w:r>
      <w:r w:rsidR="00925F83">
        <w:t>grind</w:t>
      </w:r>
      <w:r w:rsidR="001C2DF5">
        <w:t>, and transport the trees to the bioenergy plant) [</w:t>
      </w:r>
      <w:proofErr w:type="spellStart"/>
      <w:r w:rsidR="001C2DF5" w:rsidRPr="00EC5EF4">
        <w:rPr>
          <w:highlight w:val="yellow"/>
        </w:rPr>
        <w:t>Shoos</w:t>
      </w:r>
      <w:r w:rsidR="00122225">
        <w:rPr>
          <w:highlight w:val="yellow"/>
        </w:rPr>
        <w:t>h</w:t>
      </w:r>
      <w:r w:rsidR="001C2DF5" w:rsidRPr="00EC5EF4">
        <w:rPr>
          <w:highlight w:val="yellow"/>
        </w:rPr>
        <w:t>tarian</w:t>
      </w:r>
      <w:proofErr w:type="spellEnd"/>
      <w:r w:rsidR="001C2DF5" w:rsidRPr="00EC5EF4">
        <w:rPr>
          <w:highlight w:val="yellow"/>
        </w:rPr>
        <w:t xml:space="preserve"> et al 2018</w:t>
      </w:r>
      <w:r w:rsidR="001C2DF5">
        <w:rPr>
          <w:highlight w:val="yellow"/>
        </w:rPr>
        <w:t>]</w:t>
      </w:r>
      <w:r w:rsidR="001C2DF5">
        <w:t xml:space="preserve">, suggesting that </w:t>
      </w:r>
      <w:r w:rsidR="00925F83">
        <w:rPr>
          <w:lang w:val="en-CA"/>
        </w:rPr>
        <w:t>hybrid poplar</w:t>
      </w:r>
      <w:r w:rsidR="001C2DF5">
        <w:rPr>
          <w:lang w:val="en-CA"/>
        </w:rPr>
        <w:t xml:space="preserve"> would have a more limited role </w:t>
      </w:r>
      <w:r w:rsidR="00C579F9">
        <w:rPr>
          <w:lang w:val="en-CA"/>
        </w:rPr>
        <w:t>(if used at all) with</w:t>
      </w:r>
      <w:r w:rsidR="001C2DF5">
        <w:rPr>
          <w:lang w:val="en-CA"/>
        </w:rPr>
        <w:t>in a feedstock portfolio</w:t>
      </w:r>
      <w:r w:rsidR="00C579F9">
        <w:rPr>
          <w:lang w:val="en-CA"/>
        </w:rPr>
        <w:t>.</w:t>
      </w:r>
      <w:r w:rsidR="006F1194" w:rsidRPr="006F1194">
        <w:t xml:space="preserve"> </w:t>
      </w:r>
      <w:r w:rsidR="00925F83">
        <w:t xml:space="preserve">In the future we hope to build </w:t>
      </w:r>
      <w:del w:id="391" w:author="gwa" w:date="2022-11-07T13:54:00Z">
        <w:r w:rsidR="00925F83">
          <w:delText>opon</w:delText>
        </w:r>
      </w:del>
      <w:ins w:id="392" w:author="gwa" w:date="2022-11-07T13:54:00Z">
        <w:r w:rsidR="00B342D8">
          <w:t>upon</w:t>
        </w:r>
      </w:ins>
      <w:r w:rsidR="00925F83">
        <w:t xml:space="preserve"> this research by </w:t>
      </w:r>
      <w:r w:rsidR="006F1194">
        <w:t>optim</w:t>
      </w:r>
      <w:r w:rsidR="00925F83">
        <w:t>izing the</w:t>
      </w:r>
      <w:r w:rsidR="006F1194">
        <w:t xml:space="preserve"> </w:t>
      </w:r>
      <w:r w:rsidR="00925F83">
        <w:t xml:space="preserve">allocation of different </w:t>
      </w:r>
      <w:r w:rsidR="006F1194">
        <w:t>feedstock</w:t>
      </w:r>
      <w:r w:rsidR="00925F83">
        <w:t>s</w:t>
      </w:r>
      <w:r w:rsidR="006F1194">
        <w:t xml:space="preserve"> within </w:t>
      </w:r>
      <w:r w:rsidR="00925F83">
        <w:t xml:space="preserve">a </w:t>
      </w:r>
      <w:r w:rsidR="006F1194">
        <w:t>bioenergy feedstock portfolio.</w:t>
      </w:r>
    </w:p>
    <w:p w14:paraId="2580CE06" w14:textId="4B91CA79" w:rsidR="00FA715A" w:rsidRDefault="00C579F9">
      <w:pPr>
        <w:pStyle w:val="BodyText"/>
        <w:rPr>
          <w:rFonts w:cs="Times New Roman (Body CS)"/>
          <w:lang w:val="en-CA"/>
        </w:rPr>
      </w:pPr>
      <w:r>
        <w:rPr>
          <w:rFonts w:cs="Times New Roman (Body CS)"/>
        </w:rPr>
        <w:t xml:space="preserve">Although forest residues </w:t>
      </w:r>
      <w:r w:rsidR="0088083A">
        <w:rPr>
          <w:rFonts w:cs="Times New Roman (Body CS)"/>
        </w:rPr>
        <w:t xml:space="preserve">are utilized </w:t>
      </w:r>
      <w:r>
        <w:rPr>
          <w:rFonts w:cs="Times New Roman (Body CS)"/>
        </w:rPr>
        <w:t xml:space="preserve">for bioenergy </w:t>
      </w:r>
      <w:r w:rsidR="00101085">
        <w:rPr>
          <w:rFonts w:cs="Times New Roman (Body CS)"/>
        </w:rPr>
        <w:t xml:space="preserve">in </w:t>
      </w:r>
      <w:r w:rsidR="00925F83">
        <w:rPr>
          <w:rFonts w:cs="Times New Roman (Body CS)"/>
        </w:rPr>
        <w:t>other</w:t>
      </w:r>
      <w:r>
        <w:rPr>
          <w:rFonts w:cs="Times New Roman (Body CS)"/>
        </w:rPr>
        <w:t xml:space="preserve"> parts of the world, </w:t>
      </w:r>
      <w:del w:id="393" w:author="gwa" w:date="2022-11-07T13:54:00Z">
        <w:r>
          <w:rPr>
            <w:rFonts w:cs="Times New Roman (Body CS)"/>
          </w:rPr>
          <w:delText xml:space="preserve">in Canada </w:delText>
        </w:r>
      </w:del>
      <w:r w:rsidR="0088083A">
        <w:rPr>
          <w:rFonts w:cs="Times New Roman (Body CS)"/>
        </w:rPr>
        <w:t>the</w:t>
      </w:r>
      <w:r w:rsidR="00101085">
        <w:rPr>
          <w:rFonts w:cs="Times New Roman (Body CS)"/>
        </w:rPr>
        <w:t>y</w:t>
      </w:r>
      <w:r w:rsidR="0088083A">
        <w:rPr>
          <w:rFonts w:cs="Times New Roman (Body CS)"/>
        </w:rPr>
        <w:t xml:space="preserve"> are still </w:t>
      </w:r>
      <w:r w:rsidR="00101085">
        <w:rPr>
          <w:rFonts w:cs="Times New Roman (Body CS)"/>
        </w:rPr>
        <w:t xml:space="preserve">largely </w:t>
      </w:r>
      <w:r w:rsidR="0088083A">
        <w:rPr>
          <w:rFonts w:cs="Times New Roman (Body CS)"/>
        </w:rPr>
        <w:t>considered a waste product</w:t>
      </w:r>
      <w:ins w:id="394" w:author="gwa" w:date="2022-11-07T13:54:00Z">
        <w:r w:rsidR="00EE13C1">
          <w:rPr>
            <w:rFonts w:cs="Times New Roman (Body CS)"/>
          </w:rPr>
          <w:t xml:space="preserve"> in Canada</w:t>
        </w:r>
      </w:ins>
      <w:r w:rsidR="0088083A">
        <w:rPr>
          <w:rFonts w:cs="Times New Roman (Body CS)"/>
        </w:rPr>
        <w:t xml:space="preserve">. </w:t>
      </w:r>
      <w:r w:rsidR="00101085">
        <w:rPr>
          <w:rFonts w:cs="Times New Roman (Body CS)"/>
          <w:lang w:val="en-CA"/>
        </w:rPr>
        <w:t>Given that f</w:t>
      </w:r>
      <w:r w:rsidR="007A6E9A" w:rsidRPr="007A6E9A">
        <w:rPr>
          <w:rFonts w:cs="Times New Roman (Body CS)"/>
          <w:lang w:val="en-CA"/>
        </w:rPr>
        <w:t xml:space="preserve">eedstock costs are </w:t>
      </w:r>
      <w:r w:rsidR="00D70E22">
        <w:rPr>
          <w:rFonts w:cs="Times New Roman (Body CS)"/>
          <w:lang w:val="en-CA"/>
        </w:rPr>
        <w:t xml:space="preserve">critical </w:t>
      </w:r>
      <w:r w:rsidR="007A6E9A" w:rsidRPr="007A6E9A">
        <w:rPr>
          <w:rFonts w:cs="Times New Roman (Body CS)"/>
          <w:lang w:val="en-CA"/>
        </w:rPr>
        <w:t xml:space="preserve">to the economic viability of </w:t>
      </w:r>
      <w:r w:rsidR="00925F83">
        <w:rPr>
          <w:rFonts w:cs="Times New Roman (Body CS)"/>
          <w:lang w:val="en-CA"/>
        </w:rPr>
        <w:t xml:space="preserve">any </w:t>
      </w:r>
      <w:r w:rsidR="007A6E9A" w:rsidRPr="007A6E9A">
        <w:rPr>
          <w:rFonts w:cs="Times New Roman (Body CS)"/>
          <w:lang w:val="en-CA"/>
        </w:rPr>
        <w:t>bio</w:t>
      </w:r>
      <w:r w:rsidR="00101085">
        <w:rPr>
          <w:rFonts w:cs="Times New Roman (Body CS)"/>
          <w:lang w:val="en-CA"/>
        </w:rPr>
        <w:t xml:space="preserve">energy </w:t>
      </w:r>
      <w:r w:rsidR="00925F83">
        <w:rPr>
          <w:rFonts w:cs="Times New Roman (Body CS)"/>
          <w:lang w:val="en-CA"/>
        </w:rPr>
        <w:t>project</w:t>
      </w:r>
      <w:r w:rsidR="007A6E9A" w:rsidRPr="007A6E9A">
        <w:rPr>
          <w:rFonts w:cs="Times New Roman (Body CS)"/>
          <w:lang w:val="en-CA"/>
        </w:rPr>
        <w:t xml:space="preserve">, </w:t>
      </w:r>
      <w:r w:rsidR="006258ED">
        <w:rPr>
          <w:rFonts w:cs="Times New Roman (Body CS)"/>
          <w:lang w:val="en-CA"/>
        </w:rPr>
        <w:t xml:space="preserve">in order for </w:t>
      </w:r>
      <w:r w:rsidR="00925F83">
        <w:rPr>
          <w:rFonts w:cs="Times New Roman (Body CS)"/>
          <w:lang w:val="en-CA"/>
        </w:rPr>
        <w:t>forest residues</w:t>
      </w:r>
      <w:r w:rsidR="006258ED">
        <w:rPr>
          <w:rFonts w:cs="Times New Roman (Body CS)"/>
          <w:lang w:val="en-CA"/>
        </w:rPr>
        <w:t xml:space="preserve"> to be extracted in Canada we will likely need to see</w:t>
      </w:r>
      <w:r w:rsidR="00925F83">
        <w:rPr>
          <w:rFonts w:cs="Times New Roman (Body CS)"/>
          <w:lang w:val="en-CA"/>
        </w:rPr>
        <w:t xml:space="preserve"> </w:t>
      </w:r>
      <w:r w:rsidR="00D70E22">
        <w:rPr>
          <w:rFonts w:cs="Times New Roman (Body CS)"/>
          <w:lang w:val="en-CA"/>
        </w:rPr>
        <w:t>improvements</w:t>
      </w:r>
      <w:r w:rsidR="007A6E9A" w:rsidRPr="007A6E9A">
        <w:rPr>
          <w:rFonts w:cs="Times New Roman (Body CS)"/>
          <w:lang w:val="en-CA"/>
        </w:rPr>
        <w:t xml:space="preserve"> in bio</w:t>
      </w:r>
      <w:r w:rsidR="007A6E9A">
        <w:rPr>
          <w:rFonts w:cs="Times New Roman (Body CS)"/>
          <w:lang w:val="en-CA"/>
        </w:rPr>
        <w:t>energy</w:t>
      </w:r>
      <w:r w:rsidR="007A6E9A" w:rsidRPr="007A6E9A">
        <w:rPr>
          <w:rFonts w:cs="Times New Roman (Body CS)"/>
          <w:lang w:val="en-CA"/>
        </w:rPr>
        <w:t xml:space="preserve"> production technology and</w:t>
      </w:r>
      <w:r w:rsidR="006258ED">
        <w:rPr>
          <w:rFonts w:cs="Times New Roman (Body CS)"/>
          <w:lang w:val="en-CA"/>
        </w:rPr>
        <w:t>/or</w:t>
      </w:r>
      <w:r w:rsidR="007A6E9A" w:rsidRPr="007A6E9A">
        <w:rPr>
          <w:rFonts w:cs="Times New Roman (Body CS)"/>
          <w:lang w:val="en-CA"/>
        </w:rPr>
        <w:t xml:space="preserve"> </w:t>
      </w:r>
      <w:r w:rsidR="00D70E22">
        <w:rPr>
          <w:rFonts w:cs="Times New Roman (Body CS)"/>
          <w:lang w:val="en-CA"/>
        </w:rPr>
        <w:t xml:space="preserve">increases in </w:t>
      </w:r>
      <w:r w:rsidR="007A6E9A" w:rsidRPr="007A6E9A">
        <w:rPr>
          <w:rFonts w:cs="Times New Roman (Body CS)"/>
          <w:lang w:val="en-CA"/>
        </w:rPr>
        <w:t>future bio</w:t>
      </w:r>
      <w:r w:rsidR="00101085">
        <w:rPr>
          <w:rFonts w:cs="Times New Roman (Body CS)"/>
          <w:lang w:val="en-CA"/>
        </w:rPr>
        <w:t>fuel</w:t>
      </w:r>
      <w:r w:rsidR="007A6E9A" w:rsidRPr="007A6E9A">
        <w:rPr>
          <w:rFonts w:cs="Times New Roman (Body CS)"/>
          <w:lang w:val="en-CA"/>
        </w:rPr>
        <w:t xml:space="preserve"> prices. </w:t>
      </w:r>
      <w:r w:rsidR="00FA715A">
        <w:rPr>
          <w:rFonts w:cs="Times New Roman (Body CS)"/>
          <w:lang w:val="en-CA"/>
        </w:rPr>
        <w:t>Government</w:t>
      </w:r>
      <w:r w:rsidR="006258ED">
        <w:rPr>
          <w:rFonts w:cs="Times New Roman (Body CS)"/>
          <w:lang w:val="en-CA"/>
        </w:rPr>
        <w:t>s</w:t>
      </w:r>
      <w:r w:rsidR="00FA715A">
        <w:rPr>
          <w:rFonts w:cs="Times New Roman (Body CS)"/>
          <w:lang w:val="en-CA"/>
        </w:rPr>
        <w:t xml:space="preserve"> can play a role in improving </w:t>
      </w:r>
      <w:r w:rsidR="006258ED">
        <w:rPr>
          <w:rFonts w:cs="Times New Roman (Body CS)"/>
          <w:lang w:val="en-CA"/>
        </w:rPr>
        <w:t xml:space="preserve">bioenergy production </w:t>
      </w:r>
      <w:r w:rsidR="00FA715A">
        <w:rPr>
          <w:rFonts w:cs="Times New Roman (Body CS)"/>
          <w:lang w:val="en-CA"/>
        </w:rPr>
        <w:t xml:space="preserve">technology through investments </w:t>
      </w:r>
      <w:del w:id="395" w:author="gwa" w:date="2022-11-07T13:54:00Z">
        <w:r w:rsidR="00FA715A">
          <w:rPr>
            <w:rFonts w:cs="Times New Roman (Body CS)"/>
            <w:lang w:val="en-CA"/>
          </w:rPr>
          <w:delText>in R&amp;D</w:delText>
        </w:r>
      </w:del>
      <w:ins w:id="396" w:author="gwa" w:date="2022-11-07T13:54:00Z">
        <w:r w:rsidR="00EE13C1">
          <w:rPr>
            <w:rFonts w:cs="Times New Roman (Body CS)"/>
            <w:lang w:val="en-CA"/>
          </w:rPr>
          <w:t xml:space="preserve">research and </w:t>
        </w:r>
        <w:proofErr w:type="gramStart"/>
        <w:r w:rsidR="00EE13C1">
          <w:rPr>
            <w:rFonts w:cs="Times New Roman (Body CS)"/>
            <w:lang w:val="en-CA"/>
          </w:rPr>
          <w:t>development</w:t>
        </w:r>
      </w:ins>
      <w:r w:rsidR="00FA715A">
        <w:rPr>
          <w:rFonts w:cs="Times New Roman (Body CS)"/>
          <w:lang w:val="en-CA"/>
        </w:rPr>
        <w:t>, and</w:t>
      </w:r>
      <w:proofErr w:type="gramEnd"/>
      <w:r w:rsidR="00FA715A">
        <w:rPr>
          <w:rFonts w:cs="Times New Roman (Body CS)"/>
          <w:lang w:val="en-CA"/>
        </w:rPr>
        <w:t xml:space="preserve"> can impact future biofuel prices through public policy. </w:t>
      </w:r>
    </w:p>
    <w:p w14:paraId="76A3A4A3" w14:textId="509FD1C3" w:rsidR="003054D9" w:rsidRPr="00732089" w:rsidRDefault="006258ED">
      <w:pPr>
        <w:pStyle w:val="BodyText"/>
        <w:rPr>
          <w:rFonts w:cs="Times New Roman (Body CS)"/>
          <w:lang w:val="en-CA"/>
        </w:rPr>
      </w:pPr>
      <w:r>
        <w:rPr>
          <w:rFonts w:cs="Times New Roman (Body CS)"/>
          <w:lang w:val="en-CA"/>
        </w:rPr>
        <w:t xml:space="preserve">On the </w:t>
      </w:r>
      <w:r w:rsidR="00432BC4">
        <w:rPr>
          <w:rFonts w:cs="Times New Roman (Body CS)"/>
          <w:lang w:val="en-CA"/>
        </w:rPr>
        <w:t xml:space="preserve">Canadian </w:t>
      </w:r>
      <w:r>
        <w:rPr>
          <w:rFonts w:cs="Times New Roman (Body CS)"/>
          <w:lang w:val="en-CA"/>
        </w:rPr>
        <w:t xml:space="preserve">public policy front, </w:t>
      </w:r>
      <w:r w:rsidR="007A6E9A" w:rsidRPr="007A6E9A">
        <w:rPr>
          <w:rFonts w:cs="Times New Roman (Body CS)"/>
          <w:lang w:val="en-CA"/>
        </w:rPr>
        <w:t xml:space="preserve">governments </w:t>
      </w:r>
      <w:r w:rsidR="00432BC4">
        <w:rPr>
          <w:rFonts w:cs="Times New Roman (Body CS)"/>
          <w:lang w:val="en-CA"/>
        </w:rPr>
        <w:t xml:space="preserve">have </w:t>
      </w:r>
      <w:r w:rsidR="007A6E9A" w:rsidRPr="007A6E9A">
        <w:rPr>
          <w:rFonts w:cs="Times New Roman (Body CS)"/>
          <w:lang w:val="en-CA"/>
        </w:rPr>
        <w:t xml:space="preserve">set renewable fuel mandates and </w:t>
      </w:r>
      <w:del w:id="397" w:author="gwa" w:date="2022-11-07T13:54:00Z">
        <w:r w:rsidR="007A6E9A" w:rsidRPr="007A6E9A">
          <w:rPr>
            <w:rFonts w:cs="Times New Roman (Body CS)"/>
            <w:lang w:val="en-CA"/>
          </w:rPr>
          <w:delText>pay</w:delText>
        </w:r>
      </w:del>
      <w:proofErr w:type="gramStart"/>
      <w:ins w:id="398" w:author="gwa" w:date="2022-11-07T13:54:00Z">
        <w:r w:rsidR="00EE13C1">
          <w:rPr>
            <w:rFonts w:cs="Times New Roman (Body CS)"/>
            <w:lang w:val="en-CA"/>
          </w:rPr>
          <w:t xml:space="preserve">subsidize </w:t>
        </w:r>
      </w:ins>
      <w:r w:rsidR="00EE13C1" w:rsidRPr="007A6E9A">
        <w:rPr>
          <w:rFonts w:cs="Times New Roman (Body CS)"/>
          <w:lang w:val="en-CA"/>
        </w:rPr>
        <w:t xml:space="preserve"> </w:t>
      </w:r>
      <w:r w:rsidR="007A6E9A" w:rsidRPr="007A6E9A">
        <w:rPr>
          <w:rFonts w:cs="Times New Roman (Body CS)"/>
          <w:lang w:val="en-CA"/>
        </w:rPr>
        <w:t>production</w:t>
      </w:r>
      <w:proofErr w:type="gramEnd"/>
      <w:r w:rsidR="007A6E9A" w:rsidRPr="007A6E9A">
        <w:rPr>
          <w:rFonts w:cs="Times New Roman (Body CS)"/>
          <w:lang w:val="en-CA"/>
        </w:rPr>
        <w:t xml:space="preserve"> </w:t>
      </w:r>
      <w:del w:id="399" w:author="gwa" w:date="2022-11-07T13:54:00Z">
        <w:r w:rsidR="007A6E9A" w:rsidRPr="007A6E9A">
          <w:rPr>
            <w:rFonts w:cs="Times New Roman (Body CS)"/>
            <w:lang w:val="en-CA"/>
          </w:rPr>
          <w:delText>subsidies for</w:delText>
        </w:r>
      </w:del>
      <w:ins w:id="400" w:author="gwa" w:date="2022-11-07T13:54:00Z">
        <w:r w:rsidR="00EE13C1">
          <w:rPr>
            <w:rFonts w:cs="Times New Roman (Body CS)"/>
            <w:lang w:val="en-CA"/>
          </w:rPr>
          <w:t>of</w:t>
        </w:r>
      </w:ins>
      <w:r w:rsidR="007A6E9A" w:rsidRPr="007A6E9A">
        <w:rPr>
          <w:rFonts w:cs="Times New Roman (Body CS)"/>
          <w:lang w:val="en-CA"/>
        </w:rPr>
        <w:t xml:space="preserve"> bioethanol</w:t>
      </w:r>
      <w:r w:rsidR="00432BC4">
        <w:rPr>
          <w:rFonts w:cs="Times New Roman (Body CS)"/>
          <w:lang w:val="en-CA"/>
        </w:rPr>
        <w:t xml:space="preserve"> and</w:t>
      </w:r>
      <w:r w:rsidR="007A6E9A" w:rsidRPr="007A6E9A">
        <w:rPr>
          <w:rFonts w:cs="Times New Roman (Body CS)"/>
          <w:lang w:val="en-CA"/>
        </w:rPr>
        <w:t xml:space="preserve"> biodiesel, thereby impacting future biofuel prices </w:t>
      </w:r>
      <w:r w:rsidR="007A6E9A" w:rsidRPr="00732089">
        <w:rPr>
          <w:rFonts w:cs="Times New Roman (Body CS)"/>
          <w:highlight w:val="yellow"/>
          <w:lang w:val="en-CA"/>
        </w:rPr>
        <w:t>[Campbell et al., 2016]</w:t>
      </w:r>
      <w:r w:rsidR="007A6E9A" w:rsidRPr="007A6E9A">
        <w:rPr>
          <w:rFonts w:cs="Times New Roman (Body CS)"/>
          <w:lang w:val="en-CA"/>
        </w:rPr>
        <w:t xml:space="preserve">. The continuation of such subsidies will likely be an important factor for the emergence of a second-generation </w:t>
      </w:r>
      <w:del w:id="401" w:author="gwa" w:date="2022-11-07T13:54:00Z">
        <w:r w:rsidR="007A6E9A" w:rsidRPr="007A6E9A">
          <w:rPr>
            <w:rFonts w:cs="Times New Roman (Body CS)"/>
            <w:lang w:val="en-CA"/>
          </w:rPr>
          <w:delText>(“</w:delText>
        </w:r>
      </w:del>
      <w:ins w:id="402" w:author="gwa" w:date="2022-11-07T13:54:00Z">
        <w:r w:rsidR="00EE13C1">
          <w:rPr>
            <w:rFonts w:cs="Times New Roman (Body CS)"/>
            <w:lang w:val="en-CA"/>
          </w:rPr>
          <w:t xml:space="preserve">or </w:t>
        </w:r>
      </w:ins>
      <w:r w:rsidR="00EE13C1">
        <w:rPr>
          <w:rFonts w:cs="Times New Roman (Body CS)"/>
          <w:lang w:val="en-CA"/>
        </w:rPr>
        <w:t>advanced</w:t>
      </w:r>
      <w:del w:id="403" w:author="gwa" w:date="2022-11-07T13:54:00Z">
        <w:r w:rsidR="007A6E9A" w:rsidRPr="007A6E9A">
          <w:rPr>
            <w:rFonts w:cs="Times New Roman (Body CS)"/>
            <w:lang w:val="en-CA"/>
          </w:rPr>
          <w:delText>”)</w:delText>
        </w:r>
      </w:del>
      <w:r w:rsidR="007800F6">
        <w:rPr>
          <w:rFonts w:cs="Times New Roman (Body CS)"/>
          <w:lang w:val="en-CA"/>
        </w:rPr>
        <w:t xml:space="preserve"> </w:t>
      </w:r>
      <w:r w:rsidR="007A6E9A" w:rsidRPr="007A6E9A">
        <w:rPr>
          <w:rFonts w:cs="Times New Roman (Body CS)"/>
          <w:lang w:val="en-CA"/>
        </w:rPr>
        <w:t xml:space="preserve">biofuel sector in Canada. Another factor that could provide important incentives for </w:t>
      </w:r>
      <w:r w:rsidR="004E7EB6">
        <w:rPr>
          <w:rFonts w:cs="Times New Roman (Body CS)"/>
          <w:lang w:val="en-CA"/>
        </w:rPr>
        <w:t>advanced</w:t>
      </w:r>
      <w:r w:rsidR="007A6E9A" w:rsidRPr="007A6E9A">
        <w:rPr>
          <w:rFonts w:cs="Times New Roman (Body CS)"/>
          <w:lang w:val="en-CA"/>
        </w:rPr>
        <w:t xml:space="preserve"> biofuels is the Government of Canada's Clean Fuel Standard, which is proposed to come into force in 2022</w:t>
      </w:r>
      <w:r w:rsidR="00C94697">
        <w:rPr>
          <w:rFonts w:cs="Times New Roman (Body CS)"/>
          <w:lang w:val="en-CA"/>
        </w:rPr>
        <w:t>, and which will require transportation fuel suppliers to lower the carbon intensity of their fuels</w:t>
      </w:r>
      <w:r w:rsidR="007A6E9A" w:rsidRPr="007A6E9A">
        <w:rPr>
          <w:rFonts w:cs="Times New Roman (Body CS)"/>
          <w:lang w:val="en-CA"/>
        </w:rPr>
        <w:t xml:space="preserve"> </w:t>
      </w:r>
      <w:r w:rsidR="00C94697" w:rsidRPr="00732089">
        <w:rPr>
          <w:rFonts w:cs="Times New Roman (Body CS)"/>
          <w:highlight w:val="yellow"/>
          <w:lang w:val="en-CA"/>
        </w:rPr>
        <w:t>[</w:t>
      </w:r>
      <w:r w:rsidR="007A6E9A" w:rsidRPr="00732089">
        <w:rPr>
          <w:rFonts w:cs="Times New Roman (Body CS)"/>
          <w:highlight w:val="yellow"/>
          <w:lang w:val="en-CA"/>
        </w:rPr>
        <w:t>Government of Canada, 2020</w:t>
      </w:r>
      <w:r w:rsidR="00C94697" w:rsidRPr="00732089">
        <w:rPr>
          <w:rFonts w:cs="Times New Roman (Body CS)"/>
          <w:highlight w:val="yellow"/>
          <w:lang w:val="en-CA"/>
        </w:rPr>
        <w:t>]</w:t>
      </w:r>
      <w:r w:rsidR="007A6E9A" w:rsidRPr="007A6E9A">
        <w:rPr>
          <w:rFonts w:cs="Times New Roman (Body CS)"/>
          <w:lang w:val="en-CA"/>
        </w:rPr>
        <w:t xml:space="preserve">. </w:t>
      </w:r>
      <w:r w:rsidR="007A6E9A">
        <w:rPr>
          <w:rFonts w:cs="Times New Roman (Body CS)"/>
          <w:lang w:val="en-CA"/>
        </w:rPr>
        <w:t xml:space="preserve"> </w:t>
      </w:r>
      <w:r w:rsidR="004E7EB6">
        <w:rPr>
          <w:rFonts w:cs="Times New Roman (Body CS)"/>
          <w:lang w:val="en-CA"/>
        </w:rPr>
        <w:t xml:space="preserve">Although these policies are </w:t>
      </w:r>
      <w:r>
        <w:rPr>
          <w:rFonts w:cs="Times New Roman (Body CS)"/>
          <w:lang w:val="en-CA"/>
        </w:rPr>
        <w:t xml:space="preserve">focused </w:t>
      </w:r>
      <w:r w:rsidR="004E7EB6">
        <w:rPr>
          <w:rFonts w:cs="Times New Roman (Body CS)"/>
          <w:lang w:val="en-CA"/>
        </w:rPr>
        <w:t xml:space="preserve">more </w:t>
      </w:r>
      <w:r>
        <w:rPr>
          <w:rFonts w:cs="Times New Roman (Body CS)"/>
          <w:lang w:val="en-CA"/>
        </w:rPr>
        <w:t>on</w:t>
      </w:r>
      <w:r w:rsidR="004E7EB6">
        <w:rPr>
          <w:rFonts w:cs="Times New Roman (Body CS)"/>
          <w:lang w:val="en-CA"/>
        </w:rPr>
        <w:t xml:space="preserve"> liquid biofuels, there are also new policies which could </w:t>
      </w:r>
      <w:r>
        <w:rPr>
          <w:rFonts w:cs="Times New Roman (Body CS)"/>
          <w:lang w:val="en-CA"/>
        </w:rPr>
        <w:t>promote</w:t>
      </w:r>
      <w:r w:rsidR="004E7EB6">
        <w:rPr>
          <w:rFonts w:cs="Times New Roman (Body CS)"/>
          <w:lang w:val="en-CA"/>
        </w:rPr>
        <w:t xml:space="preserve"> burning pellets. Indeed, t</w:t>
      </w:r>
      <w:r w:rsidR="00101085" w:rsidRPr="00101085">
        <w:rPr>
          <w:rFonts w:cs="Times New Roman (Body CS)"/>
          <w:lang w:val="en-CA"/>
        </w:rPr>
        <w:t xml:space="preserve">he Government of Canada recently implemented carbon pricing regulations </w:t>
      </w:r>
      <w:r w:rsidR="00101085" w:rsidRPr="00EC5EF4">
        <w:rPr>
          <w:rFonts w:cs="Times New Roman (Body CS)"/>
          <w:highlight w:val="yellow"/>
          <w:lang w:val="en-CA"/>
        </w:rPr>
        <w:t>[CanL</w:t>
      </w:r>
      <w:r w:rsidR="00101085">
        <w:rPr>
          <w:rFonts w:cs="Times New Roman (Body CS)"/>
          <w:highlight w:val="yellow"/>
          <w:lang w:val="en-CA"/>
        </w:rPr>
        <w:t>II</w:t>
      </w:r>
      <w:r w:rsidR="00101085" w:rsidRPr="00EC5EF4">
        <w:rPr>
          <w:rFonts w:cs="Times New Roman (Body CS)"/>
          <w:highlight w:val="yellow"/>
          <w:lang w:val="en-CA"/>
        </w:rPr>
        <w:t xml:space="preserve"> 2018]</w:t>
      </w:r>
      <w:r w:rsidR="00101085" w:rsidRPr="00101085">
        <w:rPr>
          <w:rFonts w:cs="Times New Roman (Body CS)"/>
          <w:lang w:val="en-CA"/>
        </w:rPr>
        <w:t xml:space="preserve"> </w:t>
      </w:r>
      <w:r w:rsidR="00101085">
        <w:rPr>
          <w:rFonts w:cs="Times New Roman (Body CS)"/>
          <w:lang w:val="en-CA"/>
        </w:rPr>
        <w:t xml:space="preserve">which could provide incentives to </w:t>
      </w:r>
      <w:r w:rsidR="007A6E9A">
        <w:rPr>
          <w:rFonts w:cs="Times New Roman (Body CS)"/>
          <w:lang w:val="en-CA"/>
        </w:rPr>
        <w:t xml:space="preserve">use forest residue pellets in </w:t>
      </w:r>
      <w:r w:rsidR="007A6E9A" w:rsidRPr="007A6E9A">
        <w:rPr>
          <w:rFonts w:cs="Times New Roman (Body CS)"/>
        </w:rPr>
        <w:t>heat and power plants instead of coal and natural gas</w:t>
      </w:r>
      <w:r w:rsidR="00101085">
        <w:rPr>
          <w:rFonts w:cs="Times New Roman (Body CS)"/>
        </w:rPr>
        <w:t>. In this case, since</w:t>
      </w:r>
      <w:r w:rsidR="00101085" w:rsidRPr="00101085">
        <w:rPr>
          <w:rFonts w:cs="Times New Roman (Body CS)"/>
          <w:lang w:val="en-CA"/>
        </w:rPr>
        <w:t xml:space="preserve"> </w:t>
      </w:r>
      <w:r w:rsidR="00101085">
        <w:rPr>
          <w:rFonts w:cs="Times New Roman (Body CS)"/>
          <w:lang w:val="en-CA"/>
        </w:rPr>
        <w:t xml:space="preserve">the pellets </w:t>
      </w:r>
      <w:r w:rsidR="004E7EB6">
        <w:rPr>
          <w:rFonts w:cs="Times New Roman (Body CS)"/>
          <w:lang w:val="en-CA"/>
        </w:rPr>
        <w:t>would likely generate</w:t>
      </w:r>
      <w:r w:rsidR="00101085" w:rsidRPr="00101085">
        <w:rPr>
          <w:rFonts w:cs="Times New Roman (Body CS)"/>
          <w:lang w:val="en-CA"/>
        </w:rPr>
        <w:t xml:space="preserve"> lower greenhouse gas emissions than the fossil fuels they displace, the</w:t>
      </w:r>
      <w:r>
        <w:rPr>
          <w:rFonts w:cs="Times New Roman (Body CS)"/>
          <w:lang w:val="en-CA"/>
        </w:rPr>
        <w:t xml:space="preserve"> heat and power produced</w:t>
      </w:r>
      <w:r w:rsidR="00101085" w:rsidRPr="00101085">
        <w:rPr>
          <w:rFonts w:cs="Times New Roman (Body CS)"/>
          <w:lang w:val="en-CA"/>
        </w:rPr>
        <w:t xml:space="preserve"> </w:t>
      </w:r>
      <w:r w:rsidR="004E7EB6">
        <w:rPr>
          <w:rFonts w:cs="Times New Roman (Body CS)"/>
          <w:lang w:val="en-CA"/>
        </w:rPr>
        <w:t>w</w:t>
      </w:r>
      <w:r w:rsidR="00101085" w:rsidRPr="00101085">
        <w:rPr>
          <w:rFonts w:cs="Times New Roman (Body CS)"/>
          <w:lang w:val="en-CA"/>
        </w:rPr>
        <w:t>oul</w:t>
      </w:r>
      <w:r w:rsidR="00101085">
        <w:rPr>
          <w:rFonts w:cs="Times New Roman (Body CS)"/>
          <w:lang w:val="en-CA"/>
        </w:rPr>
        <w:t>d</w:t>
      </w:r>
      <w:r w:rsidR="004E7EB6">
        <w:rPr>
          <w:rFonts w:cs="Times New Roman (Body CS)"/>
          <w:lang w:val="en-CA"/>
        </w:rPr>
        <w:t xml:space="preserve"> thereby</w:t>
      </w:r>
      <w:r w:rsidR="00101085">
        <w:rPr>
          <w:rFonts w:cs="Times New Roman (Body CS)"/>
          <w:lang w:val="en-CA"/>
        </w:rPr>
        <w:t xml:space="preserve"> incur</w:t>
      </w:r>
      <w:r w:rsidR="00101085" w:rsidRPr="00101085">
        <w:rPr>
          <w:rFonts w:cs="Times New Roman (Body CS)"/>
          <w:lang w:val="en-CA"/>
        </w:rPr>
        <w:t xml:space="preserve"> lower carbon tax</w:t>
      </w:r>
      <w:r w:rsidR="00101085">
        <w:rPr>
          <w:rFonts w:cs="Times New Roman (Body CS)"/>
          <w:lang w:val="en-CA"/>
        </w:rPr>
        <w:t>es</w:t>
      </w:r>
      <w:r w:rsidR="00101085" w:rsidRPr="00101085">
        <w:rPr>
          <w:rFonts w:cs="Times New Roman (Body CS)"/>
          <w:lang w:val="en-CA"/>
        </w:rPr>
        <w:t>, th</w:t>
      </w:r>
      <w:r w:rsidR="004E7EB6">
        <w:rPr>
          <w:rFonts w:cs="Times New Roman (Body CS)"/>
          <w:lang w:val="en-CA"/>
        </w:rPr>
        <w:t>us</w:t>
      </w:r>
      <w:r w:rsidR="00101085" w:rsidRPr="00101085">
        <w:rPr>
          <w:rFonts w:cs="Times New Roman (Body CS)"/>
          <w:lang w:val="en-CA"/>
        </w:rPr>
        <w:t xml:space="preserve"> </w:t>
      </w:r>
      <w:r w:rsidR="004E7EB6">
        <w:rPr>
          <w:rFonts w:cs="Times New Roman (Body CS)"/>
          <w:lang w:val="en-CA"/>
        </w:rPr>
        <w:t>improving</w:t>
      </w:r>
      <w:r w:rsidR="00101085">
        <w:rPr>
          <w:rFonts w:cs="Times New Roman (Body CS)"/>
          <w:lang w:val="en-CA"/>
        </w:rPr>
        <w:t xml:space="preserve"> the</w:t>
      </w:r>
      <w:r w:rsidR="00101085" w:rsidRPr="00101085">
        <w:rPr>
          <w:rFonts w:cs="Times New Roman (Body CS)"/>
          <w:lang w:val="en-CA"/>
        </w:rPr>
        <w:t xml:space="preserve"> financial returns</w:t>
      </w:r>
      <w:r w:rsidR="00101085">
        <w:rPr>
          <w:rFonts w:cs="Times New Roman (Body CS)"/>
          <w:lang w:val="en-CA"/>
        </w:rPr>
        <w:t xml:space="preserve"> to using pellets</w:t>
      </w:r>
      <w:r w:rsidR="00101085" w:rsidRPr="00101085">
        <w:rPr>
          <w:rFonts w:cs="Times New Roman (Body CS)"/>
          <w:lang w:val="en-CA"/>
        </w:rPr>
        <w:t xml:space="preserve">. </w:t>
      </w:r>
    </w:p>
    <w:p w14:paraId="6B8B070F" w14:textId="77777777" w:rsidR="003054D9" w:rsidRDefault="003054D9">
      <w:pPr>
        <w:pStyle w:val="BodyText"/>
      </w:pPr>
    </w:p>
    <w:p w14:paraId="4A1F029B" w14:textId="77777777" w:rsidR="000F5F23" w:rsidRDefault="00B37F11">
      <w:pPr>
        <w:pStyle w:val="Heading1"/>
      </w:pPr>
      <w:bookmarkStart w:id="404" w:name="data-availability"/>
      <w:bookmarkEnd w:id="363"/>
      <w:r>
        <w:t>Data availability</w:t>
      </w:r>
    </w:p>
    <w:p w14:paraId="22B3CE26" w14:textId="77777777" w:rsidR="000F5F23" w:rsidRDefault="00B37F11">
      <w:pPr>
        <w:pStyle w:val="FirstParagraph"/>
      </w:pPr>
      <w:r>
        <w:t xml:space="preserve">The data compiled to the township level are currently available on </w:t>
      </w:r>
      <w:proofErr w:type="spellStart"/>
      <w:r>
        <w:t>github</w:t>
      </w:r>
      <w:proofErr w:type="spellEnd"/>
      <w:r>
        <w:t>(</w:t>
      </w:r>
      <w:hyperlink r:id="rId15">
        <w:r>
          <w:rPr>
            <w:rStyle w:val="Hyperlink"/>
          </w:rPr>
          <w:t>https://github.com/gwa-uab/histressup/tree/main/data</w:t>
        </w:r>
      </w:hyperlink>
      <w:r>
        <w:t>). Before publication it will be placed on ERA with a DOI.</w:t>
      </w:r>
    </w:p>
    <w:p w14:paraId="66F85979" w14:textId="77777777" w:rsidR="000F5F23" w:rsidRDefault="00B37F11">
      <w:pPr>
        <w:pStyle w:val="Heading1"/>
      </w:pPr>
      <w:bookmarkStart w:id="405" w:name="acknowledgements"/>
      <w:bookmarkEnd w:id="404"/>
      <w:r>
        <w:t>Acknowledgements</w:t>
      </w:r>
    </w:p>
    <w:p w14:paraId="608D76B5" w14:textId="77777777" w:rsidR="000F5F23" w:rsidRDefault="00B37F11">
      <w:pPr>
        <w:pStyle w:val="FirstParagraph"/>
      </w:pPr>
      <w:r>
        <w:t>This research was supported by funding from the Canada First Research Excellence Fund as part of the University of Alberta’s Future Energy Systems research initiative (Project # CFREF-2015-00001).</w:t>
      </w:r>
    </w:p>
    <w:p w14:paraId="2E0FF258" w14:textId="77777777" w:rsidR="000F5F23" w:rsidRDefault="00B37F11">
      <w:pPr>
        <w:pStyle w:val="BodyText"/>
      </w:pPr>
      <w:r>
        <w:t>Dennis Gray contributed to data compilation.</w:t>
      </w:r>
    </w:p>
    <w:p w14:paraId="34D0E5B9" w14:textId="77777777" w:rsidR="000F5F23" w:rsidRDefault="00B37F11">
      <w:pPr>
        <w:pStyle w:val="BodyText"/>
      </w:pPr>
      <w:r>
        <w:t>This work started as an extension to Irene Onyango’s Master of Agriculture research.</w:t>
      </w:r>
    </w:p>
    <w:p w14:paraId="4D09B62F" w14:textId="77777777" w:rsidR="000F5F23" w:rsidRDefault="00B37F11">
      <w:pPr>
        <w:pStyle w:val="BodyText"/>
      </w:pPr>
      <w:r>
        <w:t xml:space="preserve">We work with a group of talented people. Thanks to Marty Luckert, Feng Qiu, Grant Hauer, and </w:t>
      </w:r>
      <w:proofErr w:type="spellStart"/>
      <w:r>
        <w:t>Wenbei</w:t>
      </w:r>
      <w:proofErr w:type="spellEnd"/>
      <w:r>
        <w:t xml:space="preserve"> Zhang for helpful discussion.</w:t>
      </w:r>
    </w:p>
    <w:p w14:paraId="089F09F6" w14:textId="2E0C0A16" w:rsidR="000F5F23" w:rsidRDefault="00B37F11">
      <w:pPr>
        <w:pStyle w:val="Heading1"/>
      </w:pPr>
      <w:bookmarkStart w:id="406" w:name="references"/>
      <w:bookmarkEnd w:id="405"/>
      <w:r>
        <w:t>References</w:t>
      </w:r>
    </w:p>
    <w:p w14:paraId="1EEBC6EF" w14:textId="563B899A" w:rsidR="00BF2222" w:rsidRDefault="00BF2222" w:rsidP="00BF2222">
      <w:pPr>
        <w:pStyle w:val="BodyText"/>
      </w:pPr>
    </w:p>
    <w:p w14:paraId="7A7EC9F9" w14:textId="77777777" w:rsidR="00BF2222" w:rsidRDefault="00BF2222" w:rsidP="00BF2222">
      <w:pPr>
        <w:widowControl w:val="0"/>
        <w:spacing w:after="120"/>
        <w:ind w:left="720" w:hanging="720"/>
      </w:pPr>
      <w:commentRangeStart w:id="407"/>
      <w:r>
        <w:t xml:space="preserve">Campbell, H. Anderson, J. and M.K. Luckert. 2016. Public Policies and Canadian Ethanol Production: History and Future Prospects for an Emerging Industry. </w:t>
      </w:r>
      <w:r>
        <w:rPr>
          <w:i/>
        </w:rPr>
        <w:t xml:space="preserve">Biofuels </w:t>
      </w:r>
      <w:r>
        <w:t xml:space="preserve">January, 1-20. </w:t>
      </w:r>
      <w:commentRangeEnd w:id="407"/>
      <w:r w:rsidR="00E15E14">
        <w:rPr>
          <w:rStyle w:val="CommentReference"/>
        </w:rPr>
        <w:commentReference w:id="407"/>
      </w:r>
    </w:p>
    <w:p w14:paraId="451ABD6D" w14:textId="6499161F" w:rsidR="00BF2222" w:rsidRDefault="00BF2222" w:rsidP="00BF2222">
      <w:pPr>
        <w:pStyle w:val="BodyText"/>
      </w:pPr>
    </w:p>
    <w:p w14:paraId="3799F3F2" w14:textId="1F65A4BA" w:rsidR="00101085" w:rsidRPr="00101085" w:rsidRDefault="00101085" w:rsidP="00101085">
      <w:pPr>
        <w:pStyle w:val="BodyText"/>
        <w:rPr>
          <w:lang w:val="en-CA"/>
        </w:rPr>
      </w:pPr>
      <w:r w:rsidRPr="00101085">
        <w:rPr>
          <w:lang w:val="en-CA"/>
        </w:rPr>
        <w:t>CanL</w:t>
      </w:r>
      <w:r>
        <w:rPr>
          <w:lang w:val="en-CA"/>
        </w:rPr>
        <w:t>II</w:t>
      </w:r>
      <w:r w:rsidRPr="00101085">
        <w:rPr>
          <w:lang w:val="en-CA"/>
        </w:rPr>
        <w:t xml:space="preserve">. 2018. Greenhouse Gas Pollution Pricing Act, S.C. 2018. c. 12, s. 186. Canadian Legal Information Institute (CanLII), Ottawa, Ont. Available from </w:t>
      </w:r>
      <w:r>
        <w:rPr>
          <w:lang w:val="en-CA"/>
        </w:rPr>
        <w:t>h</w:t>
      </w:r>
      <w:r w:rsidRPr="00101085">
        <w:rPr>
          <w:lang w:val="en-CA"/>
        </w:rPr>
        <w:t>ttps://www.canlii.org/en/ca/laws/stat/sc-2018-c-12-s-186/139160/sc-2018-c-12-s- 186.html [accessed 11 August 2020].</w:t>
      </w:r>
    </w:p>
    <w:p w14:paraId="0BE69A32" w14:textId="6571AE2D" w:rsidR="00BF2222" w:rsidRDefault="00BF2222">
      <w:pPr>
        <w:pStyle w:val="BodyText"/>
      </w:pPr>
    </w:p>
    <w:p w14:paraId="79DB9594" w14:textId="77777777" w:rsidR="00932426" w:rsidRPr="00932426" w:rsidRDefault="00932426" w:rsidP="00932426">
      <w:pPr>
        <w:pStyle w:val="BodyText"/>
        <w:rPr>
          <w:lang w:val="en-CA"/>
        </w:rPr>
      </w:pPr>
      <w:r w:rsidRPr="00932426">
        <w:rPr>
          <w:lang w:val="en-CA"/>
        </w:rPr>
        <w:t xml:space="preserve">Government of Canada. (2020). Clean fuel standard (revised </w:t>
      </w:r>
      <w:proofErr w:type="spellStart"/>
      <w:r w:rsidRPr="00932426">
        <w:rPr>
          <w:lang w:val="en-CA"/>
        </w:rPr>
        <w:t>april</w:t>
      </w:r>
      <w:proofErr w:type="spellEnd"/>
      <w:r w:rsidRPr="00932426">
        <w:rPr>
          <w:lang w:val="en-CA"/>
        </w:rPr>
        <w:t xml:space="preserve"> 24, </w:t>
      </w:r>
    </w:p>
    <w:p w14:paraId="780639FC" w14:textId="77777777" w:rsidR="00932426" w:rsidRPr="00932426" w:rsidRDefault="00932426" w:rsidP="00932426">
      <w:pPr>
        <w:pStyle w:val="BodyText"/>
        <w:rPr>
          <w:lang w:val="en-CA"/>
        </w:rPr>
      </w:pPr>
      <w:r w:rsidRPr="00932426">
        <w:rPr>
          <w:lang w:val="en-CA"/>
        </w:rPr>
        <w:t xml:space="preserve">2020). Available at: https://www.canada.ca/en/environment- climate-change/services/managing-pollution/ </w:t>
      </w:r>
      <w:proofErr w:type="spellStart"/>
      <w:r w:rsidRPr="00932426">
        <w:rPr>
          <w:lang w:val="en-CA"/>
        </w:rPr>
        <w:t>energyproduction</w:t>
      </w:r>
      <w:proofErr w:type="spellEnd"/>
      <w:r w:rsidRPr="00932426">
        <w:rPr>
          <w:lang w:val="en-CA"/>
        </w:rPr>
        <w:t xml:space="preserve">/fuel-regulations/clean-fuel-standard.html. </w:t>
      </w:r>
    </w:p>
    <w:p w14:paraId="4A0CBB13" w14:textId="77777777" w:rsidR="00932426" w:rsidRDefault="00932426">
      <w:pPr>
        <w:pStyle w:val="BodyText"/>
      </w:pPr>
    </w:p>
    <w:p w14:paraId="255A0108" w14:textId="190B67D1" w:rsidR="003650D6" w:rsidRPr="003650D6" w:rsidRDefault="003650D6" w:rsidP="003650D6">
      <w:pPr>
        <w:pStyle w:val="BodyText"/>
        <w:rPr>
          <w:lang w:val="en-CA"/>
        </w:rPr>
      </w:pPr>
      <w:proofErr w:type="spellStart"/>
      <w:r w:rsidRPr="003650D6">
        <w:rPr>
          <w:lang w:val="en-CA"/>
        </w:rPr>
        <w:t>Shooshtarian</w:t>
      </w:r>
      <w:proofErr w:type="spellEnd"/>
      <w:r w:rsidRPr="003650D6">
        <w:rPr>
          <w:lang w:val="en-CA"/>
        </w:rPr>
        <w:t xml:space="preserve">, A., Anderson, J.A., Armstrong, G.W., and Luckert, M.K. 2018. Growing hybrid poplar in western Canada for use as a biofuel feedstock: a financial analysis of coppice and single-stem management. Biomass Bioenergy, 113: 45–54. </w:t>
      </w:r>
      <w:proofErr w:type="gramStart"/>
      <w:r w:rsidR="000C4213">
        <w:rPr>
          <w:lang w:val="en-CA"/>
        </w:rPr>
        <w:t>d</w:t>
      </w:r>
      <w:r w:rsidRPr="003650D6">
        <w:rPr>
          <w:lang w:val="en-CA"/>
        </w:rPr>
        <w:t>oi:10.1016/j.biombioe</w:t>
      </w:r>
      <w:proofErr w:type="gramEnd"/>
      <w:r w:rsidRPr="003650D6">
        <w:rPr>
          <w:lang w:val="en-CA"/>
        </w:rPr>
        <w:t xml:space="preserve">.2018.02.020. </w:t>
      </w:r>
    </w:p>
    <w:p w14:paraId="36A3A8F7" w14:textId="29B18400" w:rsidR="003650D6" w:rsidRDefault="003650D6">
      <w:pPr>
        <w:pStyle w:val="BodyText"/>
      </w:pPr>
    </w:p>
    <w:p w14:paraId="401BF8B8" w14:textId="1FE7F7B5" w:rsidR="006F1194" w:rsidRPr="006F1194" w:rsidRDefault="006F1194" w:rsidP="006F1194">
      <w:pPr>
        <w:pStyle w:val="BodyText"/>
        <w:rPr>
          <w:lang w:val="en-CA"/>
        </w:rPr>
      </w:pPr>
      <w:r w:rsidRPr="006F1194">
        <w:rPr>
          <w:lang w:val="en-CA"/>
        </w:rPr>
        <w:t xml:space="preserve">Sultana A, Kumar A, Harfield D. Development of </w:t>
      </w:r>
      <w:proofErr w:type="spellStart"/>
      <w:r w:rsidRPr="006F1194">
        <w:rPr>
          <w:lang w:val="en-CA"/>
        </w:rPr>
        <w:t>agri</w:t>
      </w:r>
      <w:proofErr w:type="spellEnd"/>
      <w:r w:rsidRPr="006F1194">
        <w:rPr>
          <w:lang w:val="en-CA"/>
        </w:rPr>
        <w:t xml:space="preserve">-pellet production cost and optimum size. </w:t>
      </w:r>
      <w:proofErr w:type="spellStart"/>
      <w:r w:rsidRPr="006F1194">
        <w:rPr>
          <w:lang w:val="en-CA"/>
        </w:rPr>
        <w:t>Bioresour</w:t>
      </w:r>
      <w:proofErr w:type="spellEnd"/>
      <w:r w:rsidRPr="006F1194">
        <w:rPr>
          <w:lang w:val="en-CA"/>
        </w:rPr>
        <w:t xml:space="preserve"> Technol 2010;101(14):5609–21.</w:t>
      </w:r>
    </w:p>
    <w:p w14:paraId="1A21C7B3" w14:textId="3E99DFF8" w:rsidR="006F1194" w:rsidRDefault="006F1194">
      <w:pPr>
        <w:pStyle w:val="BodyText"/>
      </w:pPr>
    </w:p>
    <w:p w14:paraId="3031FACC" w14:textId="77777777" w:rsidR="006F1194" w:rsidRPr="00BF2222" w:rsidRDefault="006F1194" w:rsidP="00732089">
      <w:pPr>
        <w:pStyle w:val="BodyText"/>
      </w:pPr>
    </w:p>
    <w:p w14:paraId="584DD086" w14:textId="77777777" w:rsidR="000F5F23" w:rsidRDefault="00B37F11">
      <w:pPr>
        <w:pStyle w:val="Bibliography"/>
      </w:pPr>
      <w:bookmarkStart w:id="408" w:name="ref-Lane2018"/>
      <w:bookmarkStart w:id="409" w:name="refs"/>
      <w:r>
        <w:t xml:space="preserve">[1] </w:t>
      </w:r>
      <w:r>
        <w:tab/>
        <w:t xml:space="preserve">Lane J. </w:t>
      </w:r>
      <w:hyperlink r:id="rId16">
        <w:r>
          <w:rPr>
            <w:rStyle w:val="Hyperlink"/>
          </w:rPr>
          <w:t>The silver in Silva: The story of Steeper Energy and SGF’s $59M advanced biofuels project in Norway</w:t>
        </w:r>
      </w:hyperlink>
      <w:r>
        <w:t>. Biofuels Digest 2018.</w:t>
      </w:r>
    </w:p>
    <w:p w14:paraId="3C457A53" w14:textId="77777777" w:rsidR="000F5F23" w:rsidRDefault="00B37F11">
      <w:pPr>
        <w:pStyle w:val="Bibliography"/>
      </w:pPr>
      <w:bookmarkStart w:id="410" w:name="ref-Watters2021"/>
      <w:bookmarkEnd w:id="408"/>
      <w:r>
        <w:t xml:space="preserve">[2] </w:t>
      </w:r>
      <w:r>
        <w:tab/>
        <w:t xml:space="preserve">Watters A. </w:t>
      </w:r>
      <w:hyperlink r:id="rId17">
        <w:r>
          <w:rPr>
            <w:rStyle w:val="Hyperlink"/>
          </w:rPr>
          <w:t>Wood pellets for heat and power</w:t>
        </w:r>
      </w:hyperlink>
      <w:r>
        <w:t>. United States Department of Agriculture. Foreign Agricultural Service; 2021.</w:t>
      </w:r>
    </w:p>
    <w:p w14:paraId="50728D3B" w14:textId="77777777" w:rsidR="000F5F23" w:rsidRDefault="00B37F11">
      <w:pPr>
        <w:pStyle w:val="Bibliography"/>
      </w:pPr>
      <w:bookmarkStart w:id="411" w:name="ref-Sterman2018"/>
      <w:bookmarkEnd w:id="410"/>
      <w:r>
        <w:t xml:space="preserve">[3] </w:t>
      </w:r>
      <w:r>
        <w:tab/>
        <w:t xml:space="preserve">Sterman JD, Siegel L, Rooney-Varga JN. Does replacing coal with wood lower CO </w:t>
      </w:r>
      <m:oMath>
        <m:sSub>
          <m:sSubPr>
            <m:ctrlPr>
              <w:rPr>
                <w:rFonts w:ascii="Cambria Math" w:hAnsi="Cambria Math"/>
              </w:rPr>
            </m:ctrlPr>
          </m:sSubPr>
          <m:e>
            <m:r>
              <w:rPr>
                <w:rFonts w:ascii="Cambria Math" w:hAnsi="Cambria Math"/>
              </w:rPr>
              <m:t>​</m:t>
            </m:r>
          </m:e>
          <m:sub>
            <m:r>
              <m:rPr>
                <m:nor/>
              </m:rPr>
              <m:t>2</m:t>
            </m:r>
          </m:sub>
        </m:sSub>
      </m:oMath>
      <w:r>
        <w:t xml:space="preserve"> emissions? Dynamic lifecycle analysis of wood bioenergy. Environmental Research Letters 2018;13:015007. doi:</w:t>
      </w:r>
      <w:hyperlink r:id="rId18">
        <w:r>
          <w:rPr>
            <w:rStyle w:val="Hyperlink"/>
          </w:rPr>
          <w:t>10.1088/1748-9326/aaa512</w:t>
        </w:r>
      </w:hyperlink>
      <w:r>
        <w:t>.</w:t>
      </w:r>
    </w:p>
    <w:p w14:paraId="55A0EA6C" w14:textId="77777777" w:rsidR="000F5F23" w:rsidRDefault="00B37F11">
      <w:pPr>
        <w:pStyle w:val="Bibliography"/>
      </w:pPr>
      <w:bookmarkStart w:id="412" w:name="ref-Dymond2010"/>
      <w:bookmarkEnd w:id="411"/>
      <w:r>
        <w:t xml:space="preserve">[4] </w:t>
      </w:r>
      <w:r>
        <w:tab/>
        <w:t>Dymond CC, Titus BD, Stinson G, Kurz WA. Future quantities and spatial distribution of harvesting residue and dead wood from natural disturbances in Canada. Forest Ecology and Management 2010;260:181–92. doi:</w:t>
      </w:r>
      <w:hyperlink r:id="rId19">
        <w:r>
          <w:rPr>
            <w:rStyle w:val="Hyperlink"/>
          </w:rPr>
          <w:t>10.1016/j.foreco.2010.04.015</w:t>
        </w:r>
      </w:hyperlink>
      <w:r>
        <w:t>.</w:t>
      </w:r>
    </w:p>
    <w:p w14:paraId="194E10D8" w14:textId="77777777" w:rsidR="000F5F23" w:rsidRDefault="00B37F11">
      <w:pPr>
        <w:pStyle w:val="Bibliography"/>
      </w:pPr>
      <w:bookmarkStart w:id="413" w:name="ref-Shabani2013"/>
      <w:bookmarkEnd w:id="412"/>
      <w:r>
        <w:t xml:space="preserve">[5] </w:t>
      </w:r>
      <w:r>
        <w:tab/>
        <w:t>Shabani N, Akhtari S, Sowlati T. Value chain optimization of forest biomass for bioenergy production: A review. Renewable and Sustainable Energy Reviews 2013;23:299–311. doi:</w:t>
      </w:r>
      <w:hyperlink r:id="rId20">
        <w:r>
          <w:rPr>
            <w:rStyle w:val="Hyperlink"/>
          </w:rPr>
          <w:t>10.1016/j.rser.2013.03.005</w:t>
        </w:r>
      </w:hyperlink>
      <w:r>
        <w:t>.</w:t>
      </w:r>
    </w:p>
    <w:p w14:paraId="62E8FF9D" w14:textId="77777777" w:rsidR="000F5F23" w:rsidRDefault="00B37F11">
      <w:pPr>
        <w:pStyle w:val="Bibliography"/>
      </w:pPr>
      <w:bookmarkStart w:id="414" w:name="ref-Kumar2003"/>
      <w:bookmarkEnd w:id="413"/>
      <w:r>
        <w:t xml:space="preserve">[6] </w:t>
      </w:r>
      <w:r>
        <w:tab/>
        <w:t>Kumar A, Cameron JB, Flynn PC. Biomass power cost and optimum plant size in western Canada. Biomass and Bioenergy 2003:20.</w:t>
      </w:r>
    </w:p>
    <w:p w14:paraId="1FA31F60" w14:textId="77777777" w:rsidR="000F5F23" w:rsidRDefault="00B37F11">
      <w:pPr>
        <w:pStyle w:val="Bibliography"/>
      </w:pPr>
      <w:bookmarkStart w:id="415" w:name="ref-Rummer2007"/>
      <w:bookmarkEnd w:id="414"/>
      <w:r>
        <w:t xml:space="preserve">[7] </w:t>
      </w:r>
      <w:r>
        <w:tab/>
        <w:t>Rummer B. Moving Biomass: Technology, Economics, and Possibilities 2007:69.</w:t>
      </w:r>
    </w:p>
    <w:p w14:paraId="4FF76A95" w14:textId="77777777" w:rsidR="000F5F23" w:rsidRDefault="00B37F11">
      <w:pPr>
        <w:pStyle w:val="Bibliography"/>
      </w:pPr>
      <w:bookmarkStart w:id="416" w:name="ref-Aulakh2008"/>
      <w:bookmarkEnd w:id="415"/>
      <w:r>
        <w:t xml:space="preserve">[8] </w:t>
      </w:r>
      <w:r>
        <w:tab/>
        <w:t>Aulakh J. Implementing residue chippers on harvesting operations for biomass recovery. Master’s thesis. Auburn University, 2008.</w:t>
      </w:r>
    </w:p>
    <w:p w14:paraId="61C0C59F" w14:textId="77777777" w:rsidR="000F5F23" w:rsidRDefault="00B37F11">
      <w:pPr>
        <w:pStyle w:val="Bibliography"/>
      </w:pPr>
      <w:bookmarkStart w:id="417" w:name="ref-deAvillez2014"/>
      <w:bookmarkEnd w:id="416"/>
      <w:r>
        <w:t xml:space="preserve">[9] </w:t>
      </w:r>
      <w:r>
        <w:tab/>
        <w:t xml:space="preserve">de Avillez R. An Analysis of Productivity Trends in the Canadian Forest Products </w:t>
      </w:r>
      <w:proofErr w:type="gramStart"/>
      <w:r>
        <w:t>Sector,.</w:t>
      </w:r>
      <w:proofErr w:type="gramEnd"/>
      <w:r>
        <w:t xml:space="preserve"> International Productivity Monitor 2014;27:79–100.</w:t>
      </w:r>
    </w:p>
    <w:p w14:paraId="3B6A4964" w14:textId="77777777" w:rsidR="000F5F23" w:rsidRDefault="00B37F11">
      <w:pPr>
        <w:pStyle w:val="Bibliography"/>
      </w:pPr>
      <w:bookmarkStart w:id="418" w:name="ref-Spelter2009"/>
      <w:bookmarkEnd w:id="417"/>
      <w:r>
        <w:t xml:space="preserve">[10] </w:t>
      </w:r>
      <w:r>
        <w:tab/>
        <w:t>Spelter H, McKeever D, Toth D. Profile 2009: Softwood Sawmills in the United States and Canada. Madison WI, USA: U.S. Department of Agriculture, Forest Service, Forest Products Laboratory; 2009.</w:t>
      </w:r>
    </w:p>
    <w:p w14:paraId="778E58FE" w14:textId="77777777" w:rsidR="000F5F23" w:rsidRDefault="00B37F11">
      <w:pPr>
        <w:pStyle w:val="Bibliography"/>
      </w:pPr>
      <w:bookmarkStart w:id="419" w:name="ref-Niquidet2014"/>
      <w:bookmarkEnd w:id="418"/>
      <w:r>
        <w:t xml:space="preserve">[11] </w:t>
      </w:r>
      <w:r>
        <w:tab/>
        <w:t xml:space="preserve">Niquidet K, Friesen D. </w:t>
      </w:r>
      <w:hyperlink r:id="rId21">
        <w:r>
          <w:rPr>
            <w:rStyle w:val="Hyperlink"/>
          </w:rPr>
          <w:t>Bioenergy potential from wood residuals in Alberta: A positive mathematical programming approach</w:t>
        </w:r>
      </w:hyperlink>
      <w:r>
        <w:t>. Canadian Journal of Forest Research (Print) 2014;44:1586–94.</w:t>
      </w:r>
    </w:p>
    <w:p w14:paraId="2AF8F60C" w14:textId="77777777" w:rsidR="000F5F23" w:rsidRDefault="00B37F11">
      <w:pPr>
        <w:pStyle w:val="Bibliography"/>
      </w:pPr>
      <w:bookmarkStart w:id="420" w:name="ref-Stephen2010"/>
      <w:bookmarkEnd w:id="419"/>
      <w:r>
        <w:t xml:space="preserve">[12] </w:t>
      </w:r>
      <w:r>
        <w:tab/>
        <w:t>Stephen JD, Sokhansanj S, Bi X, Sowlati T, Kloeck T, Townley-Smith L, et al. Analysis of biomass feedstock availability and variability for the Peace River region of Alberta, Canada. Biosystems Engineering 2010;105:103–11. doi:</w:t>
      </w:r>
      <w:hyperlink r:id="rId22">
        <w:r>
          <w:rPr>
            <w:rStyle w:val="Hyperlink"/>
          </w:rPr>
          <w:t>10.1016/j.biosystemseng.2009.09.019</w:t>
        </w:r>
      </w:hyperlink>
      <w:r>
        <w:t>.</w:t>
      </w:r>
    </w:p>
    <w:p w14:paraId="2C03E1E2" w14:textId="77777777" w:rsidR="000F5F23" w:rsidRDefault="00B37F11">
      <w:pPr>
        <w:pStyle w:val="Bibliography"/>
      </w:pPr>
      <w:bookmarkStart w:id="421" w:name="ref-Bolkesjo2006"/>
      <w:bookmarkEnd w:id="420"/>
      <w:r>
        <w:t xml:space="preserve">[13] </w:t>
      </w:r>
      <w:r>
        <w:tab/>
        <w:t>Folsland Bolkesjø T, Trømborg E, Solberg B. Bioenergy from the forest sector: Economic potential and interactions with timber and forest products markets in Norway. Scandinavian Journal of Forest Research 2006;21:175–85. doi:</w:t>
      </w:r>
      <w:hyperlink r:id="rId23">
        <w:r>
          <w:rPr>
            <w:rStyle w:val="Hyperlink"/>
          </w:rPr>
          <w:t>10.1080/02827580600591216</w:t>
        </w:r>
      </w:hyperlink>
      <w:r>
        <w:t>.</w:t>
      </w:r>
    </w:p>
    <w:p w14:paraId="2BFD656F" w14:textId="77777777" w:rsidR="000F5F23" w:rsidRDefault="00B37F11">
      <w:pPr>
        <w:pStyle w:val="Bibliography"/>
      </w:pPr>
      <w:bookmarkStart w:id="422" w:name="ref-Buongiorno2011"/>
      <w:bookmarkEnd w:id="421"/>
      <w:r>
        <w:t xml:space="preserve">[14] </w:t>
      </w:r>
      <w:r>
        <w:tab/>
        <w:t>Buongiorno J, Raunikar R, Zhu S. Consequences of increasing bioenergy demand on wood and forests: An application of the Global Forest Products Model. Journal of Forest Economics 2011;17:214–29. doi:</w:t>
      </w:r>
      <w:hyperlink r:id="rId24">
        <w:r>
          <w:rPr>
            <w:rStyle w:val="Hyperlink"/>
          </w:rPr>
          <w:t>10.1016/j.jfe.2011.02.008</w:t>
        </w:r>
      </w:hyperlink>
      <w:r>
        <w:t>.</w:t>
      </w:r>
    </w:p>
    <w:p w14:paraId="33290DFF" w14:textId="77777777" w:rsidR="000F5F23" w:rsidRDefault="00B37F11">
      <w:pPr>
        <w:pStyle w:val="Bibliography"/>
      </w:pPr>
      <w:bookmarkStart w:id="423" w:name="ref-Galik2009"/>
      <w:bookmarkEnd w:id="422"/>
      <w:r>
        <w:t xml:space="preserve">[15] </w:t>
      </w:r>
      <w:r>
        <w:tab/>
        <w:t>Galik CS, Abt R, Wu Y. Forest Biomass Supply in the Southeastern United States—Implications for Industrial Roundwood and Bioenergy Production. Journal of Forestry 2009;107:69–77. doi:</w:t>
      </w:r>
      <w:hyperlink r:id="rId25">
        <w:r>
          <w:rPr>
            <w:rStyle w:val="Hyperlink"/>
          </w:rPr>
          <w:t>10.1093/jof/107.2.69</w:t>
        </w:r>
      </w:hyperlink>
      <w:r>
        <w:t>.</w:t>
      </w:r>
    </w:p>
    <w:p w14:paraId="490AABBB" w14:textId="77777777" w:rsidR="000F5F23" w:rsidRDefault="00B37F11">
      <w:pPr>
        <w:pStyle w:val="Bibliography"/>
      </w:pPr>
      <w:bookmarkStart w:id="424" w:name="ref-Cambero2015"/>
      <w:bookmarkEnd w:id="423"/>
      <w:r>
        <w:t xml:space="preserve">[16] </w:t>
      </w:r>
      <w:r>
        <w:tab/>
        <w:t>Cambero C, Sowlati T, Marinescu M, Röser D. Strategic optimization of forest residues to bioenergy and biofuel supply chain. International Journal of Energy Research 2015;39:439–52. doi:</w:t>
      </w:r>
      <w:hyperlink r:id="rId26">
        <w:r>
          <w:rPr>
            <w:rStyle w:val="Hyperlink"/>
          </w:rPr>
          <w:t>10.1002/er.3233</w:t>
        </w:r>
      </w:hyperlink>
      <w:r>
        <w:t>.</w:t>
      </w:r>
    </w:p>
    <w:p w14:paraId="396AF256" w14:textId="77777777" w:rsidR="000F5F23" w:rsidRDefault="00B37F11">
      <w:pPr>
        <w:pStyle w:val="Bibliography"/>
      </w:pPr>
      <w:bookmarkStart w:id="425" w:name="ref-Chen2012"/>
      <w:bookmarkEnd w:id="424"/>
      <w:r>
        <w:t xml:space="preserve">[17] </w:t>
      </w:r>
      <w:r>
        <w:tab/>
        <w:t>Chen C-W, Fan Y. Bioethanol supply chain system planning under supply and demand uncertainties. Transportation Research Part E: Logistics and Transportation Review 2012;48:150–64. doi:</w:t>
      </w:r>
      <w:hyperlink r:id="rId27">
        <w:r>
          <w:rPr>
            <w:rStyle w:val="Hyperlink"/>
          </w:rPr>
          <w:t>10.1016/j.tre.2011.08.004</w:t>
        </w:r>
      </w:hyperlink>
      <w:r>
        <w:t>.</w:t>
      </w:r>
    </w:p>
    <w:p w14:paraId="56DF9912" w14:textId="77777777" w:rsidR="000F5F23" w:rsidRDefault="00B37F11">
      <w:pPr>
        <w:pStyle w:val="Bibliography"/>
      </w:pPr>
      <w:bookmarkStart w:id="426" w:name="ref-Papapostolou2011"/>
      <w:bookmarkEnd w:id="425"/>
      <w:r>
        <w:t xml:space="preserve">[18] </w:t>
      </w:r>
      <w:r>
        <w:tab/>
        <w:t>Papapostolou C, Kondili E, Kaldellis JK. Development and implementation of an optimisation model for biofuels supply chain. Energy 2011;36:6019–26. doi:</w:t>
      </w:r>
      <w:hyperlink r:id="rId28">
        <w:r>
          <w:rPr>
            <w:rStyle w:val="Hyperlink"/>
          </w:rPr>
          <w:t>10.1016/j.energy.2011.08.013</w:t>
        </w:r>
      </w:hyperlink>
      <w:r>
        <w:t>.</w:t>
      </w:r>
    </w:p>
    <w:p w14:paraId="5B001A7C" w14:textId="77777777" w:rsidR="000F5F23" w:rsidRDefault="00B37F11">
      <w:pPr>
        <w:pStyle w:val="Bibliography"/>
      </w:pPr>
      <w:bookmarkStart w:id="427" w:name="ref-Johnson2012"/>
      <w:bookmarkEnd w:id="426"/>
      <w:r>
        <w:t xml:space="preserve">[19] </w:t>
      </w:r>
      <w:r>
        <w:tab/>
        <w:t>Johnson DM, Jenkins TL, Zhang F. Methods for optimally locating a forest biomass-to-biofuel facility. Biofuels 2012;3:489–503. doi:</w:t>
      </w:r>
      <w:hyperlink r:id="rId29">
        <w:r>
          <w:rPr>
            <w:rStyle w:val="Hyperlink"/>
          </w:rPr>
          <w:t>10.4155/bfs.12.34</w:t>
        </w:r>
      </w:hyperlink>
      <w:r>
        <w:t>.</w:t>
      </w:r>
    </w:p>
    <w:p w14:paraId="2E04E3CF" w14:textId="77777777" w:rsidR="000F5F23" w:rsidRDefault="00B37F11">
      <w:pPr>
        <w:pStyle w:val="Bibliography"/>
      </w:pPr>
      <w:bookmarkStart w:id="428" w:name="ref-Yemshanov2014"/>
      <w:bookmarkEnd w:id="427"/>
      <w:r>
        <w:t xml:space="preserve">[20] </w:t>
      </w:r>
      <w:r>
        <w:tab/>
        <w:t>Yemshanov D, McKenney DW, Fraleigh S, McConkey B, Huffman T, Smith S. Cost estimates of post harvest forest biomass supply for Canada. Biomass &amp; Bioenergy 2014;69:80–94. doi:</w:t>
      </w:r>
      <w:hyperlink r:id="rId30">
        <w:r>
          <w:rPr>
            <w:rStyle w:val="Hyperlink"/>
          </w:rPr>
          <w:t>10.1016/j.biombioe.2014.07.002</w:t>
        </w:r>
      </w:hyperlink>
      <w:r>
        <w:t>.</w:t>
      </w:r>
    </w:p>
    <w:p w14:paraId="0CA45119" w14:textId="77777777" w:rsidR="000F5F23" w:rsidRDefault="00B37F11">
      <w:pPr>
        <w:pStyle w:val="Bibliography"/>
      </w:pPr>
      <w:bookmarkStart w:id="429" w:name="ref-Blackburn2020"/>
      <w:bookmarkEnd w:id="428"/>
      <w:r>
        <w:t xml:space="preserve">[21] </w:t>
      </w:r>
      <w:r>
        <w:tab/>
        <w:t xml:space="preserve">Blackburn K. </w:t>
      </w:r>
      <w:hyperlink r:id="rId31">
        <w:r>
          <w:rPr>
            <w:rStyle w:val="Hyperlink"/>
          </w:rPr>
          <w:t>Fort St. John timber supply area biomass availability estimation</w:t>
        </w:r>
      </w:hyperlink>
      <w:r>
        <w:t>. FPInnovations; 2020.</w:t>
      </w:r>
    </w:p>
    <w:p w14:paraId="16C7D7D8" w14:textId="77777777" w:rsidR="000F5F23" w:rsidRDefault="00B37F11">
      <w:pPr>
        <w:pStyle w:val="Bibliography"/>
      </w:pPr>
      <w:bookmarkStart w:id="430" w:name="ref-Swinton2021"/>
      <w:bookmarkEnd w:id="429"/>
      <w:r>
        <w:t xml:space="preserve">[22] </w:t>
      </w:r>
      <w:r>
        <w:tab/>
        <w:t>Swinton SM, Dulys F, Klammer SSH. Why Biomass Residue Is Not as Plentiful as It Looks: Case Study on Economic Supply of Logging Residues. Applied Economic Perspectives and Policy 2021;43:1003–25. doi:</w:t>
      </w:r>
      <w:hyperlink r:id="rId32">
        <w:r>
          <w:rPr>
            <w:rStyle w:val="Hyperlink"/>
          </w:rPr>
          <w:t>10.1002/aepp.13067</w:t>
        </w:r>
      </w:hyperlink>
      <w:r>
        <w:t>.</w:t>
      </w:r>
    </w:p>
    <w:p w14:paraId="0BB02FF2" w14:textId="77777777" w:rsidR="000F5F23" w:rsidRDefault="00B37F11">
      <w:pPr>
        <w:pStyle w:val="Bibliography"/>
      </w:pPr>
      <w:bookmarkStart w:id="431" w:name="ref-Golecha2016"/>
      <w:bookmarkEnd w:id="430"/>
      <w:r>
        <w:t xml:space="preserve">[23] </w:t>
      </w:r>
      <w:r>
        <w:tab/>
        <w:t>Golecha R, Gan J. Effects of corn stover year-to-year supply variability and market structure on biomass utilization and cost. Renewable and Sustainable Energy Reviews 2016;57:34–44. doi:</w:t>
      </w:r>
      <w:hyperlink r:id="rId33">
        <w:r>
          <w:rPr>
            <w:rStyle w:val="Hyperlink"/>
          </w:rPr>
          <w:t>10.1016/j.rser.2015.12.075</w:t>
        </w:r>
      </w:hyperlink>
      <w:r>
        <w:t>.</w:t>
      </w:r>
    </w:p>
    <w:p w14:paraId="012C0C6B" w14:textId="77777777" w:rsidR="000F5F23" w:rsidRDefault="00B37F11">
      <w:pPr>
        <w:pStyle w:val="Bibliography"/>
      </w:pPr>
      <w:bookmarkStart w:id="432" w:name="ref-Shooshtarian2021"/>
      <w:bookmarkEnd w:id="431"/>
      <w:r>
        <w:t xml:space="preserve">[24] </w:t>
      </w:r>
      <w:r>
        <w:tab/>
        <w:t>Shooshtarian A, Anderson JA, Armstrong GW, Luckert MK. Policies for establishing hybrid poplar plantations on private and public lands in western Canada for bioethanol feedstock: A forest-level financial analysis. Canadian Journal of Forest Research 2021;51:1664–77. doi:</w:t>
      </w:r>
      <w:hyperlink r:id="rId34">
        <w:r>
          <w:rPr>
            <w:rStyle w:val="Hyperlink"/>
          </w:rPr>
          <w:t>10.1139/cjfr-2020-0399</w:t>
        </w:r>
      </w:hyperlink>
      <w:r>
        <w:t>.</w:t>
      </w:r>
    </w:p>
    <w:p w14:paraId="11E50C83" w14:textId="77777777" w:rsidR="000F5F23" w:rsidRDefault="00B37F11">
      <w:pPr>
        <w:pStyle w:val="Bibliography"/>
      </w:pPr>
      <w:bookmarkStart w:id="433" w:name="ref-Anderson2012"/>
      <w:bookmarkEnd w:id="432"/>
      <w:r>
        <w:t xml:space="preserve">[25] </w:t>
      </w:r>
      <w:r>
        <w:tab/>
        <w:t>Anderson JA, Armstrong GW, Luckert MK, Adamowicz WL. Optimal zoning of forested land considering the contribution of exotic plantations 2012:14.</w:t>
      </w:r>
    </w:p>
    <w:p w14:paraId="1B1DB471" w14:textId="77777777" w:rsidR="000F5F23" w:rsidRDefault="00B37F11">
      <w:pPr>
        <w:pStyle w:val="Bibliography"/>
      </w:pPr>
      <w:bookmarkStart w:id="434" w:name="ref-AlbertaFMU"/>
      <w:bookmarkEnd w:id="433"/>
      <w:r>
        <w:t xml:space="preserve">[26] </w:t>
      </w:r>
      <w:r>
        <w:tab/>
        <w:t xml:space="preserve">Alberta. </w:t>
      </w:r>
      <w:hyperlink r:id="rId35">
        <w:r>
          <w:rPr>
            <w:rStyle w:val="Hyperlink"/>
          </w:rPr>
          <w:t>Forest management units [map]</w:t>
        </w:r>
      </w:hyperlink>
      <w:r>
        <w:t xml:space="preserve"> 2021.</w:t>
      </w:r>
    </w:p>
    <w:p w14:paraId="5DA01087" w14:textId="77777777" w:rsidR="000F5F23" w:rsidRDefault="00B37F11">
      <w:pPr>
        <w:pStyle w:val="Bibliography"/>
      </w:pPr>
      <w:bookmarkStart w:id="435" w:name="ref-AlbertaFMA"/>
      <w:bookmarkEnd w:id="434"/>
      <w:r>
        <w:t xml:space="preserve">[27] </w:t>
      </w:r>
      <w:r>
        <w:tab/>
        <w:t xml:space="preserve">Alberta. </w:t>
      </w:r>
      <w:hyperlink r:id="rId36">
        <w:r>
          <w:rPr>
            <w:rStyle w:val="Hyperlink"/>
          </w:rPr>
          <w:t>Forest management agreement boundaries [map]</w:t>
        </w:r>
      </w:hyperlink>
      <w:r>
        <w:t xml:space="preserve"> 2021.</w:t>
      </w:r>
    </w:p>
    <w:p w14:paraId="60A6F973" w14:textId="77777777" w:rsidR="000F5F23" w:rsidRDefault="00B37F11">
      <w:pPr>
        <w:pStyle w:val="Bibliography"/>
      </w:pPr>
      <w:bookmarkStart w:id="436" w:name="ref-QGISorg2021"/>
      <w:bookmarkEnd w:id="435"/>
      <w:r>
        <w:t xml:space="preserve">[28] </w:t>
      </w:r>
      <w:r>
        <w:tab/>
        <w:t xml:space="preserve">QGIS.org. </w:t>
      </w:r>
      <w:hyperlink r:id="rId37">
        <w:r>
          <w:rPr>
            <w:rStyle w:val="Hyperlink"/>
          </w:rPr>
          <w:t>QGIS geographic information system</w:t>
        </w:r>
      </w:hyperlink>
      <w:r>
        <w:t xml:space="preserve"> 2021.</w:t>
      </w:r>
    </w:p>
    <w:p w14:paraId="00BC903D" w14:textId="77777777" w:rsidR="000F5F23" w:rsidRDefault="00B37F11">
      <w:pPr>
        <w:pStyle w:val="Bibliography"/>
      </w:pPr>
      <w:bookmarkStart w:id="437" w:name="ref-Altalis2021"/>
      <w:bookmarkEnd w:id="436"/>
      <w:r>
        <w:t xml:space="preserve">[29] </w:t>
      </w:r>
      <w:r>
        <w:tab/>
        <w:t xml:space="preserve">Altalis. </w:t>
      </w:r>
      <w:hyperlink r:id="rId38">
        <w:r>
          <w:rPr>
            <w:rStyle w:val="Hyperlink"/>
          </w:rPr>
          <w:t>Base features</w:t>
        </w:r>
      </w:hyperlink>
      <w:r>
        <w:t xml:space="preserve"> 2021.</w:t>
      </w:r>
    </w:p>
    <w:p w14:paraId="5CF6375F" w14:textId="77777777" w:rsidR="000F5F23" w:rsidRDefault="00B37F11">
      <w:pPr>
        <w:pStyle w:val="Bibliography"/>
      </w:pPr>
      <w:bookmarkStart w:id="438" w:name="ref-ALSA2021"/>
      <w:bookmarkEnd w:id="437"/>
      <w:r>
        <w:t xml:space="preserve">[30] </w:t>
      </w:r>
      <w:r>
        <w:tab/>
        <w:t xml:space="preserve">Alberta Land Surveyors’ Association. </w:t>
      </w:r>
      <w:hyperlink r:id="rId39">
        <w:r>
          <w:rPr>
            <w:rStyle w:val="Hyperlink"/>
          </w:rPr>
          <w:t>Alberta township system</w:t>
        </w:r>
      </w:hyperlink>
      <w:r>
        <w:t xml:space="preserve"> 2021.</w:t>
      </w:r>
    </w:p>
    <w:p w14:paraId="6CB70EBA" w14:textId="77777777" w:rsidR="000F5F23" w:rsidRDefault="00B37F11">
      <w:pPr>
        <w:pStyle w:val="Bibliography"/>
      </w:pPr>
      <w:bookmarkStart w:id="439" w:name="ref-Alberta2021a"/>
      <w:bookmarkEnd w:id="438"/>
      <w:r>
        <w:t xml:space="preserve">[31] </w:t>
      </w:r>
      <w:r>
        <w:tab/>
        <w:t xml:space="preserve">Alberta. </w:t>
      </w:r>
      <w:hyperlink r:id="rId40">
        <w:r>
          <w:rPr>
            <w:rStyle w:val="Hyperlink"/>
          </w:rPr>
          <w:t>Alberta Geospatial Services</w:t>
        </w:r>
      </w:hyperlink>
      <w:r>
        <w:t xml:space="preserve"> 2021.</w:t>
      </w:r>
    </w:p>
    <w:p w14:paraId="45BCEB5C" w14:textId="77777777" w:rsidR="000F5F23" w:rsidRDefault="00B37F11">
      <w:pPr>
        <w:pStyle w:val="Bibliography"/>
      </w:pPr>
      <w:bookmarkStart w:id="440" w:name="ref-Beaudoin2017"/>
      <w:bookmarkEnd w:id="439"/>
      <w:r>
        <w:t xml:space="preserve">[32] </w:t>
      </w:r>
      <w:r>
        <w:tab/>
        <w:t>Beaudoin A, Bernier PY, Villemaire P, Guindon L, Guo XJ. [Dataset] Species composition, forest properties and land cover types across Canada’s forests at 250m resolution for 2001 and 2011. 2017. doi:</w:t>
      </w:r>
      <w:hyperlink r:id="rId41">
        <w:r>
          <w:rPr>
            <w:rStyle w:val="Hyperlink"/>
          </w:rPr>
          <w:t>10.23687/ec9e2659-1c29-4ddb-87a2-6aced147a990</w:t>
        </w:r>
      </w:hyperlink>
      <w:r>
        <w:t>.</w:t>
      </w:r>
    </w:p>
    <w:p w14:paraId="7B9DF093" w14:textId="77777777" w:rsidR="000F5F23" w:rsidRDefault="00B37F11">
      <w:pPr>
        <w:pStyle w:val="Bibliography"/>
      </w:pPr>
      <w:bookmarkStart w:id="441" w:name="ref-NFIS2021a"/>
      <w:bookmarkEnd w:id="440"/>
      <w:r>
        <w:t xml:space="preserve">[33] </w:t>
      </w:r>
      <w:r>
        <w:tab/>
        <w:t xml:space="preserve">National Forest Information System. </w:t>
      </w:r>
      <w:hyperlink r:id="rId42">
        <w:r>
          <w:rPr>
            <w:rStyle w:val="Hyperlink"/>
          </w:rPr>
          <w:t>Satellite forest information for Canada</w:t>
        </w:r>
      </w:hyperlink>
      <w:r>
        <w:t xml:space="preserve"> 2021.</w:t>
      </w:r>
    </w:p>
    <w:p w14:paraId="75233488" w14:textId="77777777" w:rsidR="000F5F23" w:rsidRDefault="00B37F11">
      <w:pPr>
        <w:pStyle w:val="Bibliography"/>
      </w:pPr>
      <w:bookmarkStart w:id="442" w:name="ref-Hermosilla2016"/>
      <w:bookmarkEnd w:id="441"/>
      <w:r>
        <w:t xml:space="preserve">[34] </w:t>
      </w:r>
      <w:r>
        <w:tab/>
        <w:t>Hermosilla T, Wulder MA, White JC, Coops NC, Hobart GW, Campbell LB. Mass data processing of time series landsat imagery: Pixels to data products for forest monitoring. International Journal of Digital Earth 2016;9:1035–54. doi:</w:t>
      </w:r>
      <w:hyperlink r:id="rId43">
        <w:r>
          <w:rPr>
            <w:rStyle w:val="Hyperlink"/>
          </w:rPr>
          <w:t>10.1080/17538947.2016.1187673</w:t>
        </w:r>
      </w:hyperlink>
      <w:r>
        <w:t>.</w:t>
      </w:r>
    </w:p>
    <w:p w14:paraId="62A32C6E" w14:textId="77777777" w:rsidR="000F5F23" w:rsidRDefault="00B37F11">
      <w:pPr>
        <w:pStyle w:val="Bibliography"/>
      </w:pPr>
      <w:bookmarkStart w:id="443" w:name="ref-NFIS2021b"/>
      <w:bookmarkEnd w:id="442"/>
      <w:r>
        <w:t xml:space="preserve">[35] </w:t>
      </w:r>
      <w:r>
        <w:tab/>
        <w:t xml:space="preserve">National Forest Information System. </w:t>
      </w:r>
      <w:hyperlink r:id="rId44">
        <w:r>
          <w:rPr>
            <w:rStyle w:val="Hyperlink"/>
          </w:rPr>
          <w:t>Individual tree biomass calculator</w:t>
        </w:r>
      </w:hyperlink>
      <w:r>
        <w:t xml:space="preserve"> 2021.</w:t>
      </w:r>
    </w:p>
    <w:p w14:paraId="28EC6EE0" w14:textId="77777777" w:rsidR="000F5F23" w:rsidRDefault="00B37F11">
      <w:pPr>
        <w:pStyle w:val="Bibliography"/>
      </w:pPr>
      <w:bookmarkStart w:id="444" w:name="ref-Ung2013"/>
      <w:bookmarkEnd w:id="443"/>
      <w:r>
        <w:t xml:space="preserve">[36] </w:t>
      </w:r>
      <w:r>
        <w:tab/>
        <w:t>Ung C-H, Guo XJ, Fortin M. Canadian national taper models. The Forestry Chronicle 2013;89:211–24.</w:t>
      </w:r>
    </w:p>
    <w:p w14:paraId="116644F8" w14:textId="77777777" w:rsidR="000F5F23" w:rsidRDefault="00B37F11">
      <w:pPr>
        <w:pStyle w:val="Bibliography"/>
      </w:pPr>
      <w:bookmarkStart w:id="445" w:name="ref-NRCan2015"/>
      <w:bookmarkEnd w:id="444"/>
      <w:r>
        <w:t xml:space="preserve">[37] </w:t>
      </w:r>
      <w:r>
        <w:tab/>
        <w:t xml:space="preserve">Natural Resources Canada. </w:t>
      </w:r>
      <w:hyperlink r:id="rId45">
        <w:r>
          <w:rPr>
            <w:rStyle w:val="Hyperlink"/>
          </w:rPr>
          <w:t>Wood volume calculation using taper models</w:t>
        </w:r>
      </w:hyperlink>
      <w:r>
        <w:t xml:space="preserve"> 2015.</w:t>
      </w:r>
    </w:p>
    <w:p w14:paraId="1B709D69" w14:textId="77777777" w:rsidR="000F5F23" w:rsidRDefault="00B37F11">
      <w:pPr>
        <w:pStyle w:val="Bibliography"/>
      </w:pPr>
      <w:bookmarkStart w:id="446" w:name="ref-CCFM2021"/>
      <w:bookmarkEnd w:id="445"/>
      <w:r>
        <w:t xml:space="preserve">[38] </w:t>
      </w:r>
      <w:r>
        <w:tab/>
        <w:t xml:space="preserve">Canadian Council of Forest Ministers. </w:t>
      </w:r>
      <w:hyperlink r:id="rId46">
        <w:r>
          <w:rPr>
            <w:rStyle w:val="Hyperlink"/>
          </w:rPr>
          <w:t>National forestry database: harvest</w:t>
        </w:r>
      </w:hyperlink>
      <w:r>
        <w:t xml:space="preserve"> 2021.</w:t>
      </w:r>
    </w:p>
    <w:p w14:paraId="4A538B47" w14:textId="77777777" w:rsidR="000F5F23" w:rsidRDefault="00B37F11">
      <w:pPr>
        <w:pStyle w:val="Bibliography"/>
      </w:pPr>
      <w:bookmarkStart w:id="447" w:name="ref-Alberta2021"/>
      <w:bookmarkEnd w:id="446"/>
      <w:r>
        <w:t xml:space="preserve">[39] </w:t>
      </w:r>
      <w:r>
        <w:tab/>
        <w:t xml:space="preserve">Alberta. </w:t>
      </w:r>
      <w:hyperlink r:id="rId47">
        <w:r>
          <w:rPr>
            <w:rStyle w:val="Hyperlink"/>
          </w:rPr>
          <w:t>Forest management plans</w:t>
        </w:r>
      </w:hyperlink>
      <w:r>
        <w:t xml:space="preserve"> 2021.</w:t>
      </w:r>
    </w:p>
    <w:p w14:paraId="0212FD3C" w14:textId="77777777" w:rsidR="000F5F23" w:rsidRDefault="00B37F11">
      <w:pPr>
        <w:pStyle w:val="Bibliography"/>
      </w:pPr>
      <w:bookmarkStart w:id="448" w:name="ref-Canada2017"/>
      <w:bookmarkEnd w:id="447"/>
      <w:r>
        <w:t xml:space="preserve">[40] </w:t>
      </w:r>
      <w:r>
        <w:tab/>
        <w:t xml:space="preserve">Canada. </w:t>
      </w:r>
      <w:hyperlink r:id="rId48">
        <w:r>
          <w:rPr>
            <w:rStyle w:val="Hyperlink"/>
          </w:rPr>
          <w:t>A national ecological framework for Canada</w:t>
        </w:r>
      </w:hyperlink>
      <w:r>
        <w:t xml:space="preserve"> 2017.</w:t>
      </w:r>
    </w:p>
    <w:p w14:paraId="2D89A37E" w14:textId="77777777" w:rsidR="000F5F23" w:rsidRDefault="00B37F11">
      <w:pPr>
        <w:pStyle w:val="Bibliography"/>
      </w:pPr>
      <w:bookmarkStart w:id="449" w:name="ref-R2021"/>
      <w:bookmarkEnd w:id="448"/>
      <w:r>
        <w:t xml:space="preserve">[41] </w:t>
      </w:r>
      <w:r>
        <w:tab/>
        <w:t xml:space="preserve">R Core Team. </w:t>
      </w:r>
      <w:hyperlink r:id="rId49">
        <w:r>
          <w:rPr>
            <w:rStyle w:val="Hyperlink"/>
          </w:rPr>
          <w:t>R: A language and environment for statistical computing</w:t>
        </w:r>
      </w:hyperlink>
      <w:r>
        <w:t>. Vienna, Austria: R Foundation for Statistical Computing; 2021.</w:t>
      </w:r>
    </w:p>
    <w:p w14:paraId="1451D133" w14:textId="77777777" w:rsidR="000F5F23" w:rsidRDefault="00B37F11">
      <w:pPr>
        <w:pStyle w:val="Bibliography"/>
      </w:pPr>
      <w:bookmarkStart w:id="450" w:name="ref-RStudioTeam2021"/>
      <w:bookmarkEnd w:id="449"/>
      <w:r>
        <w:t xml:space="preserve">[42] </w:t>
      </w:r>
      <w:r>
        <w:tab/>
        <w:t xml:space="preserve">RStudio Team. </w:t>
      </w:r>
      <w:hyperlink r:id="rId50">
        <w:r>
          <w:rPr>
            <w:rStyle w:val="Hyperlink"/>
          </w:rPr>
          <w:t>RStudio: Integrated development environment for R</w:t>
        </w:r>
      </w:hyperlink>
      <w:r>
        <w:t>. Boston, MA: RStudio, PBC; 2021.</w:t>
      </w:r>
    </w:p>
    <w:p w14:paraId="21D35364" w14:textId="77777777" w:rsidR="000F5F23" w:rsidRDefault="00B37F11">
      <w:pPr>
        <w:pStyle w:val="Bibliography"/>
      </w:pPr>
      <w:bookmarkStart w:id="451" w:name="ref-Wickham2019"/>
      <w:bookmarkEnd w:id="450"/>
      <w:r>
        <w:t xml:space="preserve">[43] </w:t>
      </w:r>
      <w:r>
        <w:tab/>
        <w:t>Wickham H, Averick M, Bryan J, Chang W, McGowan LD, François R, et al. Welcome to the tidyverse. Journal of Open Source Software 2019;4:1686. doi:</w:t>
      </w:r>
      <w:hyperlink r:id="rId51">
        <w:r>
          <w:rPr>
            <w:rStyle w:val="Hyperlink"/>
          </w:rPr>
          <w:t>10.21105/joss.01686</w:t>
        </w:r>
      </w:hyperlink>
      <w:r>
        <w:t>.</w:t>
      </w:r>
    </w:p>
    <w:p w14:paraId="4332F034" w14:textId="77777777" w:rsidR="000F5F23" w:rsidRDefault="00B37F11">
      <w:pPr>
        <w:pStyle w:val="Bibliography"/>
      </w:pPr>
      <w:bookmarkStart w:id="452" w:name="ref-Raffler2018"/>
      <w:bookmarkEnd w:id="451"/>
      <w:r>
        <w:t xml:space="preserve">[44] </w:t>
      </w:r>
      <w:r>
        <w:tab/>
        <w:t xml:space="preserve">Raffler C. </w:t>
      </w:r>
      <w:hyperlink r:id="rId52">
        <w:r>
          <w:rPr>
            <w:rStyle w:val="Hyperlink"/>
          </w:rPr>
          <w:t>QNEAT3 - QGIS network analysis toolbox 3</w:t>
        </w:r>
      </w:hyperlink>
      <w:r>
        <w:t xml:space="preserve"> 2018.</w:t>
      </w:r>
    </w:p>
    <w:p w14:paraId="1435E2AB" w14:textId="77777777" w:rsidR="000F5F23" w:rsidRDefault="00B37F11">
      <w:pPr>
        <w:pStyle w:val="Bibliography"/>
      </w:pPr>
      <w:bookmarkStart w:id="453" w:name="ref-Dijkstra1959"/>
      <w:bookmarkEnd w:id="452"/>
      <w:r>
        <w:t xml:space="preserve">[45] </w:t>
      </w:r>
      <w:r>
        <w:tab/>
        <w:t>Dijkstra EW. A note on two problems in connexion with graphs. Numerische Mathematik 1959;1:269–71.</w:t>
      </w:r>
    </w:p>
    <w:p w14:paraId="7245838C" w14:textId="77777777" w:rsidR="000F5F23" w:rsidRDefault="00B37F11">
      <w:pPr>
        <w:pStyle w:val="Bibliography"/>
      </w:pPr>
      <w:bookmarkStart w:id="454" w:name="ref-Roser2013"/>
      <w:bookmarkEnd w:id="453"/>
      <w:r>
        <w:t xml:space="preserve">[46] </w:t>
      </w:r>
      <w:r>
        <w:tab/>
        <w:t xml:space="preserve">Röser D. </w:t>
      </w:r>
      <w:hyperlink r:id="rId53">
        <w:r>
          <w:rPr>
            <w:rStyle w:val="Hyperlink"/>
          </w:rPr>
          <w:t>Biomass availability and supply for co-firing projects in Alberta</w:t>
        </w:r>
      </w:hyperlink>
      <w:r>
        <w:t xml:space="preserve"> 2013.</w:t>
      </w:r>
    </w:p>
    <w:p w14:paraId="6FD4925C" w14:textId="77777777" w:rsidR="000F5F23" w:rsidRDefault="00B37F11">
      <w:pPr>
        <w:pStyle w:val="Bibliography"/>
      </w:pPr>
      <w:bookmarkStart w:id="455" w:name="ref-Rummer2005"/>
      <w:bookmarkEnd w:id="454"/>
      <w:r>
        <w:t xml:space="preserve">[47] </w:t>
      </w:r>
      <w:r>
        <w:tab/>
        <w:t xml:space="preserve">Rummer B. </w:t>
      </w:r>
      <w:hyperlink r:id="rId54">
        <w:r>
          <w:rPr>
            <w:rStyle w:val="Hyperlink"/>
          </w:rPr>
          <w:t>Forest residues transportation costing model (FoRTSv5)</w:t>
        </w:r>
      </w:hyperlink>
      <w:r>
        <w:t xml:space="preserve"> 2005.</w:t>
      </w:r>
    </w:p>
    <w:p w14:paraId="48FFC10B" w14:textId="77777777" w:rsidR="000F5F23" w:rsidRDefault="00B37F11">
      <w:pPr>
        <w:pStyle w:val="Bibliography"/>
      </w:pPr>
      <w:bookmarkStart w:id="456" w:name="ref-Miles2009"/>
      <w:bookmarkEnd w:id="455"/>
      <w:r>
        <w:t xml:space="preserve">[48] </w:t>
      </w:r>
      <w:r>
        <w:tab/>
        <w:t>Miles PD, Smith WB. Specific gravity and other properties of wood and bark for 156 tree species found in North America. United States Department of Agriculture. Forest Service. Northern Research Station; 2009.</w:t>
      </w:r>
    </w:p>
    <w:p w14:paraId="169D92F3" w14:textId="77777777" w:rsidR="000F5F23" w:rsidRDefault="00B37F11">
      <w:pPr>
        <w:pStyle w:val="Bibliography"/>
      </w:pPr>
      <w:bookmarkStart w:id="457" w:name="ref-TT2020"/>
      <w:bookmarkEnd w:id="456"/>
      <w:r>
        <w:t xml:space="preserve">[49] </w:t>
      </w:r>
      <w:r>
        <w:tab/>
        <w:t xml:space="preserve">Timber Tracks. </w:t>
      </w:r>
      <w:hyperlink r:id="rId55">
        <w:r>
          <w:rPr>
            <w:rStyle w:val="Hyperlink"/>
          </w:rPr>
          <w:t>Forestry equipment hourly rates: 2020</w:t>
        </w:r>
      </w:hyperlink>
      <w:r>
        <w:t xml:space="preserve"> 2020.</w:t>
      </w:r>
    </w:p>
    <w:p w14:paraId="361B207C" w14:textId="77777777" w:rsidR="000F5F23" w:rsidRDefault="00B37F11">
      <w:pPr>
        <w:pStyle w:val="Bibliography"/>
      </w:pPr>
      <w:bookmarkStart w:id="458" w:name="ref-Bettinger2017"/>
      <w:bookmarkEnd w:id="457"/>
      <w:r>
        <w:t xml:space="preserve">[50] </w:t>
      </w:r>
      <w:r>
        <w:tab/>
        <w:t>Bettinger P, Boston K, Siry JP, Grebner DL. Forest Management and Planning. 2nd ed. Elsevier; 2017. doi:</w:t>
      </w:r>
      <w:hyperlink r:id="rId56">
        <w:r>
          <w:rPr>
            <w:rStyle w:val="Hyperlink"/>
          </w:rPr>
          <w:t>10.1016/B978-0-12-809476-1.00002-3</w:t>
        </w:r>
      </w:hyperlink>
      <w:r>
        <w:t>.</w:t>
      </w:r>
    </w:p>
    <w:p w14:paraId="49BA1554" w14:textId="77777777" w:rsidR="000F5F23" w:rsidRDefault="00B37F11">
      <w:pPr>
        <w:pStyle w:val="Bibliography"/>
      </w:pPr>
      <w:bookmarkStart w:id="459" w:name="ref-Lambert2005"/>
      <w:bookmarkEnd w:id="458"/>
      <w:r>
        <w:t xml:space="preserve">[51] </w:t>
      </w:r>
      <w:r>
        <w:tab/>
        <w:t>Lambert MC, Ung CH, Raulier F. Canadian national tree aboveground biomass equations. Canadian Journal of Forest Research 2005;35:1996–2018. doi:</w:t>
      </w:r>
      <w:hyperlink r:id="rId57">
        <w:r>
          <w:rPr>
            <w:rStyle w:val="Hyperlink"/>
          </w:rPr>
          <w:t>10.1139/x05-112</w:t>
        </w:r>
      </w:hyperlink>
      <w:r>
        <w:t>.</w:t>
      </w:r>
    </w:p>
    <w:p w14:paraId="02D12105" w14:textId="77777777" w:rsidR="000F5F23" w:rsidRDefault="00B37F11">
      <w:pPr>
        <w:pStyle w:val="Bibliography"/>
      </w:pPr>
      <w:bookmarkStart w:id="460" w:name="ref-Boudewyn2007"/>
      <w:bookmarkEnd w:id="459"/>
      <w:r>
        <w:t xml:space="preserve">[52] </w:t>
      </w:r>
      <w:r>
        <w:tab/>
        <w:t>Boudewyn P, Song X, Magnussen S, Gillis MD. Model-based, volume-to-biomass conversion for forested and vegetated land in Canada. Victoria, BC, Canada: Natural Resources Canada, Canadian Forest Service, Pacific Forestry Centre; 2007.</w:t>
      </w:r>
    </w:p>
    <w:p w14:paraId="2BEC66B4" w14:textId="77777777" w:rsidR="000F5F23" w:rsidRDefault="00B37F11">
      <w:pPr>
        <w:pStyle w:val="Bibliography"/>
      </w:pPr>
      <w:bookmarkStart w:id="461" w:name="ref-Alberta2016"/>
      <w:bookmarkEnd w:id="460"/>
      <w:r>
        <w:t xml:space="preserve">[53] </w:t>
      </w:r>
      <w:r>
        <w:tab/>
        <w:t xml:space="preserve">Alberta. </w:t>
      </w:r>
      <w:hyperlink r:id="rId58">
        <w:r>
          <w:rPr>
            <w:rStyle w:val="Hyperlink"/>
          </w:rPr>
          <w:t>Alberta timber harvest planning and operating ground rules framework for renewal</w:t>
        </w:r>
      </w:hyperlink>
      <w:r>
        <w:t xml:space="preserve"> 2016.</w:t>
      </w:r>
    </w:p>
    <w:p w14:paraId="272CCF7A" w14:textId="77777777" w:rsidR="000F5F23" w:rsidRDefault="00B37F11">
      <w:pPr>
        <w:pStyle w:val="Bibliography"/>
      </w:pPr>
      <w:bookmarkStart w:id="462" w:name="ref-CCFM2020"/>
      <w:bookmarkEnd w:id="461"/>
      <w:r>
        <w:t xml:space="preserve">[54] </w:t>
      </w:r>
      <w:r>
        <w:tab/>
        <w:t>Canadian Council of Forest Ministers. National forestry database - Canada (version 2.0.0) [data set] 2020. doi:</w:t>
      </w:r>
      <w:hyperlink r:id="rId59">
        <w:r>
          <w:rPr>
            <w:rStyle w:val="Hyperlink"/>
          </w:rPr>
          <w:t>10.5281/zenodo.3690046</w:t>
        </w:r>
      </w:hyperlink>
      <w:r>
        <w:t>.</w:t>
      </w:r>
    </w:p>
    <w:p w14:paraId="7D203BC1" w14:textId="77777777" w:rsidR="000F5F23" w:rsidRDefault="00B37F11">
      <w:pPr>
        <w:pStyle w:val="Bibliography"/>
      </w:pPr>
      <w:bookmarkStart w:id="463" w:name="ref-Peltola2011"/>
      <w:bookmarkEnd w:id="462"/>
      <w:r>
        <w:t xml:space="preserve">[55] </w:t>
      </w:r>
      <w:r>
        <w:tab/>
        <w:t>Peltola S, Kilpeläinen H, Asikainen A. Recovery rates of logging residue harvesting in Norway spruce (Picea abies (L.) Karsten) dominated stands. Biomass &amp; Bioenergy 2011:1545–51. doi:</w:t>
      </w:r>
      <w:hyperlink r:id="rId60">
        <w:r>
          <w:rPr>
            <w:rStyle w:val="Hyperlink"/>
          </w:rPr>
          <w:t>10.1016/j.biombioe.2010.12.032</w:t>
        </w:r>
      </w:hyperlink>
      <w:r>
        <w:t>.</w:t>
      </w:r>
    </w:p>
    <w:p w14:paraId="58A16368" w14:textId="77777777" w:rsidR="000F5F23" w:rsidRDefault="00B37F11">
      <w:pPr>
        <w:pStyle w:val="Bibliography"/>
      </w:pPr>
      <w:bookmarkStart w:id="464" w:name="ref-Prepas2001"/>
      <w:bookmarkEnd w:id="463"/>
      <w:r>
        <w:t xml:space="preserve">[56] </w:t>
      </w:r>
      <w:r>
        <w:tab/>
        <w:t xml:space="preserve">Prepas EE, Burke J, Allen E, Holst M, Gibson K, Millions D. </w:t>
      </w:r>
      <w:hyperlink r:id="rId61">
        <w:r>
          <w:rPr>
            <w:rStyle w:val="Hyperlink"/>
          </w:rPr>
          <w:t>The Virginia Hills fire of 1998 and the opportunity to evaluate the impact of fire on water quality in upland stands on the boreal plain: The Virginia Hills fire : A once-in-a-lifetime opportunity to evaluate the impact of natural versus forestry-related disturbance on water quality, contaminants and biodiversity in surface waters on the boreal plain</w:t>
        </w:r>
      </w:hyperlink>
      <w:r>
        <w:t>. Edmonton: Sustainable Forest Management Network; 2001.</w:t>
      </w:r>
    </w:p>
    <w:p w14:paraId="1048730C" w14:textId="596F8A67" w:rsidR="00A93F34" w:rsidRDefault="00B37F11">
      <w:pPr>
        <w:pStyle w:val="Bibliography"/>
        <w:sectPr w:rsidR="00A93F34" w:rsidSect="00943BCB">
          <w:type w:val="continuous"/>
          <w:pgSz w:w="12240" w:h="15840"/>
          <w:pgMar w:top="1440" w:right="1440" w:bottom="1440" w:left="1440" w:header="720" w:footer="720" w:gutter="0"/>
          <w:cols w:space="720"/>
        </w:sectPr>
      </w:pPr>
      <w:bookmarkStart w:id="465" w:name="ref-Zheng2021"/>
      <w:bookmarkEnd w:id="464"/>
      <w:r>
        <w:t xml:space="preserve">[57] </w:t>
      </w:r>
      <w:r>
        <w:tab/>
        <w:t>Zheng Y, Doll CA, Qiu F, Anderson JA, Hauer G, Luckert MK. Potential ethanol biorefinery sites based on agricultural residues in Alberta, Canada: A GIS approach with feedstock variability. Biosystems Engineering 2021;204:223–34. doi:</w:t>
      </w:r>
      <w:hyperlink r:id="rId62">
        <w:r>
          <w:rPr>
            <w:rStyle w:val="Hyperlink"/>
          </w:rPr>
          <w:t>10.1016/j.biosystemseng.2021.01.010</w:t>
        </w:r>
      </w:hyperlink>
      <w:bookmarkEnd w:id="406"/>
      <w:bookmarkEnd w:id="409"/>
      <w:bookmarkEnd w:id="465"/>
    </w:p>
    <w:p w14:paraId="5E0878E7" w14:textId="119C26F3" w:rsidR="00EC163C" w:rsidRDefault="00390569">
      <w:pPr>
        <w:pStyle w:val="Title"/>
        <w:jc w:val="left"/>
        <w:rPr>
          <w:ins w:id="466" w:author="gwa" w:date="2022-11-07T13:54:00Z"/>
        </w:rPr>
      </w:pPr>
      <w:ins w:id="467" w:author="gwa" w:date="2022-11-07T13:54:00Z">
        <w:r>
          <w:t>Appendix: Development of residual biomass estimates by township</w:t>
        </w:r>
      </w:ins>
    </w:p>
    <w:p w14:paraId="2E8F04DB" w14:textId="004E715E" w:rsidR="00390569" w:rsidRDefault="00390569" w:rsidP="00390569">
      <w:pPr>
        <w:pStyle w:val="BodyText"/>
        <w:rPr>
          <w:moveTo w:id="468" w:author="gwa" w:date="2022-11-07T13:54:00Z"/>
        </w:rPr>
        <w:pPrChange w:id="469" w:author="gwa" w:date="2022-11-07T13:54:00Z">
          <w:pPr>
            <w:pStyle w:val="Heading1"/>
          </w:pPr>
        </w:pPrChange>
      </w:pPr>
      <w:moveToRangeStart w:id="470" w:author="gwa" w:date="2022-11-07T13:54:00Z" w:name="move118721697"/>
    </w:p>
    <w:p w14:paraId="32C6766D" w14:textId="77777777" w:rsidR="00390569" w:rsidRDefault="00390569" w:rsidP="00390569">
      <w:pPr>
        <w:pStyle w:val="Heading2"/>
        <w:rPr>
          <w:moveTo w:id="471" w:author="gwa" w:date="2022-11-07T13:54:00Z"/>
        </w:rPr>
      </w:pPr>
      <w:moveTo w:id="472" w:author="gwa" w:date="2022-11-07T13:54:00Z">
        <w:r>
          <w:t>The volume adjustment factor</w:t>
        </w:r>
      </w:moveTo>
    </w:p>
    <w:p w14:paraId="02BA080C" w14:textId="77777777" w:rsidR="00390569" w:rsidRDefault="00390569" w:rsidP="00390569">
      <w:pPr>
        <w:pStyle w:val="FirstParagraph"/>
        <w:rPr>
          <w:moveTo w:id="473" w:author="gwa" w:date="2022-11-07T13:54:00Z"/>
        </w:rPr>
      </w:pPr>
      <w:commentRangeStart w:id="474"/>
      <w:moveTo w:id="475" w:author="gwa" w:date="2022-11-07T13:54:00Z">
        <w:r>
          <w:t xml:space="preserve">Figure 3 shows the actual harvest volume for Alberta between 1990 and 2015 using data from the national forestry database [38] compared to estimated harvest volumes calculated from harvest area and our calculated harvest volume per hectare. </w:t>
        </w:r>
        <w:commentRangeEnd w:id="474"/>
        <w:r>
          <w:rPr>
            <w:rStyle w:val="CommentReference"/>
          </w:rPr>
          <w:commentReference w:id="474"/>
        </w:r>
      </w:moveTo>
    </w:p>
    <w:p w14:paraId="35D35CAC" w14:textId="77777777" w:rsidR="00390569" w:rsidRDefault="00390569" w:rsidP="00390569">
      <w:pPr>
        <w:pStyle w:val="BodyText"/>
        <w:rPr>
          <w:moveTo w:id="476" w:author="gwa" w:date="2022-11-07T13:54:00Z"/>
        </w:rPr>
      </w:pPr>
      <w:moveTo w:id="477" w:author="gwa" w:date="2022-11-07T13:54:00Z">
        <w:r>
          <w:t xml:space="preserve">[ Figure 3 about </w:t>
        </w:r>
        <w:proofErr w:type="gramStart"/>
        <w:r>
          <w:t>here ]</w:t>
        </w:r>
        <w:proofErr w:type="gramEnd"/>
      </w:moveTo>
    </w:p>
    <w:p w14:paraId="089701B1" w14:textId="77777777" w:rsidR="00390569" w:rsidRDefault="00390569" w:rsidP="00390569">
      <w:pPr>
        <w:pStyle w:val="BodyText"/>
        <w:rPr>
          <w:moveTo w:id="478" w:author="gwa" w:date="2022-11-07T13:54:00Z"/>
        </w:rPr>
      </w:pPr>
      <w:moveTo w:id="479" w:author="gwa" w:date="2022-11-07T13:54:00Z">
        <w:r>
          <w:t xml:space="preserve">The estimated harvest volume was calculated using the harvest areas identified in the 30 m data, and the adjusted harvest volume per hectare </w:t>
        </w:r>
        <w:commentRangeStart w:id="480"/>
        <w:r>
          <w:t>determined for each township</w:t>
        </w:r>
        <w:commentRangeEnd w:id="480"/>
        <w:r>
          <w:rPr>
            <w:rStyle w:val="CommentReference"/>
          </w:rPr>
          <w:commentReference w:id="480"/>
        </w:r>
        <w:r>
          <w:t xml:space="preserve">. We are satisfied that, at the provincial level, </w:t>
        </w:r>
        <w:commentRangeStart w:id="481"/>
        <w:r>
          <w:t xml:space="preserve">the adjustment factor produces estimates of harvest volume is </w:t>
        </w:r>
        <w:proofErr w:type="gramStart"/>
        <w:r>
          <w:t>similar to</w:t>
        </w:r>
        <w:proofErr w:type="gramEnd"/>
        <w:r>
          <w:t xml:space="preserve"> that recorded in the national forestry database and is appropriate for use for this study.</w:t>
        </w:r>
      </w:moveTo>
    </w:p>
    <w:p w14:paraId="24288732" w14:textId="77777777" w:rsidR="00390569" w:rsidRDefault="00390569" w:rsidP="00390569">
      <w:pPr>
        <w:pStyle w:val="BodyText"/>
        <w:rPr>
          <w:moveTo w:id="482" w:author="gwa" w:date="2022-11-07T13:54:00Z"/>
        </w:rPr>
      </w:pPr>
      <w:moveTo w:id="483" w:author="gwa" w:date="2022-11-07T13:54:00Z">
        <w:r>
          <w:t>The adjustment factor was calculated by dividing the average harvest volume from the actual harvest volume by the from our estimated harvest volumes.  The calculated value for the adjustment factor was 2.77.  We multiplied the estimated harvest volumes for each township by the adjustment factor, to provide township-level harvest volumes that would be compatible with the province-level harvest volumes from the national forestry database.</w:t>
        </w:r>
        <w:commentRangeEnd w:id="481"/>
        <w:r>
          <w:rPr>
            <w:rStyle w:val="CommentReference"/>
          </w:rPr>
          <w:commentReference w:id="481"/>
        </w:r>
      </w:moveTo>
    </w:p>
    <w:p w14:paraId="41D73CDD" w14:textId="77777777" w:rsidR="00390569" w:rsidRDefault="00390569" w:rsidP="00390569">
      <w:pPr>
        <w:pStyle w:val="BodyText"/>
        <w:rPr>
          <w:moveTo w:id="484" w:author="gwa" w:date="2022-11-07T13:54:00Z"/>
        </w:rPr>
      </w:pPr>
      <w:moveTo w:id="485" w:author="gwa" w:date="2022-11-07T13:54:00Z">
        <w:r>
          <w:t xml:space="preserve">The left panel of </w:t>
        </w:r>
        <w:commentRangeStart w:id="486"/>
        <w:r>
          <w:t xml:space="preserve">Figure 4 </w:t>
        </w:r>
        <w:commentRangeEnd w:id="486"/>
        <w:r>
          <w:rPr>
            <w:rStyle w:val="CommentReference"/>
          </w:rPr>
          <w:commentReference w:id="486"/>
        </w:r>
        <w:r>
          <w:t>shows the spatial distribution of merchantable volume by township. The region surrounding the potential bioenergy plant locations contains high volume per hectare. The right panel shows the calculated merchantable volume per hectare for harvested area in each of the townships.</w:t>
        </w:r>
      </w:moveTo>
    </w:p>
    <w:p w14:paraId="7946D0DC" w14:textId="77777777" w:rsidR="00390569" w:rsidRDefault="00390569" w:rsidP="00390569">
      <w:pPr>
        <w:pStyle w:val="BodyText"/>
        <w:rPr>
          <w:moveTo w:id="487" w:author="gwa" w:date="2022-11-07T13:54:00Z"/>
        </w:rPr>
      </w:pPr>
      <w:moveTo w:id="488" w:author="gwa" w:date="2022-11-07T13:54:00Z">
        <w:r>
          <w:t>[ Figure 4 about here]</w:t>
        </w:r>
      </w:moveTo>
    </w:p>
    <w:moveToRangeEnd w:id="470"/>
    <w:p w14:paraId="5C5FD1FA" w14:textId="77777777" w:rsidR="00390569" w:rsidRDefault="00390569" w:rsidP="00390569">
      <w:pPr>
        <w:pStyle w:val="BodyText"/>
        <w:rPr>
          <w:ins w:id="489" w:author="gwa" w:date="2022-11-07T13:54:00Z"/>
        </w:rPr>
      </w:pPr>
    </w:p>
    <w:p w14:paraId="297D66B7" w14:textId="77777777" w:rsidR="00390569" w:rsidRDefault="00390569" w:rsidP="00390569">
      <w:pPr>
        <w:pStyle w:val="BodyText"/>
        <w:rPr>
          <w:ins w:id="490" w:author="gwa" w:date="2022-11-07T13:54:00Z"/>
        </w:rPr>
      </w:pPr>
    </w:p>
    <w:p w14:paraId="4ADA5658" w14:textId="77777777" w:rsidR="00390569" w:rsidRDefault="00390569" w:rsidP="00390569">
      <w:pPr>
        <w:pStyle w:val="Heading2"/>
        <w:rPr>
          <w:moveTo w:id="491" w:author="gwa" w:date="2022-11-07T13:54:00Z"/>
        </w:rPr>
      </w:pPr>
      <w:moveToRangeStart w:id="492" w:author="gwa" w:date="2022-11-07T13:54:00Z" w:name="move118721695"/>
      <w:proofErr w:type="gramStart"/>
      <w:moveTo w:id="493" w:author="gwa" w:date="2022-11-07T13:54:00Z">
        <w:r>
          <w:t xml:space="preserve">Step </w:t>
        </w:r>
        <w:r w:rsidRPr="0009120F">
          <w:rPr>
            <w:highlight w:val="yellow"/>
          </w:rPr>
          <w:t>?</w:t>
        </w:r>
        <w:proofErr w:type="gramEnd"/>
        <w:r w:rsidRPr="0009120F">
          <w:rPr>
            <w:highlight w:val="yellow"/>
          </w:rPr>
          <w:t>.</w:t>
        </w:r>
        <w:r>
          <w:t xml:space="preserve"> Use NFD data to adjust harvest volume</w:t>
        </w:r>
      </w:moveTo>
    </w:p>
    <w:p w14:paraId="352F3BF8" w14:textId="77777777" w:rsidR="00390569" w:rsidRDefault="00390569" w:rsidP="00390569">
      <w:pPr>
        <w:pStyle w:val="BodyText"/>
        <w:rPr>
          <w:moveTo w:id="494" w:author="gwa" w:date="2022-11-07T13:54:00Z"/>
        </w:rPr>
      </w:pPr>
    </w:p>
    <w:p w14:paraId="701C764D" w14:textId="77777777" w:rsidR="00390569" w:rsidRPr="00550004" w:rsidRDefault="00390569" w:rsidP="00390569">
      <w:pPr>
        <w:pStyle w:val="BodyText"/>
        <w:rPr>
          <w:moveTo w:id="495" w:author="gwa" w:date="2022-11-07T13:54:00Z"/>
        </w:rPr>
      </w:pPr>
    </w:p>
    <w:p w14:paraId="0EF366AE" w14:textId="77777777" w:rsidR="00390569" w:rsidRPr="008125CA" w:rsidRDefault="00390569" w:rsidP="00390569">
      <w:pPr>
        <w:pStyle w:val="Heading2"/>
        <w:rPr>
          <w:moveTo w:id="496" w:author="gwa" w:date="2022-11-07T13:54:00Z"/>
        </w:rPr>
      </w:pPr>
      <w:proofErr w:type="gramStart"/>
      <w:moveTo w:id="497" w:author="gwa" w:date="2022-11-07T13:54:00Z">
        <w:r>
          <w:t xml:space="preserve">Step </w:t>
        </w:r>
        <w:r w:rsidRPr="00A1425F">
          <w:rPr>
            <w:highlight w:val="yellow"/>
          </w:rPr>
          <w:t>?</w:t>
        </w:r>
        <w:proofErr w:type="gramEnd"/>
        <w:r>
          <w:t xml:space="preserve">. Conversion of adjusted harvest volume to residue yield </w:t>
        </w:r>
      </w:moveTo>
    </w:p>
    <w:p w14:paraId="2AB6DAAF" w14:textId="77777777" w:rsidR="00390569" w:rsidRPr="008125CA" w:rsidRDefault="00390569" w:rsidP="00390569">
      <w:pPr>
        <w:pStyle w:val="FirstParagraph"/>
        <w:rPr>
          <w:moveTo w:id="498" w:author="gwa" w:date="2022-11-07T13:54:00Z"/>
        </w:rPr>
      </w:pPr>
      <w:moveTo w:id="499" w:author="gwa" w:date="2022-11-07T13:54:00Z">
        <w:r>
          <w:t xml:space="preserve">Development of the residue yields required the most effort.  </w:t>
        </w:r>
        <w:r w:rsidRPr="00550004">
          <w:t>Utilization standards,</w:t>
        </w:r>
        <w:r>
          <w:t xml:space="preserve"> the residual biomass of the average needleleaf and broadleaf tree, and spatial variability in residue yields need to be accounted for.  The procedures used are described in detail in the Appendix.  </w:t>
        </w:r>
      </w:moveTo>
    </w:p>
    <w:p w14:paraId="43F02B43" w14:textId="77777777" w:rsidR="00390569" w:rsidRDefault="00390569" w:rsidP="00390569">
      <w:pPr>
        <w:pStyle w:val="FirstParagraph"/>
        <w:rPr>
          <w:moveTo w:id="500" w:author="gwa" w:date="2022-11-07T13:54:00Z"/>
        </w:rPr>
      </w:pPr>
      <w:moveTo w:id="501" w:author="gwa" w:date="2022-11-07T13:54:00Z">
        <w:r>
          <w:t xml:space="preserve">For each township, we calculate the number of stems by dividing the adjusted volume per hectare by the average piece size for both needleleaf and broadleaf trees. </w:t>
        </w:r>
        <w:commentRangeStart w:id="502"/>
        <w:r>
          <w:t>We assume that for the types of stands being harvested that the stem count per hectare for the 13/+7 utilization standard is close to the stem count based on the FMU utilization standard.</w:t>
        </w:r>
        <w:commentRangeEnd w:id="502"/>
        <w:r>
          <w:rPr>
            <w:rStyle w:val="CommentReference"/>
          </w:rPr>
          <w:commentReference w:id="502"/>
        </w:r>
        <w:r>
          <w:t xml:space="preserve"> We multiply the stem count by the average tree residual biomass. We assume an average recovery factor of 0.624 following what Peltola </w:t>
        </w:r>
        <w:r>
          <w:rPr>
            <w:i/>
            <w:iCs/>
          </w:rPr>
          <w:t>et al.</w:t>
        </w:r>
        <w:r>
          <w:t xml:space="preserve"> [55] determined for Finland, recognizing that some of the residual biomass will be unrecoverable for reasons related to </w:t>
        </w:r>
        <w:r w:rsidRPr="00B961FC">
          <w:rPr>
            <w:lang w:val="en-CA"/>
          </w:rPr>
          <w:t>ecological sustainability and technical accessibility</w:t>
        </w:r>
        <w:r>
          <w:t>. Together this gives us an estimate of the average residue yield when a hectare of a stand in a particular township is harvested.</w:t>
        </w:r>
      </w:moveTo>
    </w:p>
    <w:moveToRangeEnd w:id="492"/>
    <w:p w14:paraId="61F7BE70" w14:textId="77777777" w:rsidR="00390569" w:rsidRPr="00390569" w:rsidRDefault="00390569" w:rsidP="00732089">
      <w:pPr>
        <w:pStyle w:val="BodyText"/>
        <w:pPrChange w:id="503" w:author="gwa" w:date="2022-11-07T13:54:00Z">
          <w:pPr>
            <w:pStyle w:val="Title"/>
            <w:jc w:val="left"/>
          </w:pPr>
        </w:pPrChange>
      </w:pPr>
    </w:p>
    <w:sectPr w:rsidR="00390569" w:rsidRPr="00390569" w:rsidSect="00A93F34">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Jay Anderson" w:date="2022-01-13T19:50:00Z" w:initials="JA">
    <w:p w14:paraId="7CC0FF16" w14:textId="77777777" w:rsidR="00F15699" w:rsidRDefault="00F15699">
      <w:pPr>
        <w:pStyle w:val="CommentText"/>
      </w:pPr>
      <w:r>
        <w:rPr>
          <w:rStyle w:val="CommentReference"/>
        </w:rPr>
        <w:annotationRef/>
      </w:r>
      <w:r>
        <w:t>If you want, I can take a stab at the abstract before we send it to Marty.</w:t>
      </w:r>
    </w:p>
  </w:comment>
  <w:comment w:id="14" w:author="Jay Anderson" w:date="2021-12-07T12:41:00Z" w:initials="JA">
    <w:p w14:paraId="61949EE1" w14:textId="5D8D9A70" w:rsidR="00380410" w:rsidRPr="00DE4A1D" w:rsidRDefault="00380410" w:rsidP="00DE4A1D">
      <w:pPr>
        <w:rPr>
          <w:rFonts w:ascii="Times New Roman" w:eastAsia="Times New Roman" w:hAnsi="Times New Roman" w:cs="Times New Roman"/>
          <w:lang w:val="en-CA"/>
        </w:rPr>
      </w:pPr>
      <w:r>
        <w:rPr>
          <w:rStyle w:val="CommentReference"/>
        </w:rPr>
        <w:annotationRef/>
      </w:r>
      <w:r>
        <w:rPr>
          <w:rFonts w:ascii="Arial" w:eastAsia="Times New Roman" w:hAnsi="Arial" w:cs="Arial"/>
          <w:color w:val="000000"/>
          <w:sz w:val="20"/>
          <w:szCs w:val="20"/>
          <w:shd w:val="clear" w:color="auto" w:fill="FFFFFF"/>
          <w:lang w:val="en-CA"/>
        </w:rPr>
        <w:t>T</w:t>
      </w:r>
      <w:r w:rsidRPr="00DE4A1D">
        <w:rPr>
          <w:rFonts w:ascii="Arial" w:eastAsia="Times New Roman" w:hAnsi="Arial" w:cs="Arial"/>
          <w:color w:val="000000"/>
          <w:sz w:val="20"/>
          <w:szCs w:val="20"/>
          <w:shd w:val="clear" w:color="auto" w:fill="FFFFFF"/>
          <w:lang w:val="en-CA"/>
        </w:rPr>
        <w:t>he suggested length for articles in Biomass &amp; Bioenergy is 4000-6000 words. The current version is about 6</w:t>
      </w:r>
      <w:r w:rsidR="001835CD">
        <w:rPr>
          <w:rFonts w:ascii="Arial" w:eastAsia="Times New Roman" w:hAnsi="Arial" w:cs="Arial"/>
          <w:color w:val="000000"/>
          <w:sz w:val="20"/>
          <w:szCs w:val="20"/>
          <w:shd w:val="clear" w:color="auto" w:fill="FFFFFF"/>
          <w:lang w:val="en-CA"/>
        </w:rPr>
        <w:t>300</w:t>
      </w:r>
      <w:r w:rsidRPr="00DE4A1D">
        <w:rPr>
          <w:rFonts w:ascii="Arial" w:eastAsia="Times New Roman" w:hAnsi="Arial" w:cs="Arial"/>
          <w:color w:val="000000"/>
          <w:sz w:val="20"/>
          <w:szCs w:val="20"/>
          <w:shd w:val="clear" w:color="auto" w:fill="FFFFFF"/>
          <w:lang w:val="en-CA"/>
        </w:rPr>
        <w:t xml:space="preserve">, excluding </w:t>
      </w:r>
      <w:r w:rsidR="001835CD">
        <w:rPr>
          <w:rFonts w:ascii="Arial" w:eastAsia="Times New Roman" w:hAnsi="Arial" w:cs="Arial"/>
          <w:color w:val="000000"/>
          <w:sz w:val="20"/>
          <w:szCs w:val="20"/>
          <w:shd w:val="clear" w:color="auto" w:fill="FFFFFF"/>
          <w:lang w:val="en-CA"/>
        </w:rPr>
        <w:t>references</w:t>
      </w:r>
      <w:r>
        <w:rPr>
          <w:rFonts w:ascii="Arial" w:eastAsia="Times New Roman" w:hAnsi="Arial" w:cs="Arial"/>
          <w:color w:val="000000"/>
          <w:sz w:val="20"/>
          <w:szCs w:val="20"/>
          <w:shd w:val="clear" w:color="auto" w:fill="FFFFFF"/>
          <w:lang w:val="en-CA"/>
        </w:rPr>
        <w:t>.</w:t>
      </w:r>
    </w:p>
    <w:p w14:paraId="1DA00C43" w14:textId="77777777" w:rsidR="00380410" w:rsidRDefault="00380410">
      <w:pPr>
        <w:pStyle w:val="CommentText"/>
      </w:pPr>
    </w:p>
  </w:comment>
  <w:comment w:id="42" w:author="gwa" w:date="2021-12-20T11:50:00Z" w:initials="gwa">
    <w:p w14:paraId="1717738F" w14:textId="77777777" w:rsidR="00380410" w:rsidRDefault="00380410" w:rsidP="003949D3">
      <w:pPr>
        <w:pStyle w:val="CommentText"/>
      </w:pPr>
      <w:r>
        <w:rPr>
          <w:rStyle w:val="CommentReference"/>
        </w:rPr>
        <w:annotationRef/>
      </w:r>
      <w:r>
        <w:rPr>
          <w:lang w:val="en-CA"/>
        </w:rPr>
        <w:t>I'm not sure that the Mg used here is ODMT</w:t>
      </w:r>
    </w:p>
  </w:comment>
  <w:comment w:id="43" w:author="Jay Anderson" w:date="2022-01-06T20:11:00Z" w:initials="JA">
    <w:p w14:paraId="79B8EDD1" w14:textId="77777777" w:rsidR="00380410" w:rsidRDefault="00380410">
      <w:pPr>
        <w:pStyle w:val="CommentText"/>
      </w:pPr>
      <w:r>
        <w:rPr>
          <w:rStyle w:val="CommentReference"/>
        </w:rPr>
        <w:annotationRef/>
      </w:r>
      <w:r>
        <w:t xml:space="preserve">I updated this number to align with </w:t>
      </w:r>
      <w:r>
        <w:t>Yemshanov et al’s (2014) findings, which are ODMT.</w:t>
      </w:r>
    </w:p>
  </w:comment>
  <w:comment w:id="131" w:author="gwa" w:date="2021-12-18T11:05:00Z" w:initials="gwa">
    <w:p w14:paraId="5F5F1BA5" w14:textId="77777777" w:rsidR="00380410" w:rsidRDefault="00380410" w:rsidP="00C676EA">
      <w:pPr>
        <w:pStyle w:val="CommentText"/>
      </w:pPr>
      <w:r>
        <w:rPr>
          <w:rStyle w:val="CommentReference"/>
        </w:rPr>
        <w:annotationRef/>
      </w:r>
      <w:r>
        <w:rPr>
          <w:lang w:val="en-CA"/>
        </w:rPr>
        <w:t>We approximate to the township level in the greedy algorithm</w:t>
      </w:r>
    </w:p>
  </w:comment>
  <w:comment w:id="132" w:author="Jay Anderson" w:date="2022-01-11T12:44:00Z" w:initials="JA">
    <w:p w14:paraId="1BABD418" w14:textId="04F62445" w:rsidR="00380410" w:rsidRDefault="00380410">
      <w:pPr>
        <w:pStyle w:val="CommentText"/>
      </w:pPr>
      <w:r>
        <w:rPr>
          <w:rStyle w:val="CommentReference"/>
        </w:rPr>
        <w:annotationRef/>
      </w:r>
      <w:r>
        <w:t>I don’t think we need to be that specific yet. We will get to these details in the next couple of sections. For now, this statement is not incorrect. A township level analysis is still a spatial analysis.</w:t>
      </w:r>
    </w:p>
  </w:comment>
  <w:comment w:id="133" w:author="gwa" w:date="2021-12-18T12:06:00Z" w:initials="gwa">
    <w:p w14:paraId="22D7ACAF" w14:textId="77777777" w:rsidR="00380410" w:rsidRDefault="00380410" w:rsidP="00C676EA">
      <w:pPr>
        <w:pStyle w:val="CommentText"/>
      </w:pPr>
      <w:r>
        <w:rPr>
          <w:rStyle w:val="CommentReference"/>
        </w:rPr>
        <w:annotationRef/>
      </w:r>
      <w:r>
        <w:rPr>
          <w:lang w:val="en-CA"/>
        </w:rPr>
        <w:t>Fix wording</w:t>
      </w:r>
    </w:p>
  </w:comment>
  <w:comment w:id="163" w:author="gwa" w:date="2021-12-18T11:19:00Z" w:initials="gwa">
    <w:p w14:paraId="22D56E45" w14:textId="77777777" w:rsidR="00380410" w:rsidRDefault="00380410" w:rsidP="00C676EA">
      <w:pPr>
        <w:pStyle w:val="CommentText"/>
      </w:pPr>
      <w:r>
        <w:rPr>
          <w:rStyle w:val="CommentReference"/>
        </w:rPr>
        <w:annotationRef/>
      </w:r>
      <w:r>
        <w:rPr>
          <w:lang w:val="en-CA"/>
        </w:rPr>
        <w:t>B&amp;B prefers section number as opposed to  "above".   I will fix</w:t>
      </w:r>
    </w:p>
  </w:comment>
  <w:comment w:id="184" w:author="gwa" w:date="2021-12-18T11:24:00Z" w:initials="gwa">
    <w:p w14:paraId="4B5D5988" w14:textId="77777777" w:rsidR="00380410" w:rsidRDefault="00380410" w:rsidP="00C676EA">
      <w:pPr>
        <w:pStyle w:val="CommentText"/>
      </w:pPr>
      <w:r>
        <w:rPr>
          <w:rStyle w:val="CommentReference"/>
        </w:rPr>
        <w:annotationRef/>
      </w:r>
      <w:r>
        <w:rPr>
          <w:lang w:val="en-CA"/>
        </w:rPr>
        <w:t>This will take some effort. ☹️</w:t>
      </w:r>
    </w:p>
  </w:comment>
  <w:comment w:id="190" w:author="Jay Anderson" w:date="2021-12-15T18:46:00Z" w:initials="JA">
    <w:p w14:paraId="46083CAF" w14:textId="77777777" w:rsidR="00380410" w:rsidRDefault="00380410" w:rsidP="003933DC">
      <w:pPr>
        <w:pStyle w:val="CommentText"/>
      </w:pPr>
      <w:r>
        <w:rPr>
          <w:rStyle w:val="CommentReference"/>
        </w:rPr>
        <w:annotationRef/>
      </w:r>
      <w:r>
        <w:t>I think it would help to have a general math</w:t>
      </w:r>
      <w:r>
        <w:rPr>
          <w:noProof/>
        </w:rPr>
        <w:t xml:space="preserve">ematical description of the model, and then have each section below feed into the general description. I put an example inthere </w:t>
      </w:r>
    </w:p>
  </w:comment>
  <w:comment w:id="193" w:author="gwa" w:date="2021-12-20T12:05:00Z" w:initials="gwa">
    <w:p w14:paraId="18CA03DB" w14:textId="77777777" w:rsidR="00380410" w:rsidRDefault="00380410" w:rsidP="00C676EA">
      <w:pPr>
        <w:pStyle w:val="CommentText"/>
      </w:pPr>
      <w:r>
        <w:rPr>
          <w:rStyle w:val="CommentReference"/>
        </w:rPr>
        <w:annotationRef/>
      </w:r>
      <w:r>
        <w:rPr>
          <w:lang w:val="en-CA"/>
        </w:rPr>
        <w:t>Should we use collection or harvest?</w:t>
      </w:r>
    </w:p>
  </w:comment>
  <w:comment w:id="194" w:author="Jay Anderson" w:date="2022-01-04T10:18:00Z" w:initials="JA">
    <w:p w14:paraId="1902AFD1" w14:textId="77777777" w:rsidR="00380410" w:rsidRDefault="00380410">
      <w:pPr>
        <w:pStyle w:val="CommentText"/>
      </w:pPr>
      <w:r>
        <w:rPr>
          <w:rStyle w:val="CommentReference"/>
        </w:rPr>
        <w:annotationRef/>
      </w:r>
      <w:r>
        <w:t xml:space="preserve">I think "harvest” should be only used for </w:t>
      </w:r>
      <w:r>
        <w:t>stemwood/timber. I think we should use “collection” for everything done in the cutblock, “transportation” for the process once the residue is loaded in the truck, and “extraction”/“extractors” to describe the complete process.</w:t>
      </w:r>
    </w:p>
  </w:comment>
  <w:comment w:id="206" w:author="Jay Anderson" w:date="2021-12-15T18:41:00Z" w:initials="JA">
    <w:p w14:paraId="18AE9457" w14:textId="77777777" w:rsidR="00380410" w:rsidRDefault="00380410" w:rsidP="00003DBB">
      <w:pPr>
        <w:pStyle w:val="CommentText"/>
      </w:pPr>
      <w:r>
        <w:rPr>
          <w:rStyle w:val="CommentReference"/>
        </w:rPr>
        <w:annotationRef/>
      </w:r>
      <w:r>
        <w:t>Are we sure about this? I’ll check to see if Roser included an assumption for lowbedding within his cost.</w:t>
      </w:r>
    </w:p>
  </w:comment>
  <w:comment w:id="207" w:author="gwa" w:date="2021-12-18T11:29:00Z" w:initials="gwa">
    <w:p w14:paraId="7C7D9E26" w14:textId="77777777" w:rsidR="00380410" w:rsidRDefault="00380410" w:rsidP="00C676EA">
      <w:pPr>
        <w:pStyle w:val="CommentText"/>
      </w:pPr>
      <w:r>
        <w:rPr>
          <w:rStyle w:val="CommentReference"/>
        </w:rPr>
        <w:annotationRef/>
      </w:r>
      <w:r>
        <w:rPr>
          <w:lang w:val="en-CA"/>
        </w:rPr>
        <w:t>If he does, it's presented as an average</w:t>
      </w:r>
    </w:p>
  </w:comment>
  <w:comment w:id="208" w:author="Jay Anderson" w:date="2022-01-04T10:14:00Z" w:initials="JA">
    <w:p w14:paraId="7A29221E" w14:textId="77777777" w:rsidR="00380410" w:rsidRDefault="00380410">
      <w:pPr>
        <w:pStyle w:val="CommentText"/>
      </w:pPr>
      <w:r>
        <w:rPr>
          <w:rStyle w:val="CommentReference"/>
        </w:rPr>
        <w:annotationRef/>
      </w:r>
      <w:r>
        <w:t>An average would be fine. I believe his cost estimate is for western Canada, and if so he would probably base the moving costs on the average size of harvest packages and the average distance between the packages in western Canada. I’ll dig into it later.</w:t>
      </w:r>
    </w:p>
  </w:comment>
  <w:comment w:id="211" w:author="gwa" w:date="2021-12-20T10:31:00Z" w:initials="gwa">
    <w:p w14:paraId="170EE518" w14:textId="77777777" w:rsidR="00380410" w:rsidRDefault="00380410" w:rsidP="00975BAF">
      <w:pPr>
        <w:pStyle w:val="CommentText"/>
      </w:pPr>
      <w:r>
        <w:rPr>
          <w:rStyle w:val="CommentReference"/>
        </w:rPr>
        <w:annotationRef/>
      </w:r>
      <w:r>
        <w:rPr>
          <w:lang w:val="en-CA"/>
        </w:rPr>
        <w:t>Need to figure out include this:  as text, or as a figure?</w:t>
      </w:r>
    </w:p>
  </w:comment>
  <w:comment w:id="212" w:author="Jay Anderson" w:date="2022-01-05T16:40:00Z" w:initials="JA">
    <w:p w14:paraId="31777780" w14:textId="77777777" w:rsidR="00380410" w:rsidRDefault="00380410">
      <w:pPr>
        <w:pStyle w:val="CommentText"/>
      </w:pPr>
      <w:r>
        <w:rPr>
          <w:rStyle w:val="CommentReference"/>
        </w:rPr>
        <w:annotationRef/>
      </w:r>
      <w:r>
        <w:t xml:space="preserve">This summary is good for folks who think like programmers, but I worry that non-programmers might struggle with it. I still found the revised version lacked structure. I think it would be easier for the reader to grasp our method if we used a figure more like that in the </w:t>
      </w:r>
      <w:r>
        <w:t xml:space="preserve">Yemshanov B&amp;B paper, and then explained it step-by-step, as they do. </w:t>
      </w:r>
    </w:p>
  </w:comment>
  <w:comment w:id="220" w:author="Jay Anderson" w:date="2022-01-06T17:08:00Z" w:initials="JA">
    <w:p w14:paraId="4F3042AA" w14:textId="77777777" w:rsidR="00380410" w:rsidRDefault="00380410">
      <w:pPr>
        <w:pStyle w:val="CommentText"/>
      </w:pPr>
      <w:r>
        <w:rPr>
          <w:rStyle w:val="CommentReference"/>
        </w:rPr>
        <w:annotationRef/>
      </w:r>
      <w:r>
        <w:t xml:space="preserve"> I would have each of these sub-sections be a Step number, as done in the </w:t>
      </w:r>
      <w:r>
        <w:t xml:space="preserve">Yemshanov B&amp;B paper. </w:t>
      </w:r>
    </w:p>
  </w:comment>
  <w:comment w:id="266" w:author="Jay Anderson" w:date="2022-01-05T17:12:00Z" w:initials="JA">
    <w:p w14:paraId="6256ED87" w14:textId="77777777" w:rsidR="00390569" w:rsidRDefault="00390569" w:rsidP="00390569">
      <w:pPr>
        <w:pStyle w:val="CommentText"/>
      </w:pPr>
      <w:r>
        <w:rPr>
          <w:rStyle w:val="CommentReference"/>
        </w:rPr>
        <w:annotationRef/>
      </w:r>
      <w:r>
        <w:t>This is hard to understand. I would have tried to clarify it, but I don’t understand what you’re saying.</w:t>
      </w:r>
    </w:p>
  </w:comment>
  <w:comment w:id="272" w:author="Jay Anderson" w:date="2022-01-06T16:31:00Z" w:initials="JA">
    <w:p w14:paraId="580D3AF5" w14:textId="77777777" w:rsidR="00380410" w:rsidRDefault="00380410" w:rsidP="005A7084">
      <w:pPr>
        <w:pStyle w:val="CommentText"/>
      </w:pPr>
      <w:r>
        <w:rPr>
          <w:rStyle w:val="CommentReference"/>
        </w:rPr>
        <w:annotationRef/>
      </w:r>
      <w:r>
        <w:t xml:space="preserve">It seems kind of late to make a statement like this. This section is better than before, but the model structure is still a bit unclear. I think these sub-sections should fit into the model description mentioned in 3.0 somehow, but when I look at the programming code, “residue yield by township” isn’t there. You say in this sentence that this subsection is “essential” then it should be mentioned under 3.0 (either mathematically or using a step-by-step figure). </w:t>
      </w:r>
    </w:p>
  </w:comment>
  <w:comment w:id="282" w:author="Jay Anderson" w:date="2021-12-15T18:46:00Z" w:initials="JA">
    <w:p w14:paraId="43AA7645" w14:textId="5517529D" w:rsidR="00380410" w:rsidRDefault="00380410" w:rsidP="003933DC">
      <w:pPr>
        <w:pStyle w:val="CommentText"/>
      </w:pPr>
      <w:r>
        <w:rPr>
          <w:rStyle w:val="CommentReference"/>
        </w:rPr>
        <w:annotationRef/>
      </w:r>
      <w:r>
        <w:t>I think it would help to have a general math</w:t>
      </w:r>
      <w:r>
        <w:rPr>
          <w:noProof/>
        </w:rPr>
        <w:t xml:space="preserve">ematical description of the model, and then have each section below feed into the general description. I put an example inthere </w:t>
      </w:r>
    </w:p>
  </w:comment>
  <w:comment w:id="283" w:author="Armstrong, Glen W." w:date="2022-11-07T13:36:00Z" w:initials="AGW">
    <w:p w14:paraId="78B85E6D" w14:textId="77777777" w:rsidR="007800F6" w:rsidRDefault="007800F6" w:rsidP="002C72D7">
      <w:pPr>
        <w:pStyle w:val="CommentText"/>
      </w:pPr>
      <w:r>
        <w:rPr>
          <w:rStyle w:val="CommentReference"/>
        </w:rPr>
        <w:annotationRef/>
      </w:r>
      <w:r>
        <w:t>It's difficult to give a good mathematical description of an algorithm.  I think pseudo-code is the way to go.</w:t>
      </w:r>
    </w:p>
  </w:comment>
  <w:comment w:id="285" w:author="gwa" w:date="2021-12-20T12:05:00Z" w:initials="gwa">
    <w:p w14:paraId="39888DE1" w14:textId="2ED91524" w:rsidR="00380410" w:rsidRDefault="00380410" w:rsidP="00C676EA">
      <w:pPr>
        <w:pStyle w:val="CommentText"/>
      </w:pPr>
      <w:r>
        <w:rPr>
          <w:rStyle w:val="CommentReference"/>
        </w:rPr>
        <w:annotationRef/>
      </w:r>
      <w:r>
        <w:rPr>
          <w:lang w:val="en-CA"/>
        </w:rPr>
        <w:t>Should we use collection or harvest?</w:t>
      </w:r>
    </w:p>
  </w:comment>
  <w:comment w:id="286" w:author="Jay Anderson" w:date="2022-01-04T10:18:00Z" w:initials="JA">
    <w:p w14:paraId="468C36E1" w14:textId="7B3575C8" w:rsidR="00380410" w:rsidRDefault="00380410">
      <w:pPr>
        <w:pStyle w:val="CommentText"/>
      </w:pPr>
      <w:r>
        <w:rPr>
          <w:rStyle w:val="CommentReference"/>
        </w:rPr>
        <w:annotationRef/>
      </w:r>
      <w:r>
        <w:t>I think "harvest” should be only used for stemwood/timber. I think we should use “collection” for everything done in the cutblock, “transportation” for the process once the residue is loaded in the truck, and “extraction”/“extractors” to describe the complete process.</w:t>
      </w:r>
    </w:p>
  </w:comment>
  <w:comment w:id="299" w:author="gwa" w:date="2021-12-20T10:31:00Z" w:initials="gwa">
    <w:p w14:paraId="1B8C749E" w14:textId="77777777" w:rsidR="00380410" w:rsidRDefault="00380410" w:rsidP="00975BAF">
      <w:pPr>
        <w:pStyle w:val="CommentText"/>
      </w:pPr>
      <w:r>
        <w:rPr>
          <w:rStyle w:val="CommentReference"/>
        </w:rPr>
        <w:annotationRef/>
      </w:r>
      <w:r>
        <w:rPr>
          <w:lang w:val="en-CA"/>
        </w:rPr>
        <w:t>Need to figure out include this:  as text, or as a figure?</w:t>
      </w:r>
    </w:p>
  </w:comment>
  <w:comment w:id="300" w:author="Jay Anderson" w:date="2022-01-05T16:40:00Z" w:initials="JA">
    <w:p w14:paraId="0198E424" w14:textId="0937F130" w:rsidR="00380410" w:rsidRDefault="00380410">
      <w:pPr>
        <w:pStyle w:val="CommentText"/>
      </w:pPr>
      <w:r>
        <w:rPr>
          <w:rStyle w:val="CommentReference"/>
        </w:rPr>
        <w:annotationRef/>
      </w:r>
      <w:r>
        <w:t xml:space="preserve">This summary is good for folks who think like programmers, but I worry that non-programmers might struggle with it. I still found the revised version lacked structure. I think it would be easier for the reader to grasp our method if we used a figure more like that in the Yemshanov B&amp;B paper, and then explained it step-by-step, as they do. </w:t>
      </w:r>
    </w:p>
  </w:comment>
  <w:comment w:id="301" w:author="Armstrong, Glen W. [2]" w:date="2022-06-03T14:40:00Z" w:initials="AGW">
    <w:p w14:paraId="48729E94" w14:textId="7A6F25D2" w:rsidR="008F5AA9" w:rsidRDefault="008F5AA9">
      <w:pPr>
        <w:pStyle w:val="CommentText"/>
      </w:pPr>
      <w:r>
        <w:rPr>
          <w:rStyle w:val="CommentReference"/>
        </w:rPr>
        <w:annotationRef/>
      </w:r>
      <w:r>
        <w:br/>
        <w:t>I’ve attempted a flow-chart style of figure, but it’s much too complicated.  A mathematical representation isn’t very easy because the model is more of an algorithm than a set of formulas.  I will stick with the pseudocode and hope that it flies.</w:t>
      </w:r>
    </w:p>
  </w:comment>
  <w:comment w:id="333" w:author="Jay Anderson" w:date="2022-01-06T17:14:00Z" w:initials="JA">
    <w:p w14:paraId="6D00CB5E" w14:textId="77777777" w:rsidR="00390569" w:rsidRDefault="00390569" w:rsidP="00390569">
      <w:pPr>
        <w:pStyle w:val="CommentText"/>
      </w:pPr>
      <w:r>
        <w:rPr>
          <w:rStyle w:val="CommentReference"/>
        </w:rPr>
        <w:annotationRef/>
      </w:r>
      <w:r>
        <w:t xml:space="preserve">This is not really a modelling result… it is data manipulation that is required as input for our model, similar to the cycle time analysis detailed in Section 3 above… I suggest you move this material to one of the above “steps” </w:t>
      </w:r>
    </w:p>
  </w:comment>
  <w:comment w:id="339" w:author="Jay Anderson" w:date="2021-12-17T11:04:00Z" w:initials="JA">
    <w:p w14:paraId="5286B4D5" w14:textId="77777777" w:rsidR="00390569" w:rsidRDefault="00390569" w:rsidP="00390569">
      <w:pPr>
        <w:pStyle w:val="CommentText"/>
      </w:pPr>
      <w:r>
        <w:rPr>
          <w:rStyle w:val="CommentReference"/>
        </w:rPr>
        <w:annotationRef/>
      </w:r>
      <w:r>
        <w:t xml:space="preserve"> I wonder if the figure should show three lines: actual, estimated, and adjusted? Then we would use the adjusted results in the model.</w:t>
      </w:r>
    </w:p>
  </w:comment>
  <w:comment w:id="340" w:author="Jay Anderson" w:date="2022-01-06T17:22:00Z" w:initials="JA">
    <w:p w14:paraId="14D42793" w14:textId="77777777" w:rsidR="00390569" w:rsidRDefault="00390569" w:rsidP="00390569">
      <w:pPr>
        <w:pStyle w:val="CommentText"/>
      </w:pPr>
      <w:r>
        <w:rPr>
          <w:rStyle w:val="CommentReference"/>
        </w:rPr>
        <w:annotationRef/>
      </w:r>
      <w:r>
        <w:t>Again, I’m not sure that this would be considered a modelling result… it is more like data manipulation that feeds the model…. I would include all this text above under one of the “steps” above</w:t>
      </w:r>
    </w:p>
    <w:p w14:paraId="29FEDDDD" w14:textId="77777777" w:rsidR="00390569" w:rsidRDefault="00390569" w:rsidP="00390569">
      <w:pPr>
        <w:pStyle w:val="CommentText"/>
      </w:pPr>
    </w:p>
  </w:comment>
  <w:comment w:id="345" w:author="Jay Anderson" w:date="2021-12-17T11:12:00Z" w:initials="JA">
    <w:p w14:paraId="31922840" w14:textId="77777777" w:rsidR="00390569" w:rsidRDefault="00390569" w:rsidP="00390569">
      <w:pPr>
        <w:pStyle w:val="CommentText"/>
      </w:pPr>
      <w:r>
        <w:rPr>
          <w:rStyle w:val="CommentReference"/>
        </w:rPr>
        <w:annotationRef/>
      </w:r>
      <w:r>
        <w:t>Would it be fairly easy to have the same scale for the two panels? The different sized dots in the left panel don’t tell us much about the max and min, so it would probably be best if both panels used the colours.</w:t>
      </w:r>
    </w:p>
  </w:comment>
  <w:comment w:id="350" w:author="Jay Anderson" w:date="2022-01-07T14:03:00Z" w:initials="JA">
    <w:p w14:paraId="0201187B" w14:textId="77777777" w:rsidR="00380410" w:rsidRDefault="00380410">
      <w:pPr>
        <w:pStyle w:val="CommentText"/>
      </w:pPr>
      <w:r>
        <w:rPr>
          <w:rStyle w:val="CommentReference"/>
        </w:rPr>
        <w:annotationRef/>
      </w:r>
      <w:r>
        <w:t>If you move the text from 4.1 to the Methods, then I’m not sure we need this subheading</w:t>
      </w:r>
    </w:p>
  </w:comment>
  <w:comment w:id="352" w:author="Jay Anderson" w:date="2021-12-17T11:23:00Z" w:initials="JA">
    <w:p w14:paraId="676EABAA" w14:textId="605425C3" w:rsidR="00380410" w:rsidRDefault="00380410">
      <w:pPr>
        <w:pStyle w:val="CommentText"/>
      </w:pPr>
      <w:r>
        <w:rPr>
          <w:rStyle w:val="CommentReference"/>
        </w:rPr>
        <w:annotationRef/>
      </w:r>
      <w:r>
        <w:t>It is important for folks to understand that these three sites are close together, so there would be overlap in the collection areas if more than one was to be built. I wonder if this note should also be included as footnotes in the tables of results too.</w:t>
      </w:r>
    </w:p>
  </w:comment>
  <w:comment w:id="359" w:author="Jay Anderson" w:date="2021-12-17T11:50:00Z" w:initials="JA">
    <w:p w14:paraId="74ADF47F" w14:textId="235EC223" w:rsidR="00380410" w:rsidRDefault="00380410">
      <w:pPr>
        <w:pStyle w:val="CommentText"/>
      </w:pPr>
      <w:r>
        <w:rPr>
          <w:rStyle w:val="CommentReference"/>
        </w:rPr>
        <w:annotationRef/>
      </w:r>
      <w:r>
        <w:t>Another result that we might want to add to Table 2 would be to show the proportion of the average cost that is attributed to transportation. This percentage would be different for each location, and would increase as the plant scale increases. It will show how sensitive the costs are to increasing scales, and perhaps give us more evidence from which to propose smaller “depots”.</w:t>
      </w:r>
    </w:p>
  </w:comment>
  <w:comment w:id="357" w:author="gwa" w:date="2021-12-18T11:50:00Z" w:initials="gwa">
    <w:p w14:paraId="433365D0" w14:textId="77777777" w:rsidR="00380410" w:rsidRDefault="00380410" w:rsidP="00C676EA">
      <w:pPr>
        <w:pStyle w:val="CommentText"/>
      </w:pPr>
      <w:r>
        <w:rPr>
          <w:rStyle w:val="CommentReference"/>
        </w:rPr>
        <w:annotationRef/>
      </w:r>
      <w:r>
        <w:rPr>
          <w:lang w:val="en-CA"/>
        </w:rPr>
        <w:t>Maybe.  Consider later</w:t>
      </w:r>
    </w:p>
  </w:comment>
  <w:comment w:id="358" w:author="Armstrong, Glen W." w:date="2022-11-07T13:39:00Z" w:initials="AGW">
    <w:p w14:paraId="46215F19" w14:textId="77777777" w:rsidR="007800F6" w:rsidRDefault="007800F6" w:rsidP="00982977">
      <w:pPr>
        <w:pStyle w:val="CommentText"/>
      </w:pPr>
      <w:r>
        <w:rPr>
          <w:rStyle w:val="CommentReference"/>
        </w:rPr>
        <w:annotationRef/>
      </w:r>
      <w:r>
        <w:t>I think the story is strong enough without this.</w:t>
      </w:r>
    </w:p>
  </w:comment>
  <w:comment w:id="356" w:author="Jay Anderson" w:date="2021-12-17T11:50:00Z" w:initials="JA">
    <w:p w14:paraId="45EA7053" w14:textId="77777777" w:rsidR="00380410" w:rsidRDefault="00380410">
      <w:pPr>
        <w:pStyle w:val="CommentText"/>
      </w:pPr>
      <w:r>
        <w:rPr>
          <w:rStyle w:val="CommentReference"/>
        </w:rPr>
        <w:annotationRef/>
      </w:r>
      <w:r>
        <w:t>Another result that we might want to add to Table 2 would be to show the proportion of the average cost that is attributed to transportation. This percentage would be different for each location, and would increase as the plant scale increases. It will show how sensitive the costs are to increasing scales, and perhaps give us more evidence from which to propose smaller “depots”.</w:t>
      </w:r>
    </w:p>
  </w:comment>
  <w:comment w:id="360" w:author="gwa" w:date="2021-12-18T11:51:00Z" w:initials="gwa">
    <w:p w14:paraId="65993C0D" w14:textId="0A7A5E11" w:rsidR="00380410" w:rsidRDefault="00380410" w:rsidP="00C676EA">
      <w:pPr>
        <w:pStyle w:val="CommentText"/>
      </w:pPr>
      <w:r>
        <w:rPr>
          <w:rStyle w:val="CommentReference"/>
        </w:rPr>
        <w:annotationRef/>
      </w:r>
      <w:r>
        <w:rPr>
          <w:lang w:val="en-CA"/>
        </w:rPr>
        <w:t>Don't forget the citation</w:t>
      </w:r>
    </w:p>
  </w:comment>
  <w:comment w:id="367" w:author="Jay Anderson" w:date="2022-01-07T15:30:00Z" w:initials="JA">
    <w:p w14:paraId="1F48CD35" w14:textId="65CA127C" w:rsidR="00380410" w:rsidRDefault="00380410">
      <w:pPr>
        <w:pStyle w:val="CommentText"/>
      </w:pPr>
      <w:r>
        <w:rPr>
          <w:rStyle w:val="CommentReference"/>
        </w:rPr>
        <w:annotationRef/>
      </w:r>
      <w:r>
        <w:t>Figure 7 doesn’t really show this, but my intuition tells me that it’s likely. Do you think this would be an interesting finding? And if so, would it be possible to model and map it?</w:t>
      </w:r>
    </w:p>
  </w:comment>
  <w:comment w:id="407" w:author="gwa" w:date="2021-12-20T11:45:00Z" w:initials="gwa">
    <w:p w14:paraId="784F72A2" w14:textId="77777777" w:rsidR="00380410" w:rsidRDefault="00380410" w:rsidP="00C676EA">
      <w:pPr>
        <w:pStyle w:val="CommentText"/>
      </w:pPr>
      <w:r>
        <w:rPr>
          <w:rStyle w:val="CommentReference"/>
        </w:rPr>
        <w:annotationRef/>
      </w:r>
      <w:r>
        <w:rPr>
          <w:lang w:val="en-CA"/>
        </w:rPr>
        <w:t>I will incorporate this properly when Jay and I agree on a draft</w:t>
      </w:r>
    </w:p>
  </w:comment>
  <w:comment w:id="474" w:author="Jay Anderson" w:date="2022-01-06T17:14:00Z" w:initials="JA">
    <w:p w14:paraId="2CC77B50" w14:textId="77777777" w:rsidR="00390569" w:rsidRDefault="00390569" w:rsidP="00390569">
      <w:pPr>
        <w:pStyle w:val="CommentText"/>
      </w:pPr>
      <w:r>
        <w:rPr>
          <w:rStyle w:val="CommentReference"/>
        </w:rPr>
        <w:annotationRef/>
      </w:r>
      <w:r>
        <w:t xml:space="preserve">This is not really a modelling result… it is data manipulation that is required as input for our model, similar to the cycle time analysis detailed in Section 3 above… I suggest you move this material to one of the above “steps” </w:t>
      </w:r>
    </w:p>
  </w:comment>
  <w:comment w:id="480" w:author="Jay Anderson" w:date="2021-12-17T11:04:00Z" w:initials="JA">
    <w:p w14:paraId="7BD27B69" w14:textId="77777777" w:rsidR="00390569" w:rsidRDefault="00390569" w:rsidP="00390569">
      <w:pPr>
        <w:pStyle w:val="CommentText"/>
      </w:pPr>
      <w:r>
        <w:rPr>
          <w:rStyle w:val="CommentReference"/>
        </w:rPr>
        <w:annotationRef/>
      </w:r>
      <w:r>
        <w:t xml:space="preserve"> I wonder if the figure should show three lines: actual, estimated, and adjusted? Then we would use the adjusted results in the model.</w:t>
      </w:r>
    </w:p>
  </w:comment>
  <w:comment w:id="481" w:author="Jay Anderson" w:date="2022-01-06T17:22:00Z" w:initials="JA">
    <w:p w14:paraId="54D552B2" w14:textId="77777777" w:rsidR="00390569" w:rsidRDefault="00390569" w:rsidP="00390569">
      <w:pPr>
        <w:pStyle w:val="CommentText"/>
      </w:pPr>
      <w:r>
        <w:rPr>
          <w:rStyle w:val="CommentReference"/>
        </w:rPr>
        <w:annotationRef/>
      </w:r>
      <w:r>
        <w:t>Again, I’m not sure that this would be considered a modelling result… it is more like data manipulation that feeds the model…. I would include all this text above under one of the “steps” above</w:t>
      </w:r>
    </w:p>
    <w:p w14:paraId="16D251B4" w14:textId="77777777" w:rsidR="00390569" w:rsidRDefault="00390569" w:rsidP="00390569">
      <w:pPr>
        <w:pStyle w:val="CommentText"/>
      </w:pPr>
    </w:p>
  </w:comment>
  <w:comment w:id="486" w:author="Jay Anderson" w:date="2021-12-17T11:12:00Z" w:initials="JA">
    <w:p w14:paraId="1D953478" w14:textId="77777777" w:rsidR="00390569" w:rsidRDefault="00390569" w:rsidP="00390569">
      <w:pPr>
        <w:pStyle w:val="CommentText"/>
      </w:pPr>
      <w:r>
        <w:rPr>
          <w:rStyle w:val="CommentReference"/>
        </w:rPr>
        <w:annotationRef/>
      </w:r>
      <w:r>
        <w:t>Would it be fairly easy to have the same scale for the two panels? The different sized dots in the left panel don’t tell us much about the max and min, so it would probably be best if both panels used the colours.</w:t>
      </w:r>
    </w:p>
  </w:comment>
  <w:comment w:id="502" w:author="Jay Anderson" w:date="2022-01-05T17:12:00Z" w:initials="JA">
    <w:p w14:paraId="6FB89250" w14:textId="77777777" w:rsidR="00390569" w:rsidRDefault="00390569" w:rsidP="00390569">
      <w:pPr>
        <w:pStyle w:val="CommentText"/>
      </w:pPr>
      <w:r>
        <w:rPr>
          <w:rStyle w:val="CommentReference"/>
        </w:rPr>
        <w:annotationRef/>
      </w:r>
      <w:r>
        <w:t>This is hard to understand. I would have tried to clarify it, but I don’t understand what you’re saying.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C0FF16" w15:done="0"/>
  <w15:commentEx w15:paraId="1DA00C43" w15:done="0"/>
  <w15:commentEx w15:paraId="1717738F" w15:done="0"/>
  <w15:commentEx w15:paraId="79B8EDD1" w15:paraIdParent="1717738F" w15:done="0"/>
  <w15:commentEx w15:paraId="5F5F1BA5" w15:done="0"/>
  <w15:commentEx w15:paraId="1BABD418" w15:paraIdParent="5F5F1BA5" w15:done="0"/>
  <w15:commentEx w15:paraId="22D7ACAF" w15:done="0"/>
  <w15:commentEx w15:paraId="22D56E45" w15:done="0"/>
  <w15:commentEx w15:paraId="4B5D5988" w15:done="0"/>
  <w15:commentEx w15:paraId="46083CAF" w15:done="0"/>
  <w15:commentEx w15:paraId="18CA03DB" w15:done="0"/>
  <w15:commentEx w15:paraId="1902AFD1" w15:paraIdParent="18CA03DB" w15:done="0"/>
  <w15:commentEx w15:paraId="18AE9457" w15:done="0"/>
  <w15:commentEx w15:paraId="7C7D9E26" w15:paraIdParent="18AE9457" w15:done="0"/>
  <w15:commentEx w15:paraId="7A29221E" w15:paraIdParent="18AE9457" w15:done="0"/>
  <w15:commentEx w15:paraId="170EE518" w15:done="0"/>
  <w15:commentEx w15:paraId="31777780" w15:paraIdParent="170EE518" w15:done="0"/>
  <w15:commentEx w15:paraId="4F3042AA" w15:done="0"/>
  <w15:commentEx w15:paraId="6256ED87" w15:done="0"/>
  <w15:commentEx w15:paraId="580D3AF5" w15:done="0"/>
  <w15:commentEx w15:paraId="43AA7645" w15:done="0"/>
  <w15:commentEx w15:paraId="78B85E6D" w15:paraIdParent="43AA7645" w15:done="0"/>
  <w15:commentEx w15:paraId="39888DE1" w15:done="0"/>
  <w15:commentEx w15:paraId="468C36E1" w15:paraIdParent="39888DE1" w15:done="0"/>
  <w15:commentEx w15:paraId="1B8C749E" w15:done="0"/>
  <w15:commentEx w15:paraId="0198E424" w15:paraIdParent="1B8C749E" w15:done="0"/>
  <w15:commentEx w15:paraId="48729E94" w15:paraIdParent="1B8C749E" w15:done="0"/>
  <w15:commentEx w15:paraId="6D00CB5E" w15:done="0"/>
  <w15:commentEx w15:paraId="5286B4D5" w15:done="0"/>
  <w15:commentEx w15:paraId="29FEDDDD" w15:done="0"/>
  <w15:commentEx w15:paraId="31922840" w15:done="0"/>
  <w15:commentEx w15:paraId="0201187B" w15:done="0"/>
  <w15:commentEx w15:paraId="676EABAA" w15:done="0"/>
  <w15:commentEx w15:paraId="74ADF47F" w15:done="0"/>
  <w15:commentEx w15:paraId="433365D0" w15:paraIdParent="74ADF47F" w15:done="0"/>
  <w15:commentEx w15:paraId="46215F19" w15:paraIdParent="74ADF47F" w15:done="0"/>
  <w15:commentEx w15:paraId="45EA7053" w15:done="0"/>
  <w15:commentEx w15:paraId="65993C0D" w15:done="0"/>
  <w15:commentEx w15:paraId="1F48CD35" w15:done="0"/>
  <w15:commentEx w15:paraId="784F72A2" w15:done="0"/>
  <w15:commentEx w15:paraId="2CC77B50" w15:done="0"/>
  <w15:commentEx w15:paraId="7BD27B69" w15:done="0"/>
  <w15:commentEx w15:paraId="16D251B4" w15:done="0"/>
  <w15:commentEx w15:paraId="1D953478" w15:done="0"/>
  <w15:commentEx w15:paraId="6FB892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9D4ED" w16cex:dateUtc="2021-12-07T19:41:00Z"/>
  <w16cex:commentExtensible w16cex:durableId="256AECBE" w16cex:dateUtc="2021-12-20T18:50:00Z"/>
  <w16cex:commentExtensible w16cex:durableId="25683EF0" w16cex:dateUtc="2021-12-18T18:05:00Z"/>
  <w16cex:commentExtensible w16cex:durableId="2587FA39" w16cex:dateUtc="2022-01-11T19:44:00Z"/>
  <w16cex:commentExtensible w16cex:durableId="25684D50" w16cex:dateUtc="2021-12-18T19:06:00Z"/>
  <w16cex:commentExtensible w16cex:durableId="2568423F" w16cex:dateUtc="2021-12-18T18:19:00Z"/>
  <w16cex:commentExtensible w16cex:durableId="25684369" w16cex:dateUtc="2021-12-18T18:24:00Z"/>
  <w16cex:commentExtensible w16cex:durableId="27138CA9" w16cex:dateUtc="2021-12-16T01:46:00Z"/>
  <w16cex:commentExtensible w16cex:durableId="2564B56C" w16cex:dateUtc="2021-12-16T01:41:00Z"/>
  <w16cex:commentExtensible w16cex:durableId="25684480" w16cex:dateUtc="2021-12-18T18:29:00Z"/>
  <w16cex:commentExtensible w16cex:durableId="27138CAB" w16cex:dateUtc="2021-12-20T17:31:00Z"/>
  <w16cex:commentExtensible w16cex:durableId="27138CAC" w16cex:dateUtc="2022-01-06T00:12:00Z"/>
  <w16cex:commentExtensible w16cex:durableId="2564B681" w16cex:dateUtc="2021-12-16T01:46:00Z"/>
  <w16cex:commentExtensible w16cex:durableId="27138866" w16cex:dateUtc="2022-11-07T20:36:00Z"/>
  <w16cex:commentExtensible w16cex:durableId="256AEFEC" w16cex:dateUtc="2021-12-20T19:05:00Z"/>
  <w16cex:commentExtensible w16cex:durableId="257E9D86" w16cex:dateUtc="2022-01-04T17:18:00Z"/>
  <w16cex:commentExtensible w16cex:durableId="256AD9E8" w16cex:dateUtc="2021-12-20T17:31:00Z"/>
  <w16cex:commentExtensible w16cex:durableId="25804865" w16cex:dateUtc="2022-01-05T23:40:00Z"/>
  <w16cex:commentExtensible w16cex:durableId="26449BF5" w16cex:dateUtc="2022-06-03T20:40:00Z"/>
  <w16cex:commentExtensible w16cex:durableId="27138CB0" w16cex:dateUtc="2022-01-07T00:14:00Z"/>
  <w16cex:commentExtensible w16cex:durableId="27138CAF" w16cex:dateUtc="2021-12-17T18:04:00Z"/>
  <w16cex:commentExtensible w16cex:durableId="27138CAE" w16cex:dateUtc="2022-01-07T00:22:00Z"/>
  <w16cex:commentExtensible w16cex:durableId="27138CAD" w16cex:dateUtc="2021-12-17T18:12:00Z"/>
  <w16cex:commentExtensible w16cex:durableId="2566F19E" w16cex:dateUtc="2021-12-17T18:23:00Z"/>
  <w16cex:commentExtensible w16cex:durableId="2568496C" w16cex:dateUtc="2021-12-18T18:50:00Z"/>
  <w16cex:commentExtensible w16cex:durableId="271388F6" w16cex:dateUtc="2022-11-07T20:39:00Z"/>
  <w16cex:commentExtensible w16cex:durableId="2566F7F9" w16cex:dateUtc="2021-12-17T18:50:00Z"/>
  <w16cex:commentExtensible w16cex:durableId="256849CE" w16cex:dateUtc="2021-12-18T18:51:00Z"/>
  <w16cex:commentExtensible w16cex:durableId="2582DB28" w16cex:dateUtc="2022-01-07T22:30:00Z"/>
  <w16cex:commentExtensible w16cex:durableId="256AEB70" w16cex:dateUtc="2021-12-20T18:45:00Z"/>
  <w16cex:commentExtensible w16cex:durableId="2644A19C" w16cex:dateUtc="2022-01-07T00:14:00Z"/>
  <w16cex:commentExtensible w16cex:durableId="2644A19B" w16cex:dateUtc="2021-12-17T18:04:00Z"/>
  <w16cex:commentExtensible w16cex:durableId="2644A19A" w16cex:dateUtc="2022-01-07T00:22:00Z"/>
  <w16cex:commentExtensible w16cex:durableId="2644A199" w16cex:dateUtc="2021-12-17T18:12:00Z"/>
  <w16cex:commentExtensible w16cex:durableId="26449E78" w16cex:dateUtc="2022-01-06T00: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C0FF16" w16cid:durableId="258B011A"/>
  <w16cid:commentId w16cid:paraId="1DA00C43" w16cid:durableId="2559D4ED"/>
  <w16cid:commentId w16cid:paraId="1717738F" w16cid:durableId="256AECBE"/>
  <w16cid:commentId w16cid:paraId="79B8EDD1" w16cid:durableId="2581CB67"/>
  <w16cid:commentId w16cid:paraId="5F5F1BA5" w16cid:durableId="25683EF0"/>
  <w16cid:commentId w16cid:paraId="1BABD418" w16cid:durableId="2587FA39"/>
  <w16cid:commentId w16cid:paraId="22D7ACAF" w16cid:durableId="25684D50"/>
  <w16cid:commentId w16cid:paraId="22D56E45" w16cid:durableId="2568423F"/>
  <w16cid:commentId w16cid:paraId="4B5D5988" w16cid:durableId="25684369"/>
  <w16cid:commentId w16cid:paraId="46083CAF" w16cid:durableId="27138CA9"/>
  <w16cid:commentId w16cid:paraId="18AE9457" w16cid:durableId="2564B56C"/>
  <w16cid:commentId w16cid:paraId="7C7D9E26" w16cid:durableId="25684480"/>
  <w16cid:commentId w16cid:paraId="7A29221E" w16cid:durableId="257E9C97"/>
  <w16cid:commentId w16cid:paraId="170EE518" w16cid:durableId="27138CAB"/>
  <w16cid:commentId w16cid:paraId="31777780" w16cid:durableId="27138CAA"/>
  <w16cid:commentId w16cid:paraId="4F3042AA" w16cid:durableId="2581A077"/>
  <w16cid:commentId w16cid:paraId="6256ED87" w16cid:durableId="27138CAC"/>
  <w16cid:commentId w16cid:paraId="580D3AF5" w16cid:durableId="258197FE"/>
  <w16cid:commentId w16cid:paraId="43AA7645" w16cid:durableId="2564B681"/>
  <w16cid:commentId w16cid:paraId="78B85E6D" w16cid:durableId="27138866"/>
  <w16cid:commentId w16cid:paraId="39888DE1" w16cid:durableId="256AEFEC"/>
  <w16cid:commentId w16cid:paraId="468C36E1" w16cid:durableId="257E9D86"/>
  <w16cid:commentId w16cid:paraId="1B8C749E" w16cid:durableId="256AD9E8"/>
  <w16cid:commentId w16cid:paraId="0198E424" w16cid:durableId="25804865"/>
  <w16cid:commentId w16cid:paraId="48729E94" w16cid:durableId="26449BF5"/>
  <w16cid:commentId w16cid:paraId="6D00CB5E" w16cid:durableId="27138CB0"/>
  <w16cid:commentId w16cid:paraId="5286B4D5" w16cid:durableId="27138CAF"/>
  <w16cid:commentId w16cid:paraId="29FEDDDD" w16cid:durableId="27138CAE"/>
  <w16cid:commentId w16cid:paraId="31922840" w16cid:durableId="27138CAD"/>
  <w16cid:commentId w16cid:paraId="0201187B" w16cid:durableId="2582C6C7"/>
  <w16cid:commentId w16cid:paraId="676EABAA" w16cid:durableId="2566F19E"/>
  <w16cid:commentId w16cid:paraId="433365D0" w16cid:durableId="2568496C"/>
  <w16cid:commentId w16cid:paraId="46215F19" w16cid:durableId="271388F6"/>
  <w16cid:commentId w16cid:paraId="45EA7053" w16cid:durableId="2566F7F9"/>
  <w16cid:commentId w16cid:paraId="65993C0D" w16cid:durableId="256849CE"/>
  <w16cid:commentId w16cid:paraId="1F48CD35" w16cid:durableId="2582DB28"/>
  <w16cid:commentId w16cid:paraId="784F72A2" w16cid:durableId="256AEB70"/>
  <w16cid:commentId w16cid:paraId="2CC77B50" w16cid:durableId="2644A19C"/>
  <w16cid:commentId w16cid:paraId="7BD27B69" w16cid:durableId="2644A19B"/>
  <w16cid:commentId w16cid:paraId="16D251B4" w16cid:durableId="2644A19A"/>
  <w16cid:commentId w16cid:paraId="1D953478" w16cid:durableId="2644A199"/>
  <w16cid:commentId w16cid:paraId="6FB89250" w16cid:durableId="26449E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09033" w14:textId="77777777" w:rsidR="008009ED" w:rsidRDefault="008009ED">
      <w:pPr>
        <w:spacing w:after="0"/>
      </w:pPr>
      <w:r>
        <w:separator/>
      </w:r>
    </w:p>
  </w:endnote>
  <w:endnote w:type="continuationSeparator" w:id="0">
    <w:p w14:paraId="7DBE933B" w14:textId="77777777" w:rsidR="008009ED" w:rsidRDefault="008009ED">
      <w:pPr>
        <w:spacing w:after="0"/>
      </w:pPr>
      <w:r>
        <w:continuationSeparator/>
      </w:r>
    </w:p>
  </w:endnote>
  <w:endnote w:type="continuationNotice" w:id="1">
    <w:p w14:paraId="48967EFD" w14:textId="77777777" w:rsidR="008009ED" w:rsidRDefault="008009E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charset w:val="00"/>
    <w:family w:val="roman"/>
    <w:pitch w:val="variable"/>
    <w:sig w:usb0="E0002AEF" w:usb1="C0007841"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59991" w14:textId="77777777" w:rsidR="00544484" w:rsidRDefault="00544484">
    <w:pPr>
      <w:pStyle w:val="Footer"/>
      <w:pPrChange w:id="153" w:author="gwa" w:date="2022-11-07T13:54:00Z">
        <w:pPr>
          <w:pStyle w:val="HeaderChar"/>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12E0B" w14:textId="77777777" w:rsidR="008009ED" w:rsidRDefault="008009ED">
      <w:r>
        <w:separator/>
      </w:r>
    </w:p>
  </w:footnote>
  <w:footnote w:type="continuationSeparator" w:id="0">
    <w:p w14:paraId="792A222C" w14:textId="77777777" w:rsidR="008009ED" w:rsidRDefault="008009ED">
      <w:r>
        <w:continuationSeparator/>
      </w:r>
    </w:p>
  </w:footnote>
  <w:footnote w:type="continuationNotice" w:id="1">
    <w:p w14:paraId="76578511" w14:textId="77777777" w:rsidR="008009ED" w:rsidRDefault="008009ED">
      <w:pPr>
        <w:spacing w:after="0"/>
      </w:pPr>
    </w:p>
  </w:footnote>
  <w:footnote w:id="2">
    <w:p w14:paraId="468865F5" w14:textId="77777777" w:rsidR="00380410" w:rsidRPr="00412279" w:rsidRDefault="00380410" w:rsidP="003949D3">
      <w:pPr>
        <w:pStyle w:val="FootnoteText"/>
        <w:rPr>
          <w:lang w:val="en-CA"/>
        </w:rPr>
      </w:pPr>
      <w:del w:id="45" w:author="gwa" w:date="2022-11-07T13:54:00Z">
        <w:r>
          <w:rPr>
            <w:rStyle w:val="FootnoteReference"/>
          </w:rPr>
          <w:footnoteRef/>
        </w:r>
        <w:r>
          <w:delText xml:space="preserve"> In this paper we express biomass using SI units, and all quantities of biomass will be expressed on an oven-dry basis such that 1 oven-dry metric ton is abbreviated as 1 Mg.</w:delText>
        </w:r>
      </w:del>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EDE24" w14:textId="77777777" w:rsidR="00544484" w:rsidRDefault="00544484">
    <w:pPr>
      <w:pStyle w:val="Header"/>
      <w:pPrChange w:id="152" w:author="gwa" w:date="2022-11-07T13:54:00Z">
        <w:pPr>
          <w:pStyle w:val="Heading1Char"/>
        </w:pPr>
      </w:pPrChang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ED27EF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7D817FE"/>
    <w:multiLevelType w:val="multilevel"/>
    <w:tmpl w:val="9490E1C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16807247"/>
    <w:multiLevelType w:val="multilevel"/>
    <w:tmpl w:val="A8925DD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A4A4567"/>
    <w:multiLevelType w:val="multilevel"/>
    <w:tmpl w:val="FF004A2A"/>
    <w:styleLink w:val="stuf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stuff"/>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F681B3A"/>
    <w:multiLevelType w:val="multilevel"/>
    <w:tmpl w:val="B2341BD0"/>
    <w:styleLink w:val="appendix"/>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2EE38EE"/>
    <w:multiLevelType w:val="multilevel"/>
    <w:tmpl w:val="B2341BD0"/>
    <w:numStyleLink w:val="appendix"/>
  </w:abstractNum>
  <w:num w:numId="1" w16cid:durableId="415981568">
    <w:abstractNumId w:val="0"/>
  </w:num>
  <w:num w:numId="2" w16cid:durableId="1342124893">
    <w:abstractNumId w:val="1"/>
  </w:num>
  <w:num w:numId="3" w16cid:durableId="545987976">
    <w:abstractNumId w:val="2"/>
  </w:num>
  <w:num w:numId="4" w16cid:durableId="949319395">
    <w:abstractNumId w:val="4"/>
  </w:num>
  <w:num w:numId="5" w16cid:durableId="873352372">
    <w:abstractNumId w:val="5"/>
  </w:num>
  <w:num w:numId="6" w16cid:durableId="5047102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wa">
    <w15:presenceInfo w15:providerId="None" w15:userId="gwa"/>
  </w15:person>
  <w15:person w15:author="Jay Anderson">
    <w15:presenceInfo w15:providerId="None" w15:userId="Jay Anderson"/>
  </w15:person>
  <w15:person w15:author="Armstrong, Glen W.">
    <w15:presenceInfo w15:providerId="None" w15:userId="Armstrong, Glen W."/>
  </w15:person>
  <w15:person w15:author="Armstrong, Glen W. [2]">
    <w15:presenceInfo w15:providerId="AD" w15:userId="S::glen.armstrong@ales.ualberta.ca::f6a31a9d-2904-444d-b0f6-470f59c63a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F23"/>
    <w:rsid w:val="00003DBB"/>
    <w:rsid w:val="00004C9D"/>
    <w:rsid w:val="00005BF7"/>
    <w:rsid w:val="00016124"/>
    <w:rsid w:val="000344A7"/>
    <w:rsid w:val="00044D25"/>
    <w:rsid w:val="00045F7A"/>
    <w:rsid w:val="000514B1"/>
    <w:rsid w:val="0005246C"/>
    <w:rsid w:val="00055B83"/>
    <w:rsid w:val="000835A0"/>
    <w:rsid w:val="00085A59"/>
    <w:rsid w:val="00094CF7"/>
    <w:rsid w:val="00097B0D"/>
    <w:rsid w:val="000A1316"/>
    <w:rsid w:val="000B3336"/>
    <w:rsid w:val="000B62D3"/>
    <w:rsid w:val="000C4213"/>
    <w:rsid w:val="000C5355"/>
    <w:rsid w:val="000D170B"/>
    <w:rsid w:val="000D2FC1"/>
    <w:rsid w:val="000F3ED6"/>
    <w:rsid w:val="000F5F23"/>
    <w:rsid w:val="00101085"/>
    <w:rsid w:val="0011712F"/>
    <w:rsid w:val="00120C6F"/>
    <w:rsid w:val="001221D4"/>
    <w:rsid w:val="00122225"/>
    <w:rsid w:val="0016380C"/>
    <w:rsid w:val="00166374"/>
    <w:rsid w:val="00171C10"/>
    <w:rsid w:val="001835CD"/>
    <w:rsid w:val="00185F81"/>
    <w:rsid w:val="001A1DA2"/>
    <w:rsid w:val="001A6853"/>
    <w:rsid w:val="001B1124"/>
    <w:rsid w:val="001B274B"/>
    <w:rsid w:val="001C2DF5"/>
    <w:rsid w:val="001C33E3"/>
    <w:rsid w:val="001C6EFF"/>
    <w:rsid w:val="001D3882"/>
    <w:rsid w:val="001D6262"/>
    <w:rsid w:val="001E1B32"/>
    <w:rsid w:val="001E3787"/>
    <w:rsid w:val="001F51AC"/>
    <w:rsid w:val="0020548C"/>
    <w:rsid w:val="00207E0C"/>
    <w:rsid w:val="00207F89"/>
    <w:rsid w:val="00215207"/>
    <w:rsid w:val="002162D8"/>
    <w:rsid w:val="00220969"/>
    <w:rsid w:val="002325AD"/>
    <w:rsid w:val="002435E2"/>
    <w:rsid w:val="00243C49"/>
    <w:rsid w:val="00245CDC"/>
    <w:rsid w:val="00247943"/>
    <w:rsid w:val="00255974"/>
    <w:rsid w:val="0026439B"/>
    <w:rsid w:val="00264F75"/>
    <w:rsid w:val="00292134"/>
    <w:rsid w:val="00293A81"/>
    <w:rsid w:val="00297F5A"/>
    <w:rsid w:val="002A509A"/>
    <w:rsid w:val="002A5F5A"/>
    <w:rsid w:val="002A6C32"/>
    <w:rsid w:val="002C181D"/>
    <w:rsid w:val="002C7721"/>
    <w:rsid w:val="002D19E6"/>
    <w:rsid w:val="002E74F0"/>
    <w:rsid w:val="002F1592"/>
    <w:rsid w:val="002F1C06"/>
    <w:rsid w:val="003054D9"/>
    <w:rsid w:val="00307767"/>
    <w:rsid w:val="00316806"/>
    <w:rsid w:val="003168BD"/>
    <w:rsid w:val="00321304"/>
    <w:rsid w:val="00322EA8"/>
    <w:rsid w:val="00325B60"/>
    <w:rsid w:val="003264A5"/>
    <w:rsid w:val="00340DBD"/>
    <w:rsid w:val="00347CAE"/>
    <w:rsid w:val="003565B2"/>
    <w:rsid w:val="00364EDE"/>
    <w:rsid w:val="003650D6"/>
    <w:rsid w:val="00366DB0"/>
    <w:rsid w:val="00371C38"/>
    <w:rsid w:val="00373735"/>
    <w:rsid w:val="00375AB5"/>
    <w:rsid w:val="003777D5"/>
    <w:rsid w:val="00380410"/>
    <w:rsid w:val="00390569"/>
    <w:rsid w:val="00391522"/>
    <w:rsid w:val="003933DC"/>
    <w:rsid w:val="003949D3"/>
    <w:rsid w:val="003D464C"/>
    <w:rsid w:val="00410DE7"/>
    <w:rsid w:val="0041211A"/>
    <w:rsid w:val="004260E0"/>
    <w:rsid w:val="00432BC4"/>
    <w:rsid w:val="00434654"/>
    <w:rsid w:val="00440E2A"/>
    <w:rsid w:val="004419C4"/>
    <w:rsid w:val="00441C09"/>
    <w:rsid w:val="00441DAD"/>
    <w:rsid w:val="004516F1"/>
    <w:rsid w:val="00465BD2"/>
    <w:rsid w:val="004716CC"/>
    <w:rsid w:val="00476ACF"/>
    <w:rsid w:val="0049585B"/>
    <w:rsid w:val="004A3D1F"/>
    <w:rsid w:val="004B0483"/>
    <w:rsid w:val="004B08EE"/>
    <w:rsid w:val="004B1C65"/>
    <w:rsid w:val="004B4CD3"/>
    <w:rsid w:val="004C08B7"/>
    <w:rsid w:val="004C5E63"/>
    <w:rsid w:val="004D38B5"/>
    <w:rsid w:val="004D73CD"/>
    <w:rsid w:val="004E7EB6"/>
    <w:rsid w:val="00500279"/>
    <w:rsid w:val="00502F1F"/>
    <w:rsid w:val="00512574"/>
    <w:rsid w:val="00532D60"/>
    <w:rsid w:val="00544484"/>
    <w:rsid w:val="00550004"/>
    <w:rsid w:val="00551168"/>
    <w:rsid w:val="00556702"/>
    <w:rsid w:val="005626DB"/>
    <w:rsid w:val="00566A41"/>
    <w:rsid w:val="0058176A"/>
    <w:rsid w:val="005832CF"/>
    <w:rsid w:val="00587A96"/>
    <w:rsid w:val="00597B10"/>
    <w:rsid w:val="005A1409"/>
    <w:rsid w:val="005A3CE5"/>
    <w:rsid w:val="005A6C92"/>
    <w:rsid w:val="005A7084"/>
    <w:rsid w:val="005B6189"/>
    <w:rsid w:val="005C113C"/>
    <w:rsid w:val="005C4C05"/>
    <w:rsid w:val="005D1D07"/>
    <w:rsid w:val="005F0FB8"/>
    <w:rsid w:val="005F183A"/>
    <w:rsid w:val="005F70A6"/>
    <w:rsid w:val="0060502E"/>
    <w:rsid w:val="006070A1"/>
    <w:rsid w:val="00614148"/>
    <w:rsid w:val="006152F9"/>
    <w:rsid w:val="00625858"/>
    <w:rsid w:val="006258ED"/>
    <w:rsid w:val="00627468"/>
    <w:rsid w:val="006378A6"/>
    <w:rsid w:val="00647E2D"/>
    <w:rsid w:val="0065223A"/>
    <w:rsid w:val="00664BB3"/>
    <w:rsid w:val="006653F6"/>
    <w:rsid w:val="006673AA"/>
    <w:rsid w:val="00677FF4"/>
    <w:rsid w:val="00694F60"/>
    <w:rsid w:val="006A304C"/>
    <w:rsid w:val="006A37C3"/>
    <w:rsid w:val="006A6E80"/>
    <w:rsid w:val="006B4C48"/>
    <w:rsid w:val="006B7A8A"/>
    <w:rsid w:val="006C0831"/>
    <w:rsid w:val="006C252D"/>
    <w:rsid w:val="006C3669"/>
    <w:rsid w:val="006C376F"/>
    <w:rsid w:val="006D0F56"/>
    <w:rsid w:val="006D33DD"/>
    <w:rsid w:val="006D42C7"/>
    <w:rsid w:val="006E5CB6"/>
    <w:rsid w:val="006E64B4"/>
    <w:rsid w:val="006F08C3"/>
    <w:rsid w:val="006F1194"/>
    <w:rsid w:val="006F417F"/>
    <w:rsid w:val="00704079"/>
    <w:rsid w:val="00704F03"/>
    <w:rsid w:val="00707031"/>
    <w:rsid w:val="00730329"/>
    <w:rsid w:val="00732089"/>
    <w:rsid w:val="00735FB0"/>
    <w:rsid w:val="007413EB"/>
    <w:rsid w:val="0074144D"/>
    <w:rsid w:val="007437E2"/>
    <w:rsid w:val="007526C7"/>
    <w:rsid w:val="00754C51"/>
    <w:rsid w:val="0075771A"/>
    <w:rsid w:val="0076226A"/>
    <w:rsid w:val="00764B6A"/>
    <w:rsid w:val="00766FB9"/>
    <w:rsid w:val="00777A2E"/>
    <w:rsid w:val="007800F6"/>
    <w:rsid w:val="00793E5D"/>
    <w:rsid w:val="007A22FA"/>
    <w:rsid w:val="007A4DEE"/>
    <w:rsid w:val="007A4FC8"/>
    <w:rsid w:val="007A5D4C"/>
    <w:rsid w:val="007A603B"/>
    <w:rsid w:val="007A6E9A"/>
    <w:rsid w:val="007B7369"/>
    <w:rsid w:val="007D144B"/>
    <w:rsid w:val="007D1759"/>
    <w:rsid w:val="007E24A1"/>
    <w:rsid w:val="007E4490"/>
    <w:rsid w:val="007E62DB"/>
    <w:rsid w:val="007F5B18"/>
    <w:rsid w:val="008009ED"/>
    <w:rsid w:val="00806541"/>
    <w:rsid w:val="008125CA"/>
    <w:rsid w:val="00815460"/>
    <w:rsid w:val="00817C7C"/>
    <w:rsid w:val="00831EF3"/>
    <w:rsid w:val="00841FEA"/>
    <w:rsid w:val="008425DF"/>
    <w:rsid w:val="00847BF9"/>
    <w:rsid w:val="008542BB"/>
    <w:rsid w:val="00856581"/>
    <w:rsid w:val="00860438"/>
    <w:rsid w:val="008747E6"/>
    <w:rsid w:val="00876BC5"/>
    <w:rsid w:val="008772AA"/>
    <w:rsid w:val="0088013B"/>
    <w:rsid w:val="0088083A"/>
    <w:rsid w:val="0088781F"/>
    <w:rsid w:val="008A1682"/>
    <w:rsid w:val="008A4537"/>
    <w:rsid w:val="008A68BA"/>
    <w:rsid w:val="008D0720"/>
    <w:rsid w:val="008D5D5E"/>
    <w:rsid w:val="008E0346"/>
    <w:rsid w:val="008F5AA9"/>
    <w:rsid w:val="009028C6"/>
    <w:rsid w:val="0090415A"/>
    <w:rsid w:val="009077CB"/>
    <w:rsid w:val="0091077C"/>
    <w:rsid w:val="009107B1"/>
    <w:rsid w:val="00910C22"/>
    <w:rsid w:val="009129D5"/>
    <w:rsid w:val="00920B7A"/>
    <w:rsid w:val="00925F83"/>
    <w:rsid w:val="00932426"/>
    <w:rsid w:val="009329BA"/>
    <w:rsid w:val="00940D9D"/>
    <w:rsid w:val="00943BCB"/>
    <w:rsid w:val="009519EF"/>
    <w:rsid w:val="00952789"/>
    <w:rsid w:val="0096084E"/>
    <w:rsid w:val="00975BAF"/>
    <w:rsid w:val="0098094D"/>
    <w:rsid w:val="00980DA8"/>
    <w:rsid w:val="00982691"/>
    <w:rsid w:val="00986FD1"/>
    <w:rsid w:val="009A221E"/>
    <w:rsid w:val="009B03C7"/>
    <w:rsid w:val="009C4668"/>
    <w:rsid w:val="009C4FB0"/>
    <w:rsid w:val="009D411B"/>
    <w:rsid w:val="009D679D"/>
    <w:rsid w:val="00A026E2"/>
    <w:rsid w:val="00A11B01"/>
    <w:rsid w:val="00A17941"/>
    <w:rsid w:val="00A37EB3"/>
    <w:rsid w:val="00A37EB7"/>
    <w:rsid w:val="00A41CF5"/>
    <w:rsid w:val="00A44023"/>
    <w:rsid w:val="00A54FEB"/>
    <w:rsid w:val="00A61CEC"/>
    <w:rsid w:val="00A63DC3"/>
    <w:rsid w:val="00A74DD1"/>
    <w:rsid w:val="00A77278"/>
    <w:rsid w:val="00A927DD"/>
    <w:rsid w:val="00A93F34"/>
    <w:rsid w:val="00A94134"/>
    <w:rsid w:val="00AB272C"/>
    <w:rsid w:val="00AB7BA7"/>
    <w:rsid w:val="00AB7E66"/>
    <w:rsid w:val="00AD77D1"/>
    <w:rsid w:val="00AE542E"/>
    <w:rsid w:val="00AE77D9"/>
    <w:rsid w:val="00AE7DF4"/>
    <w:rsid w:val="00AF0FA6"/>
    <w:rsid w:val="00AF3F81"/>
    <w:rsid w:val="00B067D9"/>
    <w:rsid w:val="00B2050A"/>
    <w:rsid w:val="00B27B17"/>
    <w:rsid w:val="00B31BEF"/>
    <w:rsid w:val="00B33F0F"/>
    <w:rsid w:val="00B3418F"/>
    <w:rsid w:val="00B342D8"/>
    <w:rsid w:val="00B37F11"/>
    <w:rsid w:val="00B5291E"/>
    <w:rsid w:val="00B565D7"/>
    <w:rsid w:val="00B5732A"/>
    <w:rsid w:val="00B608F3"/>
    <w:rsid w:val="00B60D54"/>
    <w:rsid w:val="00B61669"/>
    <w:rsid w:val="00B62DC4"/>
    <w:rsid w:val="00B63298"/>
    <w:rsid w:val="00B639F5"/>
    <w:rsid w:val="00B64B97"/>
    <w:rsid w:val="00B74830"/>
    <w:rsid w:val="00B832C6"/>
    <w:rsid w:val="00B92447"/>
    <w:rsid w:val="00B92CE9"/>
    <w:rsid w:val="00B94580"/>
    <w:rsid w:val="00B961FC"/>
    <w:rsid w:val="00B96558"/>
    <w:rsid w:val="00BA078A"/>
    <w:rsid w:val="00BB19DE"/>
    <w:rsid w:val="00BB3E79"/>
    <w:rsid w:val="00BB6E49"/>
    <w:rsid w:val="00BC0E3C"/>
    <w:rsid w:val="00BD174C"/>
    <w:rsid w:val="00BE1881"/>
    <w:rsid w:val="00BE320F"/>
    <w:rsid w:val="00BE75B1"/>
    <w:rsid w:val="00BF2222"/>
    <w:rsid w:val="00BF29AD"/>
    <w:rsid w:val="00BF45EC"/>
    <w:rsid w:val="00C05763"/>
    <w:rsid w:val="00C06349"/>
    <w:rsid w:val="00C15AEB"/>
    <w:rsid w:val="00C1746D"/>
    <w:rsid w:val="00C23232"/>
    <w:rsid w:val="00C24505"/>
    <w:rsid w:val="00C309B1"/>
    <w:rsid w:val="00C32F52"/>
    <w:rsid w:val="00C33E24"/>
    <w:rsid w:val="00C55D7C"/>
    <w:rsid w:val="00C579F9"/>
    <w:rsid w:val="00C676EA"/>
    <w:rsid w:val="00C846FD"/>
    <w:rsid w:val="00C92D59"/>
    <w:rsid w:val="00C92FFA"/>
    <w:rsid w:val="00C94697"/>
    <w:rsid w:val="00C9495C"/>
    <w:rsid w:val="00C95A9A"/>
    <w:rsid w:val="00CA20FC"/>
    <w:rsid w:val="00CA2C35"/>
    <w:rsid w:val="00CB04F8"/>
    <w:rsid w:val="00CB1DF2"/>
    <w:rsid w:val="00CB79CE"/>
    <w:rsid w:val="00CD130E"/>
    <w:rsid w:val="00CD3DD5"/>
    <w:rsid w:val="00CD5CF2"/>
    <w:rsid w:val="00CD7158"/>
    <w:rsid w:val="00CE44A0"/>
    <w:rsid w:val="00CF692B"/>
    <w:rsid w:val="00D00C90"/>
    <w:rsid w:val="00D07424"/>
    <w:rsid w:val="00D17AE8"/>
    <w:rsid w:val="00D17FF3"/>
    <w:rsid w:val="00D25E81"/>
    <w:rsid w:val="00D3099E"/>
    <w:rsid w:val="00D30EBF"/>
    <w:rsid w:val="00D409BC"/>
    <w:rsid w:val="00D43BC5"/>
    <w:rsid w:val="00D452D9"/>
    <w:rsid w:val="00D5235E"/>
    <w:rsid w:val="00D61CEE"/>
    <w:rsid w:val="00D6249A"/>
    <w:rsid w:val="00D70E22"/>
    <w:rsid w:val="00D749CF"/>
    <w:rsid w:val="00D92F76"/>
    <w:rsid w:val="00DB5D10"/>
    <w:rsid w:val="00DC5D55"/>
    <w:rsid w:val="00DD601A"/>
    <w:rsid w:val="00DD7014"/>
    <w:rsid w:val="00DE0059"/>
    <w:rsid w:val="00DE4723"/>
    <w:rsid w:val="00DE4A1D"/>
    <w:rsid w:val="00DF0F9D"/>
    <w:rsid w:val="00DF6150"/>
    <w:rsid w:val="00DF6197"/>
    <w:rsid w:val="00E06366"/>
    <w:rsid w:val="00E1230D"/>
    <w:rsid w:val="00E15E14"/>
    <w:rsid w:val="00E17260"/>
    <w:rsid w:val="00E272DF"/>
    <w:rsid w:val="00E30CBC"/>
    <w:rsid w:val="00E521A5"/>
    <w:rsid w:val="00E54AC4"/>
    <w:rsid w:val="00E57C29"/>
    <w:rsid w:val="00E60098"/>
    <w:rsid w:val="00E63C3D"/>
    <w:rsid w:val="00E64EFC"/>
    <w:rsid w:val="00E675B1"/>
    <w:rsid w:val="00E81751"/>
    <w:rsid w:val="00E823A0"/>
    <w:rsid w:val="00E877A0"/>
    <w:rsid w:val="00EA507C"/>
    <w:rsid w:val="00EA6305"/>
    <w:rsid w:val="00EB2B14"/>
    <w:rsid w:val="00EB417F"/>
    <w:rsid w:val="00EB561D"/>
    <w:rsid w:val="00EC163C"/>
    <w:rsid w:val="00ED211E"/>
    <w:rsid w:val="00EE113E"/>
    <w:rsid w:val="00EE13C1"/>
    <w:rsid w:val="00EE4D14"/>
    <w:rsid w:val="00F006A5"/>
    <w:rsid w:val="00F02DDC"/>
    <w:rsid w:val="00F15699"/>
    <w:rsid w:val="00F15A24"/>
    <w:rsid w:val="00F2052D"/>
    <w:rsid w:val="00F26CAF"/>
    <w:rsid w:val="00F3776A"/>
    <w:rsid w:val="00F40701"/>
    <w:rsid w:val="00F74C01"/>
    <w:rsid w:val="00F85694"/>
    <w:rsid w:val="00F903F7"/>
    <w:rsid w:val="00F977AB"/>
    <w:rsid w:val="00FA0D06"/>
    <w:rsid w:val="00FA715A"/>
    <w:rsid w:val="00FB38F9"/>
    <w:rsid w:val="00FB4883"/>
    <w:rsid w:val="00FC2799"/>
    <w:rsid w:val="00FC2E5D"/>
    <w:rsid w:val="00FC4758"/>
    <w:rsid w:val="00FC6644"/>
    <w:rsid w:val="00FD1D4D"/>
    <w:rsid w:val="00FD339C"/>
    <w:rsid w:val="00FF59D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60006"/>
  <w15:docId w15:val="{7DBBDFD7-417B-7848-BCE9-9D964BEBB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1751"/>
  </w:style>
  <w:style w:type="paragraph" w:styleId="Heading1">
    <w:name w:val="heading 1"/>
    <w:basedOn w:val="Normal"/>
    <w:next w:val="BodyText"/>
    <w:link w:val="Heading1Char"/>
    <w:uiPriority w:val="9"/>
    <w:qFormat/>
    <w:pPr>
      <w:keepNext/>
      <w:keepLines/>
      <w:numPr>
        <w:numId w:val="2"/>
      </w:numPr>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numPr>
        <w:ilvl w:val="1"/>
        <w:numId w:val="2"/>
      </w:numPr>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numPr>
        <w:ilvl w:val="3"/>
        <w:numId w:val="2"/>
      </w:numPr>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numPr>
        <w:ilvl w:val="4"/>
        <w:numId w:val="2"/>
      </w:numPr>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numPr>
        <w:ilvl w:val="5"/>
        <w:numId w:val="2"/>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2"/>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2"/>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2"/>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link w:val="FootnoteTextChar"/>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DE4A1D"/>
    <w:rPr>
      <w:sz w:val="16"/>
      <w:szCs w:val="16"/>
    </w:rPr>
  </w:style>
  <w:style w:type="paragraph" w:styleId="CommentText">
    <w:name w:val="annotation text"/>
    <w:basedOn w:val="Normal"/>
    <w:link w:val="CommentTextChar"/>
    <w:unhideWhenUsed/>
    <w:rsid w:val="00DE4A1D"/>
    <w:rPr>
      <w:sz w:val="20"/>
      <w:szCs w:val="20"/>
    </w:rPr>
  </w:style>
  <w:style w:type="character" w:customStyle="1" w:styleId="CommentTextChar">
    <w:name w:val="Comment Text Char"/>
    <w:basedOn w:val="DefaultParagraphFont"/>
    <w:link w:val="CommentText"/>
    <w:rsid w:val="00DE4A1D"/>
    <w:rPr>
      <w:sz w:val="20"/>
      <w:szCs w:val="20"/>
    </w:rPr>
  </w:style>
  <w:style w:type="paragraph" w:styleId="CommentSubject">
    <w:name w:val="annotation subject"/>
    <w:basedOn w:val="CommentText"/>
    <w:next w:val="CommentText"/>
    <w:link w:val="CommentSubjectChar"/>
    <w:semiHidden/>
    <w:unhideWhenUsed/>
    <w:rsid w:val="00DE4A1D"/>
    <w:rPr>
      <w:b/>
      <w:bCs/>
    </w:rPr>
  </w:style>
  <w:style w:type="character" w:customStyle="1" w:styleId="CommentSubjectChar">
    <w:name w:val="Comment Subject Char"/>
    <w:basedOn w:val="CommentTextChar"/>
    <w:link w:val="CommentSubject"/>
    <w:semiHidden/>
    <w:rsid w:val="00DE4A1D"/>
    <w:rPr>
      <w:b/>
      <w:bCs/>
      <w:sz w:val="20"/>
      <w:szCs w:val="20"/>
    </w:rPr>
  </w:style>
  <w:style w:type="paragraph" w:styleId="BalloonText">
    <w:name w:val="Balloon Text"/>
    <w:basedOn w:val="Normal"/>
    <w:link w:val="BalloonTextChar"/>
    <w:semiHidden/>
    <w:unhideWhenUsed/>
    <w:rsid w:val="00DE4A1D"/>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DE4A1D"/>
    <w:rPr>
      <w:rFonts w:ascii="Times New Roman" w:hAnsi="Times New Roman" w:cs="Times New Roman"/>
      <w:sz w:val="18"/>
      <w:szCs w:val="18"/>
    </w:rPr>
  </w:style>
  <w:style w:type="paragraph" w:styleId="Revision">
    <w:name w:val="Revision"/>
    <w:hidden/>
    <w:semiHidden/>
    <w:rsid w:val="002E74F0"/>
    <w:pPr>
      <w:spacing w:after="0"/>
    </w:pPr>
  </w:style>
  <w:style w:type="character" w:styleId="FollowedHyperlink">
    <w:name w:val="FollowedHyperlink"/>
    <w:basedOn w:val="DefaultParagraphFont"/>
    <w:semiHidden/>
    <w:unhideWhenUsed/>
    <w:rsid w:val="00B2050A"/>
    <w:rPr>
      <w:color w:val="800080" w:themeColor="followedHyperlink"/>
      <w:u w:val="single"/>
    </w:rPr>
  </w:style>
  <w:style w:type="paragraph" w:styleId="NormalWeb">
    <w:name w:val="Normal (Web)"/>
    <w:basedOn w:val="Normal"/>
    <w:uiPriority w:val="99"/>
    <w:semiHidden/>
    <w:unhideWhenUsed/>
    <w:rsid w:val="00BD174C"/>
    <w:rPr>
      <w:rFonts w:ascii="Times New Roman" w:hAnsi="Times New Roman" w:cs="Times New Roman"/>
    </w:rPr>
  </w:style>
  <w:style w:type="character" w:styleId="PlaceholderText">
    <w:name w:val="Placeholder Text"/>
    <w:basedOn w:val="DefaultParagraphFont"/>
    <w:semiHidden/>
    <w:rsid w:val="001C33E3"/>
    <w:rPr>
      <w:color w:val="808080"/>
    </w:rPr>
  </w:style>
  <w:style w:type="numbering" w:customStyle="1" w:styleId="appendix">
    <w:name w:val="appendix"/>
    <w:uiPriority w:val="99"/>
    <w:rsid w:val="00532D60"/>
    <w:pPr>
      <w:numPr>
        <w:numId w:val="4"/>
      </w:numPr>
    </w:pPr>
  </w:style>
  <w:style w:type="numbering" w:customStyle="1" w:styleId="stuff">
    <w:name w:val="stuff"/>
    <w:uiPriority w:val="99"/>
    <w:rsid w:val="00532D60"/>
    <w:pPr>
      <w:numPr>
        <w:numId w:val="6"/>
      </w:numPr>
    </w:pPr>
  </w:style>
  <w:style w:type="character" w:customStyle="1" w:styleId="BodyTextChar">
    <w:name w:val="Body Text Char"/>
    <w:basedOn w:val="DefaultParagraphFont"/>
    <w:link w:val="BodyText"/>
    <w:rsid w:val="00975BAF"/>
  </w:style>
  <w:style w:type="character" w:customStyle="1" w:styleId="FootnoteTextChar">
    <w:name w:val="Footnote Text Char"/>
    <w:basedOn w:val="DefaultParagraphFont"/>
    <w:link w:val="FootnoteText"/>
    <w:uiPriority w:val="9"/>
    <w:rsid w:val="003949D3"/>
  </w:style>
  <w:style w:type="paragraph" w:styleId="ListParagraph">
    <w:name w:val="List Paragraph"/>
    <w:basedOn w:val="Normal"/>
    <w:rsid w:val="00FD339C"/>
    <w:pPr>
      <w:ind w:left="720"/>
      <w:contextualSpacing/>
    </w:pPr>
  </w:style>
  <w:style w:type="character" w:customStyle="1" w:styleId="Heading1Char">
    <w:name w:val="Heading 1 Char"/>
    <w:basedOn w:val="DefaultParagraphFont"/>
    <w:link w:val="Heading1"/>
    <w:uiPriority w:val="9"/>
    <w:rsid w:val="008F5AA9"/>
    <w:rPr>
      <w:rFonts w:asciiTheme="majorHAnsi" w:eastAsiaTheme="majorEastAsia" w:hAnsiTheme="majorHAnsi" w:cstheme="majorBidi"/>
      <w:b/>
      <w:bCs/>
      <w:color w:val="4F81BD" w:themeColor="accent1"/>
      <w:sz w:val="32"/>
      <w:szCs w:val="32"/>
    </w:rPr>
  </w:style>
  <w:style w:type="paragraph" w:styleId="Header">
    <w:name w:val="header"/>
    <w:basedOn w:val="Normal"/>
    <w:link w:val="HeaderChar"/>
    <w:unhideWhenUsed/>
    <w:rsid w:val="00544484"/>
    <w:pPr>
      <w:tabs>
        <w:tab w:val="center" w:pos="4680"/>
        <w:tab w:val="right" w:pos="9360"/>
      </w:tabs>
      <w:spacing w:after="0"/>
    </w:pPr>
  </w:style>
  <w:style w:type="character" w:customStyle="1" w:styleId="HeaderChar">
    <w:name w:val="Header Char"/>
    <w:basedOn w:val="DefaultParagraphFont"/>
    <w:link w:val="Header"/>
    <w:rsid w:val="00544484"/>
  </w:style>
  <w:style w:type="paragraph" w:styleId="Footer">
    <w:name w:val="footer"/>
    <w:basedOn w:val="Normal"/>
    <w:link w:val="FooterChar"/>
    <w:unhideWhenUsed/>
    <w:rsid w:val="00544484"/>
    <w:pPr>
      <w:tabs>
        <w:tab w:val="center" w:pos="4680"/>
        <w:tab w:val="right" w:pos="9360"/>
      </w:tabs>
      <w:spacing w:after="0"/>
    </w:pPr>
  </w:style>
  <w:style w:type="character" w:customStyle="1" w:styleId="FooterChar">
    <w:name w:val="Footer Char"/>
    <w:basedOn w:val="DefaultParagraphFont"/>
    <w:link w:val="Footer"/>
    <w:rsid w:val="005444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1672">
      <w:bodyDiv w:val="1"/>
      <w:marLeft w:val="0"/>
      <w:marRight w:val="0"/>
      <w:marTop w:val="0"/>
      <w:marBottom w:val="0"/>
      <w:divBdr>
        <w:top w:val="none" w:sz="0" w:space="0" w:color="auto"/>
        <w:left w:val="none" w:sz="0" w:space="0" w:color="auto"/>
        <w:bottom w:val="none" w:sz="0" w:space="0" w:color="auto"/>
        <w:right w:val="none" w:sz="0" w:space="0" w:color="auto"/>
      </w:divBdr>
      <w:divsChild>
        <w:div w:id="1974631049">
          <w:marLeft w:val="0"/>
          <w:marRight w:val="0"/>
          <w:marTop w:val="0"/>
          <w:marBottom w:val="0"/>
          <w:divBdr>
            <w:top w:val="none" w:sz="0" w:space="0" w:color="auto"/>
            <w:left w:val="none" w:sz="0" w:space="0" w:color="auto"/>
            <w:bottom w:val="none" w:sz="0" w:space="0" w:color="auto"/>
            <w:right w:val="none" w:sz="0" w:space="0" w:color="auto"/>
          </w:divBdr>
          <w:divsChild>
            <w:div w:id="2031251910">
              <w:marLeft w:val="0"/>
              <w:marRight w:val="0"/>
              <w:marTop w:val="0"/>
              <w:marBottom w:val="0"/>
              <w:divBdr>
                <w:top w:val="none" w:sz="0" w:space="0" w:color="auto"/>
                <w:left w:val="none" w:sz="0" w:space="0" w:color="auto"/>
                <w:bottom w:val="none" w:sz="0" w:space="0" w:color="auto"/>
                <w:right w:val="none" w:sz="0" w:space="0" w:color="auto"/>
              </w:divBdr>
              <w:divsChild>
                <w:div w:id="1196040414">
                  <w:marLeft w:val="0"/>
                  <w:marRight w:val="0"/>
                  <w:marTop w:val="0"/>
                  <w:marBottom w:val="0"/>
                  <w:divBdr>
                    <w:top w:val="none" w:sz="0" w:space="0" w:color="auto"/>
                    <w:left w:val="none" w:sz="0" w:space="0" w:color="auto"/>
                    <w:bottom w:val="none" w:sz="0" w:space="0" w:color="auto"/>
                    <w:right w:val="none" w:sz="0" w:space="0" w:color="auto"/>
                  </w:divBdr>
                  <w:divsChild>
                    <w:div w:id="128006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48126">
      <w:bodyDiv w:val="1"/>
      <w:marLeft w:val="0"/>
      <w:marRight w:val="0"/>
      <w:marTop w:val="0"/>
      <w:marBottom w:val="0"/>
      <w:divBdr>
        <w:top w:val="none" w:sz="0" w:space="0" w:color="auto"/>
        <w:left w:val="none" w:sz="0" w:space="0" w:color="auto"/>
        <w:bottom w:val="none" w:sz="0" w:space="0" w:color="auto"/>
        <w:right w:val="none" w:sz="0" w:space="0" w:color="auto"/>
      </w:divBdr>
      <w:divsChild>
        <w:div w:id="682053848">
          <w:marLeft w:val="0"/>
          <w:marRight w:val="0"/>
          <w:marTop w:val="0"/>
          <w:marBottom w:val="0"/>
          <w:divBdr>
            <w:top w:val="none" w:sz="0" w:space="0" w:color="auto"/>
            <w:left w:val="none" w:sz="0" w:space="0" w:color="auto"/>
            <w:bottom w:val="none" w:sz="0" w:space="0" w:color="auto"/>
            <w:right w:val="none" w:sz="0" w:space="0" w:color="auto"/>
          </w:divBdr>
          <w:divsChild>
            <w:div w:id="1796682443">
              <w:marLeft w:val="0"/>
              <w:marRight w:val="0"/>
              <w:marTop w:val="0"/>
              <w:marBottom w:val="0"/>
              <w:divBdr>
                <w:top w:val="none" w:sz="0" w:space="0" w:color="auto"/>
                <w:left w:val="none" w:sz="0" w:space="0" w:color="auto"/>
                <w:bottom w:val="none" w:sz="0" w:space="0" w:color="auto"/>
                <w:right w:val="none" w:sz="0" w:space="0" w:color="auto"/>
              </w:divBdr>
              <w:divsChild>
                <w:div w:id="169190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901476">
      <w:bodyDiv w:val="1"/>
      <w:marLeft w:val="0"/>
      <w:marRight w:val="0"/>
      <w:marTop w:val="0"/>
      <w:marBottom w:val="0"/>
      <w:divBdr>
        <w:top w:val="none" w:sz="0" w:space="0" w:color="auto"/>
        <w:left w:val="none" w:sz="0" w:space="0" w:color="auto"/>
        <w:bottom w:val="none" w:sz="0" w:space="0" w:color="auto"/>
        <w:right w:val="none" w:sz="0" w:space="0" w:color="auto"/>
      </w:divBdr>
      <w:divsChild>
        <w:div w:id="1204634836">
          <w:marLeft w:val="0"/>
          <w:marRight w:val="0"/>
          <w:marTop w:val="0"/>
          <w:marBottom w:val="0"/>
          <w:divBdr>
            <w:top w:val="none" w:sz="0" w:space="0" w:color="auto"/>
            <w:left w:val="none" w:sz="0" w:space="0" w:color="auto"/>
            <w:bottom w:val="none" w:sz="0" w:space="0" w:color="auto"/>
            <w:right w:val="none" w:sz="0" w:space="0" w:color="auto"/>
          </w:divBdr>
          <w:divsChild>
            <w:div w:id="478808927">
              <w:marLeft w:val="0"/>
              <w:marRight w:val="0"/>
              <w:marTop w:val="0"/>
              <w:marBottom w:val="0"/>
              <w:divBdr>
                <w:top w:val="none" w:sz="0" w:space="0" w:color="auto"/>
                <w:left w:val="none" w:sz="0" w:space="0" w:color="auto"/>
                <w:bottom w:val="none" w:sz="0" w:space="0" w:color="auto"/>
                <w:right w:val="none" w:sz="0" w:space="0" w:color="auto"/>
              </w:divBdr>
              <w:divsChild>
                <w:div w:id="80146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180694">
      <w:bodyDiv w:val="1"/>
      <w:marLeft w:val="0"/>
      <w:marRight w:val="0"/>
      <w:marTop w:val="0"/>
      <w:marBottom w:val="0"/>
      <w:divBdr>
        <w:top w:val="none" w:sz="0" w:space="0" w:color="auto"/>
        <w:left w:val="none" w:sz="0" w:space="0" w:color="auto"/>
        <w:bottom w:val="none" w:sz="0" w:space="0" w:color="auto"/>
        <w:right w:val="none" w:sz="0" w:space="0" w:color="auto"/>
      </w:divBdr>
      <w:divsChild>
        <w:div w:id="762919697">
          <w:marLeft w:val="0"/>
          <w:marRight w:val="0"/>
          <w:marTop w:val="0"/>
          <w:marBottom w:val="0"/>
          <w:divBdr>
            <w:top w:val="none" w:sz="0" w:space="0" w:color="auto"/>
            <w:left w:val="none" w:sz="0" w:space="0" w:color="auto"/>
            <w:bottom w:val="none" w:sz="0" w:space="0" w:color="auto"/>
            <w:right w:val="none" w:sz="0" w:space="0" w:color="auto"/>
          </w:divBdr>
          <w:divsChild>
            <w:div w:id="830869156">
              <w:marLeft w:val="0"/>
              <w:marRight w:val="0"/>
              <w:marTop w:val="0"/>
              <w:marBottom w:val="0"/>
              <w:divBdr>
                <w:top w:val="none" w:sz="0" w:space="0" w:color="auto"/>
                <w:left w:val="none" w:sz="0" w:space="0" w:color="auto"/>
                <w:bottom w:val="none" w:sz="0" w:space="0" w:color="auto"/>
                <w:right w:val="none" w:sz="0" w:space="0" w:color="auto"/>
              </w:divBdr>
              <w:divsChild>
                <w:div w:id="116165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959980">
      <w:bodyDiv w:val="1"/>
      <w:marLeft w:val="0"/>
      <w:marRight w:val="0"/>
      <w:marTop w:val="0"/>
      <w:marBottom w:val="0"/>
      <w:divBdr>
        <w:top w:val="none" w:sz="0" w:space="0" w:color="auto"/>
        <w:left w:val="none" w:sz="0" w:space="0" w:color="auto"/>
        <w:bottom w:val="none" w:sz="0" w:space="0" w:color="auto"/>
        <w:right w:val="none" w:sz="0" w:space="0" w:color="auto"/>
      </w:divBdr>
      <w:divsChild>
        <w:div w:id="2133553761">
          <w:marLeft w:val="0"/>
          <w:marRight w:val="0"/>
          <w:marTop w:val="0"/>
          <w:marBottom w:val="0"/>
          <w:divBdr>
            <w:top w:val="none" w:sz="0" w:space="0" w:color="auto"/>
            <w:left w:val="none" w:sz="0" w:space="0" w:color="auto"/>
            <w:bottom w:val="none" w:sz="0" w:space="0" w:color="auto"/>
            <w:right w:val="none" w:sz="0" w:space="0" w:color="auto"/>
          </w:divBdr>
          <w:divsChild>
            <w:div w:id="501356412">
              <w:marLeft w:val="0"/>
              <w:marRight w:val="0"/>
              <w:marTop w:val="0"/>
              <w:marBottom w:val="0"/>
              <w:divBdr>
                <w:top w:val="none" w:sz="0" w:space="0" w:color="auto"/>
                <w:left w:val="none" w:sz="0" w:space="0" w:color="auto"/>
                <w:bottom w:val="none" w:sz="0" w:space="0" w:color="auto"/>
                <w:right w:val="none" w:sz="0" w:space="0" w:color="auto"/>
              </w:divBdr>
              <w:divsChild>
                <w:div w:id="135503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148756">
      <w:bodyDiv w:val="1"/>
      <w:marLeft w:val="0"/>
      <w:marRight w:val="0"/>
      <w:marTop w:val="0"/>
      <w:marBottom w:val="0"/>
      <w:divBdr>
        <w:top w:val="none" w:sz="0" w:space="0" w:color="auto"/>
        <w:left w:val="none" w:sz="0" w:space="0" w:color="auto"/>
        <w:bottom w:val="none" w:sz="0" w:space="0" w:color="auto"/>
        <w:right w:val="none" w:sz="0" w:space="0" w:color="auto"/>
      </w:divBdr>
      <w:divsChild>
        <w:div w:id="1560049550">
          <w:marLeft w:val="0"/>
          <w:marRight w:val="0"/>
          <w:marTop w:val="0"/>
          <w:marBottom w:val="0"/>
          <w:divBdr>
            <w:top w:val="none" w:sz="0" w:space="0" w:color="auto"/>
            <w:left w:val="none" w:sz="0" w:space="0" w:color="auto"/>
            <w:bottom w:val="none" w:sz="0" w:space="0" w:color="auto"/>
            <w:right w:val="none" w:sz="0" w:space="0" w:color="auto"/>
          </w:divBdr>
          <w:divsChild>
            <w:div w:id="1171456473">
              <w:marLeft w:val="0"/>
              <w:marRight w:val="0"/>
              <w:marTop w:val="0"/>
              <w:marBottom w:val="0"/>
              <w:divBdr>
                <w:top w:val="none" w:sz="0" w:space="0" w:color="auto"/>
                <w:left w:val="none" w:sz="0" w:space="0" w:color="auto"/>
                <w:bottom w:val="none" w:sz="0" w:space="0" w:color="auto"/>
                <w:right w:val="none" w:sz="0" w:space="0" w:color="auto"/>
              </w:divBdr>
              <w:divsChild>
                <w:div w:id="78696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768114">
      <w:bodyDiv w:val="1"/>
      <w:marLeft w:val="0"/>
      <w:marRight w:val="0"/>
      <w:marTop w:val="0"/>
      <w:marBottom w:val="0"/>
      <w:divBdr>
        <w:top w:val="none" w:sz="0" w:space="0" w:color="auto"/>
        <w:left w:val="none" w:sz="0" w:space="0" w:color="auto"/>
        <w:bottom w:val="none" w:sz="0" w:space="0" w:color="auto"/>
        <w:right w:val="none" w:sz="0" w:space="0" w:color="auto"/>
      </w:divBdr>
      <w:divsChild>
        <w:div w:id="619993436">
          <w:marLeft w:val="0"/>
          <w:marRight w:val="0"/>
          <w:marTop w:val="0"/>
          <w:marBottom w:val="0"/>
          <w:divBdr>
            <w:top w:val="none" w:sz="0" w:space="0" w:color="auto"/>
            <w:left w:val="none" w:sz="0" w:space="0" w:color="auto"/>
            <w:bottom w:val="none" w:sz="0" w:space="0" w:color="auto"/>
            <w:right w:val="none" w:sz="0" w:space="0" w:color="auto"/>
          </w:divBdr>
          <w:divsChild>
            <w:div w:id="1122839993">
              <w:marLeft w:val="0"/>
              <w:marRight w:val="0"/>
              <w:marTop w:val="0"/>
              <w:marBottom w:val="0"/>
              <w:divBdr>
                <w:top w:val="none" w:sz="0" w:space="0" w:color="auto"/>
                <w:left w:val="none" w:sz="0" w:space="0" w:color="auto"/>
                <w:bottom w:val="none" w:sz="0" w:space="0" w:color="auto"/>
                <w:right w:val="none" w:sz="0" w:space="0" w:color="auto"/>
              </w:divBdr>
              <w:divsChild>
                <w:div w:id="93555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053852">
      <w:bodyDiv w:val="1"/>
      <w:marLeft w:val="0"/>
      <w:marRight w:val="0"/>
      <w:marTop w:val="0"/>
      <w:marBottom w:val="0"/>
      <w:divBdr>
        <w:top w:val="none" w:sz="0" w:space="0" w:color="auto"/>
        <w:left w:val="none" w:sz="0" w:space="0" w:color="auto"/>
        <w:bottom w:val="none" w:sz="0" w:space="0" w:color="auto"/>
        <w:right w:val="none" w:sz="0" w:space="0" w:color="auto"/>
      </w:divBdr>
      <w:divsChild>
        <w:div w:id="1891838657">
          <w:marLeft w:val="0"/>
          <w:marRight w:val="0"/>
          <w:marTop w:val="0"/>
          <w:marBottom w:val="0"/>
          <w:divBdr>
            <w:top w:val="none" w:sz="0" w:space="0" w:color="auto"/>
            <w:left w:val="none" w:sz="0" w:space="0" w:color="auto"/>
            <w:bottom w:val="none" w:sz="0" w:space="0" w:color="auto"/>
            <w:right w:val="none" w:sz="0" w:space="0" w:color="auto"/>
          </w:divBdr>
          <w:divsChild>
            <w:div w:id="3095846">
              <w:marLeft w:val="0"/>
              <w:marRight w:val="0"/>
              <w:marTop w:val="0"/>
              <w:marBottom w:val="0"/>
              <w:divBdr>
                <w:top w:val="none" w:sz="0" w:space="0" w:color="auto"/>
                <w:left w:val="none" w:sz="0" w:space="0" w:color="auto"/>
                <w:bottom w:val="none" w:sz="0" w:space="0" w:color="auto"/>
                <w:right w:val="none" w:sz="0" w:space="0" w:color="auto"/>
              </w:divBdr>
              <w:divsChild>
                <w:div w:id="825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548172">
      <w:bodyDiv w:val="1"/>
      <w:marLeft w:val="0"/>
      <w:marRight w:val="0"/>
      <w:marTop w:val="0"/>
      <w:marBottom w:val="0"/>
      <w:divBdr>
        <w:top w:val="none" w:sz="0" w:space="0" w:color="auto"/>
        <w:left w:val="none" w:sz="0" w:space="0" w:color="auto"/>
        <w:bottom w:val="none" w:sz="0" w:space="0" w:color="auto"/>
        <w:right w:val="none" w:sz="0" w:space="0" w:color="auto"/>
      </w:divBdr>
    </w:div>
    <w:div w:id="1102917801">
      <w:bodyDiv w:val="1"/>
      <w:marLeft w:val="0"/>
      <w:marRight w:val="0"/>
      <w:marTop w:val="0"/>
      <w:marBottom w:val="0"/>
      <w:divBdr>
        <w:top w:val="none" w:sz="0" w:space="0" w:color="auto"/>
        <w:left w:val="none" w:sz="0" w:space="0" w:color="auto"/>
        <w:bottom w:val="none" w:sz="0" w:space="0" w:color="auto"/>
        <w:right w:val="none" w:sz="0" w:space="0" w:color="auto"/>
      </w:divBdr>
      <w:divsChild>
        <w:div w:id="716054645">
          <w:marLeft w:val="0"/>
          <w:marRight w:val="0"/>
          <w:marTop w:val="0"/>
          <w:marBottom w:val="0"/>
          <w:divBdr>
            <w:top w:val="none" w:sz="0" w:space="0" w:color="auto"/>
            <w:left w:val="none" w:sz="0" w:space="0" w:color="auto"/>
            <w:bottom w:val="none" w:sz="0" w:space="0" w:color="auto"/>
            <w:right w:val="none" w:sz="0" w:space="0" w:color="auto"/>
          </w:divBdr>
          <w:divsChild>
            <w:div w:id="415057179">
              <w:marLeft w:val="0"/>
              <w:marRight w:val="0"/>
              <w:marTop w:val="0"/>
              <w:marBottom w:val="0"/>
              <w:divBdr>
                <w:top w:val="none" w:sz="0" w:space="0" w:color="auto"/>
                <w:left w:val="none" w:sz="0" w:space="0" w:color="auto"/>
                <w:bottom w:val="none" w:sz="0" w:space="0" w:color="auto"/>
                <w:right w:val="none" w:sz="0" w:space="0" w:color="auto"/>
              </w:divBdr>
              <w:divsChild>
                <w:div w:id="25351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343746">
      <w:bodyDiv w:val="1"/>
      <w:marLeft w:val="0"/>
      <w:marRight w:val="0"/>
      <w:marTop w:val="0"/>
      <w:marBottom w:val="0"/>
      <w:divBdr>
        <w:top w:val="none" w:sz="0" w:space="0" w:color="auto"/>
        <w:left w:val="none" w:sz="0" w:space="0" w:color="auto"/>
        <w:bottom w:val="none" w:sz="0" w:space="0" w:color="auto"/>
        <w:right w:val="none" w:sz="0" w:space="0" w:color="auto"/>
      </w:divBdr>
      <w:divsChild>
        <w:div w:id="1177109257">
          <w:marLeft w:val="0"/>
          <w:marRight w:val="0"/>
          <w:marTop w:val="0"/>
          <w:marBottom w:val="0"/>
          <w:divBdr>
            <w:top w:val="none" w:sz="0" w:space="0" w:color="auto"/>
            <w:left w:val="none" w:sz="0" w:space="0" w:color="auto"/>
            <w:bottom w:val="none" w:sz="0" w:space="0" w:color="auto"/>
            <w:right w:val="none" w:sz="0" w:space="0" w:color="auto"/>
          </w:divBdr>
          <w:divsChild>
            <w:div w:id="1655140375">
              <w:marLeft w:val="0"/>
              <w:marRight w:val="0"/>
              <w:marTop w:val="0"/>
              <w:marBottom w:val="0"/>
              <w:divBdr>
                <w:top w:val="none" w:sz="0" w:space="0" w:color="auto"/>
                <w:left w:val="none" w:sz="0" w:space="0" w:color="auto"/>
                <w:bottom w:val="none" w:sz="0" w:space="0" w:color="auto"/>
                <w:right w:val="none" w:sz="0" w:space="0" w:color="auto"/>
              </w:divBdr>
              <w:divsChild>
                <w:div w:id="82840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798540">
      <w:bodyDiv w:val="1"/>
      <w:marLeft w:val="0"/>
      <w:marRight w:val="0"/>
      <w:marTop w:val="0"/>
      <w:marBottom w:val="0"/>
      <w:divBdr>
        <w:top w:val="none" w:sz="0" w:space="0" w:color="auto"/>
        <w:left w:val="none" w:sz="0" w:space="0" w:color="auto"/>
        <w:bottom w:val="none" w:sz="0" w:space="0" w:color="auto"/>
        <w:right w:val="none" w:sz="0" w:space="0" w:color="auto"/>
      </w:divBdr>
      <w:divsChild>
        <w:div w:id="225336759">
          <w:marLeft w:val="0"/>
          <w:marRight w:val="0"/>
          <w:marTop w:val="0"/>
          <w:marBottom w:val="0"/>
          <w:divBdr>
            <w:top w:val="none" w:sz="0" w:space="0" w:color="auto"/>
            <w:left w:val="none" w:sz="0" w:space="0" w:color="auto"/>
            <w:bottom w:val="none" w:sz="0" w:space="0" w:color="auto"/>
            <w:right w:val="none" w:sz="0" w:space="0" w:color="auto"/>
          </w:divBdr>
          <w:divsChild>
            <w:div w:id="118500465">
              <w:marLeft w:val="0"/>
              <w:marRight w:val="0"/>
              <w:marTop w:val="0"/>
              <w:marBottom w:val="0"/>
              <w:divBdr>
                <w:top w:val="none" w:sz="0" w:space="0" w:color="auto"/>
                <w:left w:val="none" w:sz="0" w:space="0" w:color="auto"/>
                <w:bottom w:val="none" w:sz="0" w:space="0" w:color="auto"/>
                <w:right w:val="none" w:sz="0" w:space="0" w:color="auto"/>
              </w:divBdr>
              <w:divsChild>
                <w:div w:id="2661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077868">
      <w:bodyDiv w:val="1"/>
      <w:marLeft w:val="0"/>
      <w:marRight w:val="0"/>
      <w:marTop w:val="0"/>
      <w:marBottom w:val="0"/>
      <w:divBdr>
        <w:top w:val="none" w:sz="0" w:space="0" w:color="auto"/>
        <w:left w:val="none" w:sz="0" w:space="0" w:color="auto"/>
        <w:bottom w:val="none" w:sz="0" w:space="0" w:color="auto"/>
        <w:right w:val="none" w:sz="0" w:space="0" w:color="auto"/>
      </w:divBdr>
      <w:divsChild>
        <w:div w:id="1782261228">
          <w:marLeft w:val="0"/>
          <w:marRight w:val="0"/>
          <w:marTop w:val="0"/>
          <w:marBottom w:val="0"/>
          <w:divBdr>
            <w:top w:val="none" w:sz="0" w:space="0" w:color="auto"/>
            <w:left w:val="none" w:sz="0" w:space="0" w:color="auto"/>
            <w:bottom w:val="none" w:sz="0" w:space="0" w:color="auto"/>
            <w:right w:val="none" w:sz="0" w:space="0" w:color="auto"/>
          </w:divBdr>
          <w:divsChild>
            <w:div w:id="106509815">
              <w:marLeft w:val="0"/>
              <w:marRight w:val="0"/>
              <w:marTop w:val="0"/>
              <w:marBottom w:val="0"/>
              <w:divBdr>
                <w:top w:val="none" w:sz="0" w:space="0" w:color="auto"/>
                <w:left w:val="none" w:sz="0" w:space="0" w:color="auto"/>
                <w:bottom w:val="none" w:sz="0" w:space="0" w:color="auto"/>
                <w:right w:val="none" w:sz="0" w:space="0" w:color="auto"/>
              </w:divBdr>
              <w:divsChild>
                <w:div w:id="18300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620649">
      <w:bodyDiv w:val="1"/>
      <w:marLeft w:val="0"/>
      <w:marRight w:val="0"/>
      <w:marTop w:val="0"/>
      <w:marBottom w:val="0"/>
      <w:divBdr>
        <w:top w:val="none" w:sz="0" w:space="0" w:color="auto"/>
        <w:left w:val="none" w:sz="0" w:space="0" w:color="auto"/>
        <w:bottom w:val="none" w:sz="0" w:space="0" w:color="auto"/>
        <w:right w:val="none" w:sz="0" w:space="0" w:color="auto"/>
      </w:divBdr>
      <w:divsChild>
        <w:div w:id="663750005">
          <w:marLeft w:val="0"/>
          <w:marRight w:val="0"/>
          <w:marTop w:val="0"/>
          <w:marBottom w:val="0"/>
          <w:divBdr>
            <w:top w:val="none" w:sz="0" w:space="0" w:color="auto"/>
            <w:left w:val="none" w:sz="0" w:space="0" w:color="auto"/>
            <w:bottom w:val="none" w:sz="0" w:space="0" w:color="auto"/>
            <w:right w:val="none" w:sz="0" w:space="0" w:color="auto"/>
          </w:divBdr>
          <w:divsChild>
            <w:div w:id="646128797">
              <w:marLeft w:val="0"/>
              <w:marRight w:val="0"/>
              <w:marTop w:val="0"/>
              <w:marBottom w:val="0"/>
              <w:divBdr>
                <w:top w:val="none" w:sz="0" w:space="0" w:color="auto"/>
                <w:left w:val="none" w:sz="0" w:space="0" w:color="auto"/>
                <w:bottom w:val="none" w:sz="0" w:space="0" w:color="auto"/>
                <w:right w:val="none" w:sz="0" w:space="0" w:color="auto"/>
              </w:divBdr>
              <w:divsChild>
                <w:div w:id="156390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83346">
      <w:bodyDiv w:val="1"/>
      <w:marLeft w:val="0"/>
      <w:marRight w:val="0"/>
      <w:marTop w:val="0"/>
      <w:marBottom w:val="0"/>
      <w:divBdr>
        <w:top w:val="none" w:sz="0" w:space="0" w:color="auto"/>
        <w:left w:val="none" w:sz="0" w:space="0" w:color="auto"/>
        <w:bottom w:val="none" w:sz="0" w:space="0" w:color="auto"/>
        <w:right w:val="none" w:sz="0" w:space="0" w:color="auto"/>
      </w:divBdr>
      <w:divsChild>
        <w:div w:id="1895463764">
          <w:marLeft w:val="0"/>
          <w:marRight w:val="0"/>
          <w:marTop w:val="0"/>
          <w:marBottom w:val="0"/>
          <w:divBdr>
            <w:top w:val="none" w:sz="0" w:space="0" w:color="auto"/>
            <w:left w:val="none" w:sz="0" w:space="0" w:color="auto"/>
            <w:bottom w:val="none" w:sz="0" w:space="0" w:color="auto"/>
            <w:right w:val="none" w:sz="0" w:space="0" w:color="auto"/>
          </w:divBdr>
          <w:divsChild>
            <w:div w:id="539587248">
              <w:marLeft w:val="0"/>
              <w:marRight w:val="0"/>
              <w:marTop w:val="0"/>
              <w:marBottom w:val="0"/>
              <w:divBdr>
                <w:top w:val="none" w:sz="0" w:space="0" w:color="auto"/>
                <w:left w:val="none" w:sz="0" w:space="0" w:color="auto"/>
                <w:bottom w:val="none" w:sz="0" w:space="0" w:color="auto"/>
                <w:right w:val="none" w:sz="0" w:space="0" w:color="auto"/>
              </w:divBdr>
              <w:divsChild>
                <w:div w:id="103129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036344">
      <w:bodyDiv w:val="1"/>
      <w:marLeft w:val="0"/>
      <w:marRight w:val="0"/>
      <w:marTop w:val="0"/>
      <w:marBottom w:val="0"/>
      <w:divBdr>
        <w:top w:val="none" w:sz="0" w:space="0" w:color="auto"/>
        <w:left w:val="none" w:sz="0" w:space="0" w:color="auto"/>
        <w:bottom w:val="none" w:sz="0" w:space="0" w:color="auto"/>
        <w:right w:val="none" w:sz="0" w:space="0" w:color="auto"/>
      </w:divBdr>
      <w:divsChild>
        <w:div w:id="678386484">
          <w:marLeft w:val="0"/>
          <w:marRight w:val="0"/>
          <w:marTop w:val="0"/>
          <w:marBottom w:val="0"/>
          <w:divBdr>
            <w:top w:val="none" w:sz="0" w:space="0" w:color="auto"/>
            <w:left w:val="none" w:sz="0" w:space="0" w:color="auto"/>
            <w:bottom w:val="none" w:sz="0" w:space="0" w:color="auto"/>
            <w:right w:val="none" w:sz="0" w:space="0" w:color="auto"/>
          </w:divBdr>
          <w:divsChild>
            <w:div w:id="1506824792">
              <w:marLeft w:val="0"/>
              <w:marRight w:val="0"/>
              <w:marTop w:val="0"/>
              <w:marBottom w:val="0"/>
              <w:divBdr>
                <w:top w:val="none" w:sz="0" w:space="0" w:color="auto"/>
                <w:left w:val="none" w:sz="0" w:space="0" w:color="auto"/>
                <w:bottom w:val="none" w:sz="0" w:space="0" w:color="auto"/>
                <w:right w:val="none" w:sz="0" w:space="0" w:color="auto"/>
              </w:divBdr>
              <w:divsChild>
                <w:div w:id="45063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431542">
      <w:bodyDiv w:val="1"/>
      <w:marLeft w:val="0"/>
      <w:marRight w:val="0"/>
      <w:marTop w:val="0"/>
      <w:marBottom w:val="0"/>
      <w:divBdr>
        <w:top w:val="none" w:sz="0" w:space="0" w:color="auto"/>
        <w:left w:val="none" w:sz="0" w:space="0" w:color="auto"/>
        <w:bottom w:val="none" w:sz="0" w:space="0" w:color="auto"/>
        <w:right w:val="none" w:sz="0" w:space="0" w:color="auto"/>
      </w:divBdr>
      <w:divsChild>
        <w:div w:id="148207394">
          <w:marLeft w:val="0"/>
          <w:marRight w:val="0"/>
          <w:marTop w:val="0"/>
          <w:marBottom w:val="0"/>
          <w:divBdr>
            <w:top w:val="none" w:sz="0" w:space="0" w:color="auto"/>
            <w:left w:val="none" w:sz="0" w:space="0" w:color="auto"/>
            <w:bottom w:val="none" w:sz="0" w:space="0" w:color="auto"/>
            <w:right w:val="none" w:sz="0" w:space="0" w:color="auto"/>
          </w:divBdr>
          <w:divsChild>
            <w:div w:id="329648869">
              <w:marLeft w:val="0"/>
              <w:marRight w:val="0"/>
              <w:marTop w:val="0"/>
              <w:marBottom w:val="0"/>
              <w:divBdr>
                <w:top w:val="none" w:sz="0" w:space="0" w:color="auto"/>
                <w:left w:val="none" w:sz="0" w:space="0" w:color="auto"/>
                <w:bottom w:val="none" w:sz="0" w:space="0" w:color="auto"/>
                <w:right w:val="none" w:sz="0" w:space="0" w:color="auto"/>
              </w:divBdr>
              <w:divsChild>
                <w:div w:id="50968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02171">
      <w:bodyDiv w:val="1"/>
      <w:marLeft w:val="0"/>
      <w:marRight w:val="0"/>
      <w:marTop w:val="0"/>
      <w:marBottom w:val="0"/>
      <w:divBdr>
        <w:top w:val="none" w:sz="0" w:space="0" w:color="auto"/>
        <w:left w:val="none" w:sz="0" w:space="0" w:color="auto"/>
        <w:bottom w:val="none" w:sz="0" w:space="0" w:color="auto"/>
        <w:right w:val="none" w:sz="0" w:space="0" w:color="auto"/>
      </w:divBdr>
      <w:divsChild>
        <w:div w:id="955721023">
          <w:marLeft w:val="0"/>
          <w:marRight w:val="0"/>
          <w:marTop w:val="0"/>
          <w:marBottom w:val="0"/>
          <w:divBdr>
            <w:top w:val="none" w:sz="0" w:space="0" w:color="auto"/>
            <w:left w:val="none" w:sz="0" w:space="0" w:color="auto"/>
            <w:bottom w:val="none" w:sz="0" w:space="0" w:color="auto"/>
            <w:right w:val="none" w:sz="0" w:space="0" w:color="auto"/>
          </w:divBdr>
          <w:divsChild>
            <w:div w:id="496380058">
              <w:marLeft w:val="0"/>
              <w:marRight w:val="0"/>
              <w:marTop w:val="0"/>
              <w:marBottom w:val="0"/>
              <w:divBdr>
                <w:top w:val="none" w:sz="0" w:space="0" w:color="auto"/>
                <w:left w:val="none" w:sz="0" w:space="0" w:color="auto"/>
                <w:bottom w:val="none" w:sz="0" w:space="0" w:color="auto"/>
                <w:right w:val="none" w:sz="0" w:space="0" w:color="auto"/>
              </w:divBdr>
              <w:divsChild>
                <w:div w:id="114192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608327">
      <w:bodyDiv w:val="1"/>
      <w:marLeft w:val="0"/>
      <w:marRight w:val="0"/>
      <w:marTop w:val="0"/>
      <w:marBottom w:val="0"/>
      <w:divBdr>
        <w:top w:val="none" w:sz="0" w:space="0" w:color="auto"/>
        <w:left w:val="none" w:sz="0" w:space="0" w:color="auto"/>
        <w:bottom w:val="none" w:sz="0" w:space="0" w:color="auto"/>
        <w:right w:val="none" w:sz="0" w:space="0" w:color="auto"/>
      </w:divBdr>
      <w:divsChild>
        <w:div w:id="906067833">
          <w:marLeft w:val="0"/>
          <w:marRight w:val="0"/>
          <w:marTop w:val="0"/>
          <w:marBottom w:val="0"/>
          <w:divBdr>
            <w:top w:val="none" w:sz="0" w:space="0" w:color="auto"/>
            <w:left w:val="none" w:sz="0" w:space="0" w:color="auto"/>
            <w:bottom w:val="none" w:sz="0" w:space="0" w:color="auto"/>
            <w:right w:val="none" w:sz="0" w:space="0" w:color="auto"/>
          </w:divBdr>
          <w:divsChild>
            <w:div w:id="2128308279">
              <w:marLeft w:val="0"/>
              <w:marRight w:val="0"/>
              <w:marTop w:val="0"/>
              <w:marBottom w:val="0"/>
              <w:divBdr>
                <w:top w:val="none" w:sz="0" w:space="0" w:color="auto"/>
                <w:left w:val="none" w:sz="0" w:space="0" w:color="auto"/>
                <w:bottom w:val="none" w:sz="0" w:space="0" w:color="auto"/>
                <w:right w:val="none" w:sz="0" w:space="0" w:color="auto"/>
              </w:divBdr>
              <w:divsChild>
                <w:div w:id="158495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02/er.3233" TargetMode="External"/><Relationship Id="rId21" Type="http://schemas.openxmlformats.org/officeDocument/2006/relationships/hyperlink" Target="https://login.ezproxy.library.ualberta.ca/login?url=https://search.ebscohost.com/login.aspx?direct=true&amp;db=edscal&amp;AN=edscal.29130693&amp;site=eds-live&amp;scope=site" TargetMode="External"/><Relationship Id="rId34" Type="http://schemas.openxmlformats.org/officeDocument/2006/relationships/hyperlink" Target="https://doi.org/10.1139/cjfr-2020-0399" TargetMode="External"/><Relationship Id="rId42" Type="http://schemas.openxmlformats.org/officeDocument/2006/relationships/hyperlink" Target="https://opendata.nfis.org/mapserver/nfis-change_eng.html" TargetMode="External"/><Relationship Id="rId47" Type="http://schemas.openxmlformats.org/officeDocument/2006/relationships/hyperlink" Target="https://www.alberta.ca/forest-management-plans.aspx" TargetMode="External"/><Relationship Id="rId50" Type="http://schemas.openxmlformats.org/officeDocument/2006/relationships/hyperlink" Target="http://www.rstudio.com/" TargetMode="External"/><Relationship Id="rId55" Type="http://schemas.openxmlformats.org/officeDocument/2006/relationships/hyperlink" Target="http://timbertracks.ca"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biofuelsdigest.com/bdigest/2018/01/16/the-silver-in-silva-the-story-of-steeper-energys-59m-advanced-biofuels-project-in-norway/" TargetMode="External"/><Relationship Id="rId29" Type="http://schemas.openxmlformats.org/officeDocument/2006/relationships/hyperlink" Target="https://doi.org/10.4155/bfs.12.34" TargetMode="External"/><Relationship Id="rId11" Type="http://schemas.microsoft.com/office/2018/08/relationships/commentsExtensible" Target="commentsExtensible.xml"/><Relationship Id="rId24" Type="http://schemas.openxmlformats.org/officeDocument/2006/relationships/hyperlink" Target="https://doi.org/10.1016/j.jfe.2011.02.008" TargetMode="External"/><Relationship Id="rId32" Type="http://schemas.openxmlformats.org/officeDocument/2006/relationships/hyperlink" Target="https://doi.org/10.1002/aepp.13067" TargetMode="External"/><Relationship Id="rId37" Type="http://schemas.openxmlformats.org/officeDocument/2006/relationships/hyperlink" Target="http://www.qgis.org" TargetMode="External"/><Relationship Id="rId40" Type="http://schemas.openxmlformats.org/officeDocument/2006/relationships/hyperlink" Target="https://maps.alberta.ca/genesis/rest/services/Access" TargetMode="External"/><Relationship Id="rId45" Type="http://schemas.openxmlformats.org/officeDocument/2006/relationships/hyperlink" Target="https://apps-scf-cfs.rncan.gc.ca/calc/en/volume-calculator" TargetMode="External"/><Relationship Id="rId53" Type="http://schemas.openxmlformats.org/officeDocument/2006/relationships/hyperlink" Target="https://docplayer.net/19516550-Biomass-availability-and-supply-for-co-firing-projects-in-alberta-dominik-roser-ph-d.html" TargetMode="External"/><Relationship Id="rId58" Type="http://schemas.openxmlformats.org/officeDocument/2006/relationships/hyperlink" Target="https://open.alberta.ca/publications/alberta-timber-harvest-planning-and-operating-ground-rules-framework-for-renewal-2016" TargetMode="External"/><Relationship Id="rId5" Type="http://schemas.openxmlformats.org/officeDocument/2006/relationships/webSettings" Target="webSettings.xml"/><Relationship Id="rId61" Type="http://schemas.openxmlformats.org/officeDocument/2006/relationships/hyperlink" Target="https://sfmn.ualberta.ca/sfmn/wp-content/uploads/sites/83/2018/09/PR_2001-17.pdf?ver=2016-02-25-091420-337" TargetMode="External"/><Relationship Id="rId19" Type="http://schemas.openxmlformats.org/officeDocument/2006/relationships/hyperlink" Target="https://doi.org/10.1016/j.foreco.2010.04.015" TargetMode="External"/><Relationship Id="rId14" Type="http://schemas.openxmlformats.org/officeDocument/2006/relationships/image" Target="media/image1.png"/><Relationship Id="rId22" Type="http://schemas.openxmlformats.org/officeDocument/2006/relationships/hyperlink" Target="https://doi.org/10.1016/j.biosystemseng.2009.09.019" TargetMode="External"/><Relationship Id="rId27" Type="http://schemas.openxmlformats.org/officeDocument/2006/relationships/hyperlink" Target="https://doi.org/10.1016/j.tre.2011.08.004" TargetMode="External"/><Relationship Id="rId30" Type="http://schemas.openxmlformats.org/officeDocument/2006/relationships/hyperlink" Target="https://doi.org/10.1016/j.biombioe.2014.07.002" TargetMode="External"/><Relationship Id="rId35" Type="http://schemas.openxmlformats.org/officeDocument/2006/relationships/hyperlink" Target="https://open.alberta.ca/publications/forest-management-units-map" TargetMode="External"/><Relationship Id="rId43" Type="http://schemas.openxmlformats.org/officeDocument/2006/relationships/hyperlink" Target="https://doi.org/10.1080/17538947.2016.1187673" TargetMode="External"/><Relationship Id="rId48" Type="http://schemas.openxmlformats.org/officeDocument/2006/relationships/hyperlink" Target="https://sis.agr.gc.ca/cansis/nsdb/ecostrat/gis_data.html" TargetMode="External"/><Relationship Id="rId56" Type="http://schemas.openxmlformats.org/officeDocument/2006/relationships/hyperlink" Target="https://doi.org/10.1016/B978-0-12-809476-1.00002-3" TargetMode="External"/><Relationship Id="rId64" Type="http://schemas.microsoft.com/office/2011/relationships/people" Target="people.xml"/><Relationship Id="rId8" Type="http://schemas.openxmlformats.org/officeDocument/2006/relationships/comments" Target="comments.xml"/><Relationship Id="rId51" Type="http://schemas.openxmlformats.org/officeDocument/2006/relationships/hyperlink" Target="https://doi.org/10.21105/joss.01686" TargetMode="Externa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s://apps.fas.usda.gov/newgainapi/api/Report/DownloadReportByFileName?fileName=Wood%20Pellets%20for%20Heat%20and%20Power%20%20_Ottawa_Canada_07-08-2021" TargetMode="External"/><Relationship Id="rId25" Type="http://schemas.openxmlformats.org/officeDocument/2006/relationships/hyperlink" Target="https://doi.org/10.1093/jof/107.2.69" TargetMode="External"/><Relationship Id="rId33" Type="http://schemas.openxmlformats.org/officeDocument/2006/relationships/hyperlink" Target="https://doi.org/10.1016/j.rser.2015.12.075" TargetMode="External"/><Relationship Id="rId38" Type="http://schemas.openxmlformats.org/officeDocument/2006/relationships/hyperlink" Target="https://www.altalis.com/map;gid=114" TargetMode="External"/><Relationship Id="rId46" Type="http://schemas.openxmlformats.org/officeDocument/2006/relationships/hyperlink" Target="http://nfdp.ccfm.org/en/data/harvest.php" TargetMode="External"/><Relationship Id="rId59" Type="http://schemas.openxmlformats.org/officeDocument/2006/relationships/hyperlink" Target="https://doi.org/10.5281/zenodo.3690046" TargetMode="External"/><Relationship Id="rId20" Type="http://schemas.openxmlformats.org/officeDocument/2006/relationships/hyperlink" Target="https://doi.org/10.1016/j.rser.2013.03.005" TargetMode="External"/><Relationship Id="rId41" Type="http://schemas.openxmlformats.org/officeDocument/2006/relationships/hyperlink" Target="https://doi.org/10.23687/ec9e2659-1c29-4ddb-87a2-6aced147a990" TargetMode="External"/><Relationship Id="rId54" Type="http://schemas.openxmlformats.org/officeDocument/2006/relationships/hyperlink" Target="https://srs.fs.usda.gov/forestops/tools/files/FoRTSOverview.pdf" TargetMode="External"/><Relationship Id="rId62" Type="http://schemas.openxmlformats.org/officeDocument/2006/relationships/hyperlink" Target="https://doi.org/10.1016/j.biosystemseng.2021.01.01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gwa-uab/histressup/tree/main/data" TargetMode="External"/><Relationship Id="rId23" Type="http://schemas.openxmlformats.org/officeDocument/2006/relationships/hyperlink" Target="https://doi.org/10.1080/02827580600591216" TargetMode="External"/><Relationship Id="rId28" Type="http://schemas.openxmlformats.org/officeDocument/2006/relationships/hyperlink" Target="https://doi.org/10.1016/j.energy.2011.08.013" TargetMode="External"/><Relationship Id="rId36" Type="http://schemas.openxmlformats.org/officeDocument/2006/relationships/hyperlink" Target="https://open.alberta.ca/publications/forest-management-agreement-boundaries-map" TargetMode="External"/><Relationship Id="rId49" Type="http://schemas.openxmlformats.org/officeDocument/2006/relationships/hyperlink" Target="https://www.R-project.org/" TargetMode="External"/><Relationship Id="rId57" Type="http://schemas.openxmlformats.org/officeDocument/2006/relationships/hyperlink" Target="https://doi.org/10.1139/x05-112" TargetMode="External"/><Relationship Id="rId10" Type="http://schemas.microsoft.com/office/2016/09/relationships/commentsIds" Target="commentsIds.xml"/><Relationship Id="rId31" Type="http://schemas.openxmlformats.org/officeDocument/2006/relationships/hyperlink" Target="https://library.fpinnovations.ca/media/WP/TR2020N61.pdf" TargetMode="External"/><Relationship Id="rId44" Type="http://schemas.openxmlformats.org/officeDocument/2006/relationships/hyperlink" Target="https://nfi.nfis.org/en/biomass_calc" TargetMode="External"/><Relationship Id="rId52" Type="http://schemas.openxmlformats.org/officeDocument/2006/relationships/hyperlink" Target="https://root676.github.io/" TargetMode="External"/><Relationship Id="rId60" Type="http://schemas.openxmlformats.org/officeDocument/2006/relationships/hyperlink" Target="https://doi.org/10.1016/j.biombioe.2010.12.032" TargetMode="External"/><Relationship Id="rId65"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footer" Target="footer1.xml"/><Relationship Id="rId18" Type="http://schemas.openxmlformats.org/officeDocument/2006/relationships/hyperlink" Target="https://doi.org/10.1088/1748-9326/aaa512" TargetMode="External"/><Relationship Id="rId39" Type="http://schemas.openxmlformats.org/officeDocument/2006/relationships/hyperlink" Target="https://www.alsa.ab.ca/Surveys-in-Alberta/Albertas-Township-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2CC32-5913-2142-BC13-6DBA2800A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9028</Words>
  <Characters>51464</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Spatial and temporal variability in economic availability of residual biomass from timber harvest in west-central Alberta, Canada (1990–2015)</vt:lpstr>
    </vt:vector>
  </TitlesOfParts>
  <Company/>
  <LinksUpToDate>false</LinksUpToDate>
  <CharactersWithSpaces>60372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Spatial and temporal variability in economic availability of residual biomass from timber harvest in west-central Alberta, Canada (1990–2015)</dc:title>
  <dc:creator>Jay Anderson</dc:creator>
  <cp:keywords/>
  <cp:lastModifiedBy>Armstrong, Glen W.</cp:lastModifiedBy>
  <cp:revision>1</cp:revision>
  <dcterms:created xsi:type="dcterms:W3CDTF">2022-11-07T20:44:00Z</dcterms:created>
  <dcterms:modified xsi:type="dcterms:W3CDTF">2022-11-07T20:57:00Z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the abstract.It consists of two paragraphs.</vt:lpwstr>
  </property>
  <property fmtid="{D5CDD505-2E9C-101B-9397-08002B2CF9AE}" pid="3" name="address">
    <vt:lpwstr/>
  </property>
  <property fmtid="{D5CDD505-2E9C-101B-9397-08002B2CF9AE}" pid="4" name="bibliography">
    <vt:lpwstr>historicalResidueSupply.bib</vt:lpwstr>
  </property>
  <property fmtid="{D5CDD505-2E9C-101B-9397-08002B2CF9AE}" pid="5" name="csl">
    <vt:lpwstr>elsevier-vancouver.csl</vt:lpwstr>
  </property>
  <property fmtid="{D5CDD505-2E9C-101B-9397-08002B2CF9AE}" pid="6" name="date">
    <vt:lpwstr>2021-11-30</vt:lpwstr>
  </property>
  <property fmtid="{D5CDD505-2E9C-101B-9397-08002B2CF9AE}" pid="7" name="footnote">
    <vt:lpwstr/>
  </property>
  <property fmtid="{D5CDD505-2E9C-101B-9397-08002B2CF9AE}" pid="8" name="journal">
    <vt:lpwstr>Biomass &amp; Bioenergy</vt:lpwstr>
  </property>
  <property fmtid="{D5CDD505-2E9C-101B-9397-08002B2CF9AE}" pid="9" name="linenumbers">
    <vt:lpwstr>True</vt:lpwstr>
  </property>
  <property fmtid="{D5CDD505-2E9C-101B-9397-08002B2CF9AE}" pid="10" name="numbersections">
    <vt:lpwstr>True</vt:lpwstr>
  </property>
  <property fmtid="{D5CDD505-2E9C-101B-9397-08002B2CF9AE}" pid="11" name="output">
    <vt:lpwstr>rticles::elsevier_article</vt:lpwstr>
  </property>
</Properties>
</file>