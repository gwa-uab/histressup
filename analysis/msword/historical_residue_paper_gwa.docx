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8F15" w14:textId="2EA04301" w:rsidR="000F5F23" w:rsidRDefault="00B37F11">
      <w:pPr>
        <w:pStyle w:val="Title"/>
      </w:pPr>
      <w:r>
        <w:t xml:space="preserve">Spatial and temporal variability </w:t>
      </w:r>
      <w:r w:rsidR="00920B7A">
        <w:t xml:space="preserve">in </w:t>
      </w:r>
      <w:r w:rsidR="00297F5A">
        <w:t>forest</w:t>
      </w:r>
      <w:r w:rsidR="00920B7A">
        <w:t xml:space="preserve"> </w:t>
      </w:r>
      <w:ins w:id="0" w:author="gwa" w:date="2021-12-19T10:00:00Z">
        <w:r w:rsidR="00476ACF">
          <w:t>residue cos</w:t>
        </w:r>
      </w:ins>
      <w:ins w:id="1" w:author="gwa" w:date="2021-12-19T10:01:00Z">
        <w:r w:rsidR="00476ACF">
          <w:t>ts for bioenergy use</w:t>
        </w:r>
      </w:ins>
      <w:del w:id="2" w:author="gwa" w:date="2021-12-19T10:01:00Z">
        <w:r w:rsidR="00920B7A" w:rsidDel="00476ACF">
          <w:delText>harvest</w:delText>
        </w:r>
        <w:r w:rsidR="00297F5A" w:rsidDel="00476ACF">
          <w:delText>ing</w:delText>
        </w:r>
        <w:r w:rsidR="00920B7A" w:rsidDel="00476ACF">
          <w:delText xml:space="preserve"> </w:delText>
        </w:r>
      </w:del>
      <w:ins w:id="3" w:author="gwa" w:date="2021-12-19T10:01:00Z">
        <w:r w:rsidR="00476ACF">
          <w:t xml:space="preserve"> </w:t>
        </w:r>
      </w:ins>
      <w:r w:rsidR="004716CC">
        <w:t>in west-central Alberta between 1990 and 2015</w:t>
      </w:r>
      <w:del w:id="4" w:author="gwa" w:date="2021-12-19T10:01:00Z">
        <w:r w:rsidR="004716CC" w:rsidDel="00476ACF">
          <w:delText xml:space="preserve">: </w:delText>
        </w:r>
        <w:r w:rsidR="00440E2A" w:rsidDel="00476ACF">
          <w:delText xml:space="preserve"> an </w:delText>
        </w:r>
        <w:r w:rsidR="004716CC" w:rsidDel="00476ACF">
          <w:delText xml:space="preserve">analysis of </w:delText>
        </w:r>
        <w:r w:rsidR="005F183A" w:rsidDel="00476ACF">
          <w:delText>forest residue</w:delText>
        </w:r>
        <w:r w:rsidR="004716CC" w:rsidDel="00476ACF">
          <w:delText xml:space="preserve"> </w:delText>
        </w:r>
        <w:r w:rsidR="00AF0FA6" w:rsidDel="00476ACF">
          <w:delText>costs</w:delText>
        </w:r>
        <w:r w:rsidDel="00476ACF">
          <w:delText xml:space="preserve"> </w:delText>
        </w:r>
        <w:r w:rsidR="004716CC" w:rsidDel="00476ACF">
          <w:delText xml:space="preserve">for bioenergy </w:delText>
        </w:r>
        <w:r w:rsidR="006E64B4" w:rsidDel="00476ACF">
          <w:delText>use</w:delText>
        </w:r>
      </w:del>
      <w:r>
        <w:t xml:space="preserve"> </w:t>
      </w:r>
    </w:p>
    <w:p w14:paraId="63D1EF8B" w14:textId="61455209" w:rsidR="000F5F23" w:rsidRDefault="00B37F11">
      <w:pPr>
        <w:pStyle w:val="Date"/>
      </w:pPr>
      <w:r>
        <w:t>2021-1</w:t>
      </w:r>
      <w:r w:rsidR="003054D9">
        <w:t>2-1</w:t>
      </w:r>
      <w:r w:rsidR="00754C51">
        <w:t>6</w:t>
      </w:r>
    </w:p>
    <w:p w14:paraId="07DF9C50" w14:textId="77777777" w:rsidR="000F5F23" w:rsidRDefault="00B37F11">
      <w:pPr>
        <w:pStyle w:val="Abstract"/>
      </w:pPr>
      <w:r>
        <w:t>This is the abstract.</w:t>
      </w:r>
    </w:p>
    <w:p w14:paraId="287C635C" w14:textId="77777777" w:rsidR="000F5F23" w:rsidRDefault="00B37F11">
      <w:pPr>
        <w:pStyle w:val="Abstract"/>
      </w:pPr>
      <w:r>
        <w:t>It consists of two paragraphs.</w:t>
      </w:r>
    </w:p>
    <w:p w14:paraId="46FC8009" w14:textId="25B0B9E6" w:rsidR="000F5F23" w:rsidRDefault="00B37F11" w:rsidP="00B33F0F">
      <w:pPr>
        <w:pStyle w:val="Heading1"/>
        <w:numPr>
          <w:ilvl w:val="0"/>
          <w:numId w:val="2"/>
        </w:numPr>
      </w:pPr>
      <w:bookmarkStart w:id="5" w:name="introduction"/>
      <w:commentRangeStart w:id="6"/>
      <w:r>
        <w:t>Introduction</w:t>
      </w:r>
      <w:commentRangeEnd w:id="6"/>
      <w:r w:rsidR="00DE4A1D">
        <w:rPr>
          <w:rStyle w:val="CommentReference"/>
          <w:rFonts w:asciiTheme="minorHAnsi" w:eastAsiaTheme="minorHAnsi" w:hAnsiTheme="minorHAnsi" w:cstheme="minorBidi"/>
          <w:b w:val="0"/>
          <w:bCs w:val="0"/>
          <w:color w:val="auto"/>
        </w:rPr>
        <w:commentReference w:id="6"/>
      </w:r>
    </w:p>
    <w:p w14:paraId="1F9BFE45" w14:textId="1F67E54F" w:rsidR="00BE75B1" w:rsidRDefault="00B37F11">
      <w:pPr>
        <w:pStyle w:val="FirstParagraph"/>
      </w:pPr>
      <w:r>
        <w:t>Humans have been using biofuels since</w:t>
      </w:r>
      <w:r w:rsidR="00BE75B1">
        <w:t xml:space="preserve"> </w:t>
      </w:r>
      <w:r>
        <w:t>learn</w:t>
      </w:r>
      <w:r w:rsidR="00BE75B1">
        <w:t>ing</w:t>
      </w:r>
      <w:r>
        <w:t xml:space="preserve"> to control fire a million or so years ago. In developed economies, </w:t>
      </w:r>
      <w:r w:rsidR="00BE75B1">
        <w:t xml:space="preserve">early </w:t>
      </w:r>
      <w:r>
        <w:t>biofuels 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ins w:id="7" w:author="gwa" w:date="2021-12-18T12:03:00Z">
        <w:r w:rsidR="00500279">
          <w:t>, the United Kingdom, and Japan</w:t>
        </w:r>
      </w:ins>
      <w:r>
        <w:t>,</w:t>
      </w:r>
      <w:del w:id="8" w:author="gwa" w:date="2021-12-18T12:05:00Z">
        <w:r w:rsidDel="00E877A0">
          <w:delText xml:space="preserve"> </w:delText>
        </w:r>
      </w:del>
      <w:del w:id="9" w:author="gwa" w:date="2021-12-18T12:03:00Z">
        <w:r w:rsidDel="00500279">
          <w:delText xml:space="preserve">in particular, </w:delText>
        </w:r>
      </w:del>
      <w:ins w:id="10" w:author="gwa" w:date="2021-12-18T13:33:00Z">
        <w:r w:rsidR="00502F1F">
          <w:t xml:space="preserve"> </w:t>
        </w:r>
      </w:ins>
      <w:r>
        <w:t xml:space="preserve">many </w:t>
      </w:r>
      <w:r w:rsidR="00BE75B1">
        <w:t>heat and power</w:t>
      </w:r>
      <w:r>
        <w:t xml:space="preserve"> plants have been converted to use wood pellets instead of </w:t>
      </w:r>
      <w:r w:rsidR="000514B1">
        <w:t>coal and natural gas</w:t>
      </w:r>
      <w:r>
        <w:t xml:space="preserve">. </w:t>
      </w:r>
    </w:p>
    <w:p w14:paraId="5FC8BB46" w14:textId="55D4D330" w:rsidR="000F5F23" w:rsidRDefault="00B37F11">
      <w:pPr>
        <w:pStyle w:val="FirstParagraph"/>
      </w:pPr>
      <w:r>
        <w:t>Liquid biofuels (</w:t>
      </w:r>
      <w:del w:id="11" w:author="gwa" w:date="2021-12-19T09:59:00Z">
        <w:r w:rsidDel="00476ACF">
          <w:rPr>
            <w:i/>
            <w:iCs/>
          </w:rPr>
          <w:delText>e.g.</w:delText>
        </w:r>
      </w:del>
      <w:ins w:id="12" w:author="gwa" w:date="2021-12-19T09:59:00Z">
        <w:r w:rsidR="00476ACF">
          <w:rPr>
            <w:i/>
            <w:iCs/>
          </w:rPr>
          <w:t>e.g.,</w:t>
        </w:r>
      </w:ins>
      <w:r>
        <w:t xml:space="preserve"> ethanol and biodiesel) have been produced in commercial quantities from food crops starting in the 1980s. These are called first generation biofuels. </w:t>
      </w:r>
      <w:r w:rsidR="006D33DD">
        <w:t>In some jurisdictions policies to promote</w:t>
      </w:r>
      <w:r>
        <w:t xml:space="preserve"> first generation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2919AEB4"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using forest residues is the Silva Green Fuel renewable crude oil plant in </w:t>
      </w:r>
      <w:proofErr w:type="spellStart"/>
      <w:r>
        <w:t>Tofte</w:t>
      </w:r>
      <w:proofErr w:type="spellEnd"/>
      <w:r>
        <w:t>, Norway which is expected to begin operations in 2021 [1].</w:t>
      </w:r>
    </w:p>
    <w:p w14:paraId="3D211DC9" w14:textId="5D30389B" w:rsidR="00E81751" w:rsidRDefault="00DE0059">
      <w:pPr>
        <w:pStyle w:val="BodyText"/>
      </w:pPr>
      <w:r>
        <w:t>Technologies to pelletize wood are more established than technologies to create liquid fuels from wood</w:t>
      </w:r>
      <w:r w:rsidR="00B37F11">
        <w:t>. It is projected that Canada will produce 3.8 million Mg of wood pellets in 2021, of which 87% will be exported, largely to the United Kingdom, Japan, and Europe [2].</w:t>
      </w:r>
      <w:r>
        <w:rPr>
          <w:rStyle w:val="FootnoteReference"/>
        </w:rPr>
        <w:footnoteReference w:id="1"/>
      </w:r>
      <w:r w:rsidR="00B37F11">
        <w:t xml:space="preserve"> </w:t>
      </w:r>
      <w:r>
        <w:t xml:space="preserve"> </w:t>
      </w:r>
      <w:r w:rsidR="00B37F11">
        <w:t xml:space="preserve">Most of the wood pellet production in Canada comes from </w:t>
      </w:r>
      <w:r w:rsidR="00E81751">
        <w:t xml:space="preserve">forest product </w:t>
      </w:r>
      <w:r w:rsidR="00B37F11">
        <w:t xml:space="preserve">mill </w:t>
      </w:r>
      <w:r w:rsidR="00B37F11">
        <w:lastRenderedPageBreak/>
        <w:t>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ins w:id="14" w:author="gwa" w:date="2021-12-18T10:35:00Z">
        <w:r w:rsidR="00B33F0F">
          <w:t>:</w:t>
        </w:r>
      </w:ins>
      <w:r w:rsidR="00E81751">
        <w:t xml:space="preserve"> </w:t>
      </w:r>
      <w:del w:id="15" w:author="gwa" w:date="2021-12-19T09:47:00Z">
        <w:r w:rsidR="00E81751" w:rsidDel="007E24A1">
          <w:delText xml:space="preserve">a </w:delText>
        </w:r>
        <w:r w:rsidR="00B37F11" w:rsidDel="007E24A1">
          <w:delText xml:space="preserve"> practice</w:delText>
        </w:r>
      </w:del>
      <w:ins w:id="16" w:author="gwa" w:date="2021-12-19T09:47:00Z">
        <w:r w:rsidR="007E24A1">
          <w:t>a practice</w:t>
        </w:r>
      </w:ins>
      <w:r w:rsidR="00B37F11">
        <w:t xml:space="preserve"> </w:t>
      </w:r>
      <w:r w:rsidR="00E81751">
        <w:t xml:space="preserve">that is rare in Canada, but reasonably </w:t>
      </w:r>
      <w:r w:rsidR="00B37F11">
        <w:t xml:space="preserve">well-established in Europe. </w:t>
      </w:r>
    </w:p>
    <w:p w14:paraId="7118D2C3" w14:textId="06657FBD" w:rsidR="00B61669" w:rsidRDefault="00B37F11" w:rsidP="00E81751">
      <w:pPr>
        <w:pStyle w:val="BodyText"/>
        <w:rPr>
          <w:rFonts w:cs="Times New Roman (Body CS)"/>
          <w:lang w:val="en-CA"/>
        </w:rPr>
      </w:pPr>
      <w:r>
        <w:t xml:space="preserve">Forest residues are generated as by-products of conventional forest harvesting operations, and include the </w:t>
      </w:r>
      <w:proofErr w:type="gramStart"/>
      <w:r>
        <w:t>tree tops</w:t>
      </w:r>
      <w:proofErr w:type="gramEnd"/>
      <w:r>
        <w:t xml:space="preserve">, branches and non-merchantable logs. These residues are typically left behind in slash piles, which are burned during winter to mitigate against the risk of wildfires. Canada has a forestry sector that produces approximately 20 million </w:t>
      </w:r>
      <w:r w:rsidR="00DE0059">
        <w:t>Mg</w:t>
      </w:r>
      <w:r>
        <w:t xml:space="preserve"> of forest residues annually [4]. </w:t>
      </w:r>
      <w:r w:rsidR="00440E2A">
        <w:rPr>
          <w:rFonts w:cs="Times New Roman (Body CS)"/>
          <w:lang w:val="en-CA"/>
        </w:rPr>
        <w:t>D</w:t>
      </w:r>
      <w:r w:rsidR="00E81751" w:rsidRPr="00440E2A">
        <w:rPr>
          <w:rFonts w:cs="Times New Roman (Body CS)"/>
          <w:lang w:val="en-CA"/>
        </w:rPr>
        <w:t>espite this</w:t>
      </w:r>
      <w:r w:rsidR="00DE0059">
        <w:rPr>
          <w:rFonts w:cs="Times New Roman (Body CS)"/>
          <w:lang w:val="en-CA"/>
        </w:rPr>
        <w:t xml:space="preserve"> huge </w:t>
      </w:r>
      <w:r w:rsidR="00E81751" w:rsidRPr="00440E2A">
        <w:rPr>
          <w:rFonts w:cs="Times New Roman (Body CS)"/>
          <w:lang w:val="en-CA"/>
        </w:rPr>
        <w:t xml:space="preserve">potential supply of feedstock, there are key questions about the financial viability of investments into production facilities that would convert </w:t>
      </w:r>
      <w:r w:rsidR="00E81751">
        <w:rPr>
          <w:rFonts w:cs="Times New Roman (Body CS)"/>
          <w:lang w:val="en-CA"/>
        </w:rPr>
        <w:t>forest harvesting</w:t>
      </w:r>
      <w:r w:rsidR="00E81751" w:rsidRPr="00440E2A">
        <w:rPr>
          <w:rFonts w:cs="Times New Roman (Body CS)"/>
          <w:lang w:val="en-CA"/>
        </w:rPr>
        <w:t xml:space="preserve"> wastes into biofuels</w:t>
      </w:r>
      <w:r w:rsidR="00440E2A">
        <w:rPr>
          <w:rFonts w:cs="Times New Roman (Body CS)"/>
          <w:lang w:val="en-CA"/>
        </w:rPr>
        <w:t xml:space="preserve">.  </w:t>
      </w:r>
      <w:r w:rsidR="00E81751" w:rsidRPr="00440E2A">
        <w:rPr>
          <w:rFonts w:cs="Times New Roman (Body CS)"/>
          <w:lang w:val="en-CA"/>
        </w:rPr>
        <w:t>How much volume is spread over what areas?</w:t>
      </w:r>
      <w:r w:rsidR="00440E2A">
        <w:rPr>
          <w:rFonts w:cs="Times New Roman (Body CS)"/>
          <w:lang w:val="en-CA"/>
        </w:rPr>
        <w:t xml:space="preserve"> </w:t>
      </w:r>
      <w:r w:rsidR="00E81751" w:rsidRPr="00440E2A">
        <w:rPr>
          <w:rFonts w:cs="Times New Roman (Body CS)"/>
          <w:lang w:val="en-CA"/>
        </w:rPr>
        <w:t xml:space="preserve"> Which areas are </w:t>
      </w:r>
      <w:r w:rsidR="00B61669">
        <w:rPr>
          <w:rFonts w:cs="Times New Roman (Body CS)"/>
          <w:lang w:val="en-CA"/>
        </w:rPr>
        <w:t>best for locating a potential bio</w:t>
      </w:r>
      <w:r w:rsidR="00440E2A">
        <w:rPr>
          <w:rFonts w:cs="Times New Roman (Body CS)"/>
          <w:lang w:val="en-CA"/>
        </w:rPr>
        <w:t>energy plant</w:t>
      </w:r>
      <w:r w:rsidR="00B61669">
        <w:rPr>
          <w:rFonts w:cs="Times New Roman (Body CS)"/>
          <w:lang w:val="en-CA"/>
        </w:rPr>
        <w:t xml:space="preserve"> </w:t>
      </w:r>
      <w:r w:rsidR="00E81751" w:rsidRPr="00440E2A">
        <w:rPr>
          <w:rFonts w:cs="Times New Roman (Body CS)"/>
          <w:lang w:val="en-CA"/>
        </w:rPr>
        <w:t xml:space="preserve">when considering </w:t>
      </w:r>
      <w:r w:rsidR="00B61669">
        <w:rPr>
          <w:rFonts w:cs="Times New Roman (Body CS)"/>
          <w:lang w:val="en-CA"/>
        </w:rPr>
        <w:t xml:space="preserve">collection and </w:t>
      </w:r>
      <w:r w:rsidR="00E81751" w:rsidRPr="00440E2A">
        <w:rPr>
          <w:rFonts w:cs="Times New Roman (Body CS)"/>
          <w:lang w:val="en-CA"/>
        </w:rPr>
        <w:t xml:space="preserve">transport costs? </w:t>
      </w:r>
      <w:r w:rsidR="00440E2A">
        <w:rPr>
          <w:rFonts w:cs="Times New Roman (Body CS)"/>
          <w:lang w:val="en-CA"/>
        </w:rPr>
        <w:t>W</w:t>
      </w:r>
      <w:r w:rsidR="00E81751" w:rsidRPr="0074144D">
        <w:rPr>
          <w:rFonts w:cs="Times New Roman (Body CS)"/>
          <w:lang w:val="en-CA"/>
        </w:rPr>
        <w:t>ould feedstock volumes be available on a year</w:t>
      </w:r>
      <w:ins w:id="17" w:author="gwa" w:date="2021-12-18T10:41:00Z">
        <w:r w:rsidR="00440E2A">
          <w:rPr>
            <w:rFonts w:cs="Times New Roman (Body CS)"/>
            <w:lang w:val="en-CA"/>
          </w:rPr>
          <w:t>-</w:t>
        </w:r>
      </w:ins>
      <w:del w:id="18" w:author="gwa" w:date="2021-12-18T10:41:00Z">
        <w:r w:rsidR="00E81751" w:rsidRPr="00E81751" w:rsidDel="00440E2A">
          <w:rPr>
            <w:rFonts w:cs="Times New Roman (Body CS)"/>
            <w:lang w:val="en-CA"/>
            <w:rPrChange w:id="19" w:author="Jay Anderson" w:date="2021-12-13T14:27:00Z">
              <w:rPr>
                <w:strike/>
                <w:lang w:val="en-CA"/>
              </w:rPr>
            </w:rPrChange>
          </w:rPr>
          <w:delText xml:space="preserve"> </w:delText>
        </w:r>
      </w:del>
      <w:r w:rsidR="00E81751" w:rsidRPr="00E81751">
        <w:rPr>
          <w:rFonts w:cs="Times New Roman (Body CS)"/>
          <w:lang w:val="en-CA"/>
          <w:rPrChange w:id="20" w:author="Jay Anderson" w:date="2021-12-13T14:27:00Z">
            <w:rPr>
              <w:strike/>
              <w:lang w:val="en-CA"/>
            </w:rPr>
          </w:rPrChange>
        </w:rPr>
        <w:t>to</w:t>
      </w:r>
      <w:ins w:id="21" w:author="gwa" w:date="2021-12-18T10:41:00Z">
        <w:r w:rsidR="00440E2A">
          <w:rPr>
            <w:rFonts w:cs="Times New Roman (Body CS)"/>
            <w:lang w:val="en-CA"/>
          </w:rPr>
          <w:t>-</w:t>
        </w:r>
      </w:ins>
      <w:del w:id="22" w:author="gwa" w:date="2021-12-18T10:41:00Z">
        <w:r w:rsidR="00E81751" w:rsidRPr="00E81751" w:rsidDel="00440E2A">
          <w:rPr>
            <w:rFonts w:cs="Times New Roman (Body CS)"/>
            <w:lang w:val="en-CA"/>
            <w:rPrChange w:id="23" w:author="Jay Anderson" w:date="2021-12-13T14:27:00Z">
              <w:rPr>
                <w:strike/>
                <w:lang w:val="en-CA"/>
              </w:rPr>
            </w:rPrChange>
          </w:rPr>
          <w:delText xml:space="preserve"> </w:delText>
        </w:r>
      </w:del>
      <w:r w:rsidR="00E81751" w:rsidRPr="00E81751">
        <w:rPr>
          <w:rFonts w:cs="Times New Roman (Body CS)"/>
          <w:lang w:val="en-CA"/>
          <w:rPrChange w:id="24" w:author="Jay Anderson" w:date="2021-12-13T14:27:00Z">
            <w:rPr>
              <w:strike/>
              <w:lang w:val="en-CA"/>
            </w:rPr>
          </w:rPrChange>
        </w:rPr>
        <w:t xml:space="preserve">year basis? </w:t>
      </w:r>
      <w:r w:rsidR="00B61669">
        <w:rPr>
          <w:rFonts w:cs="Times New Roman (Body CS)"/>
          <w:lang w:val="en-CA"/>
        </w:rPr>
        <w:t>In this paper we attempt to answer these questions.</w:t>
      </w:r>
    </w:p>
    <w:p w14:paraId="51112B81" w14:textId="2062CFA7"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D30EBF">
        <w:rPr>
          <w:rFonts w:cs="Times New Roman (Body CS)"/>
        </w:rPr>
        <w:t xml:space="preserve">facilities,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biomass availability.</w:t>
      </w:r>
      <w:r w:rsidR="00B37F11">
        <w:t xml:space="preserve"> </w:t>
      </w:r>
      <w:r w:rsidR="005A3CE5">
        <w:t xml:space="preserve">A </w:t>
      </w:r>
      <w:r w:rsidR="00B37F11">
        <w:t xml:space="preserve">key area that has largely been omitted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77777777"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Major factors, such as the 2008 housing crisis and the ongoing softwood lumber dispute </w:t>
      </w:r>
      <w:r w:rsidR="00D30EBF">
        <w:t>between Canada and</w:t>
      </w:r>
      <w:r>
        <w:t xml:space="preserve"> the United States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w:t>
      </w:r>
      <w:proofErr w:type="spellStart"/>
      <w:r>
        <w:t>Niquidet</w:t>
      </w:r>
      <w:proofErr w:type="spellEnd"/>
      <w:r>
        <w:t xml:space="preserve"> and Friesen [11], who model forest residue supply in Alberta as a function of lumber prices. </w:t>
      </w:r>
    </w:p>
    <w:p w14:paraId="1A44D2BB" w14:textId="325A620D" w:rsidR="000F5F23" w:rsidRPr="009329BA" w:rsidRDefault="005A3CE5" w:rsidP="009329BA">
      <w:pPr>
        <w:pStyle w:val="BodyText"/>
        <w:rPr>
          <w:lang w:val="en-CA"/>
          <w:rPrChange w:id="25" w:author="Jay Anderson" w:date="2021-12-13T14:47:00Z">
            <w:rPr/>
          </w:rPrChange>
        </w:rPr>
      </w:pPr>
      <w:r>
        <w:t xml:space="preserve">Given that biomass feedstock accounts for 40 to 60% of a bioenergy plant’s total costs </w:t>
      </w:r>
      <w:r w:rsidR="009329BA">
        <w:t xml:space="preserve">{from </w:t>
      </w:r>
      <w:r w:rsidR="009329BA" w:rsidRPr="009329BA">
        <w:rPr>
          <w:lang w:val="en-CA"/>
        </w:rPr>
        <w:t xml:space="preserve">(Caputo et al., 2005; </w:t>
      </w:r>
      <w:proofErr w:type="spellStart"/>
      <w:r w:rsidR="009329BA" w:rsidRPr="009329BA">
        <w:rPr>
          <w:lang w:val="en-CA"/>
        </w:rPr>
        <w:t>Leistritz</w:t>
      </w:r>
      <w:proofErr w:type="spellEnd"/>
      <w:r w:rsidR="009329BA" w:rsidRPr="009329BA">
        <w:rPr>
          <w:lang w:val="en-CA"/>
        </w:rPr>
        <w:t xml:space="preserve"> et al., 2007)</w:t>
      </w:r>
      <w:r w:rsidR="009329BA">
        <w:rPr>
          <w:lang w:val="en-CA"/>
        </w:rPr>
        <w:t xml:space="preserve"> which are cited in </w:t>
      </w:r>
      <w:r>
        <w:t>[12]</w:t>
      </w:r>
      <w:r w:rsidR="009329BA">
        <w:t>}</w:t>
      </w:r>
      <w:r>
        <w:t xml:space="preserve">, </w:t>
      </w:r>
      <w:proofErr w:type="gramStart"/>
      <w:r>
        <w:t>a number of</w:t>
      </w:r>
      <w:proofErr w:type="gramEnd"/>
      <w:r>
        <w:t xml:space="preserve"> studies have shown that collection and transportation costs may be the biggest impediment to widespread use of forest residues in bioenergy systems [8].</w:t>
      </w:r>
      <w:r w:rsidR="00B37F11">
        <w:t xml:space="preserve"> Since a forest-residue based bioenergy plant is dependent on stemwood harvesting for feedstock, any variability in 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ins w:id="26" w:author="Jay Anderson" w:date="2021-12-08T09:05:00Z">
        <w:r w:rsidR="00E272DF">
          <w:t>.</w:t>
        </w:r>
      </w:ins>
    </w:p>
    <w:p w14:paraId="5D5516E4" w14:textId="0AA91FF8" w:rsidR="000F5F23" w:rsidRPr="00CD5CF2" w:rsidDel="0090415A" w:rsidRDefault="00E272DF">
      <w:pPr>
        <w:pStyle w:val="BodyText"/>
        <w:rPr>
          <w:del w:id="27" w:author="Jay Anderson" w:date="2021-12-08T10:08:00Z"/>
          <w:bCs/>
        </w:rPr>
      </w:pPr>
      <w:commentRangeStart w:id="28"/>
      <w:commentRangeStart w:id="29"/>
      <w:r w:rsidRPr="00CD5CF2">
        <w:rPr>
          <w:bCs/>
          <w:rPrChange w:id="30" w:author="gwa" w:date="2021-12-18T10:55:00Z">
            <w:rPr>
              <w:b/>
              <w:bCs/>
            </w:rPr>
          </w:rPrChange>
        </w:rPr>
        <w:t xml:space="preserve">Although </w:t>
      </w:r>
      <w:commentRangeEnd w:id="28"/>
      <w:r w:rsidR="00B2050A" w:rsidRPr="00CD5CF2">
        <w:rPr>
          <w:rStyle w:val="CommentReference"/>
        </w:rPr>
        <w:commentReference w:id="28"/>
      </w:r>
      <w:commentRangeEnd w:id="29"/>
      <w:r w:rsidR="00B2050A" w:rsidRPr="00CD5CF2">
        <w:rPr>
          <w:rStyle w:val="CommentReference"/>
        </w:rPr>
        <w:commentReference w:id="29"/>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 </w:t>
      </w:r>
    </w:p>
    <w:p w14:paraId="245C0332" w14:textId="53C9B8E1" w:rsidR="000F5F23" w:rsidRPr="00CD5CF2" w:rsidRDefault="00B37F11">
      <w:pPr>
        <w:pStyle w:val="BodyText"/>
        <w:rPr>
          <w:rFonts w:cs="Times New Roman (Body CS)"/>
        </w:rPr>
      </w:pPr>
      <w:r w:rsidRPr="00CD5CF2">
        <w:rPr>
          <w:rFonts w:cs="Times New Roman (Body CS)"/>
          <w:rPrChange w:id="31" w:author="gwa" w:date="2021-12-18T10:55:00Z">
            <w:rPr>
              <w:rFonts w:cs="Times New Roman (Body CS)"/>
              <w:strike/>
            </w:rPr>
          </w:rPrChange>
        </w:rPr>
        <w:lastRenderedPageBreak/>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w:t>
      </w:r>
      <w:del w:id="32" w:author="gwa" w:date="2021-12-18T10:55:00Z">
        <w:r w:rsidRPr="00CD5CF2" w:rsidDel="00CD5CF2">
          <w:rPr>
            <w:rFonts w:cs="Times New Roman (Body CS)"/>
            <w:rPrChange w:id="33" w:author="gwa" w:date="2021-12-18T10:55:00Z">
              <w:rPr>
                <w:rFonts w:cs="Times New Roman (Body CS)"/>
                <w:strike/>
              </w:rPr>
            </w:rPrChange>
          </w:rPr>
          <w:delText>:</w:delText>
        </w:r>
      </w:del>
      <w:r w:rsidRPr="00CD5CF2">
        <w:rPr>
          <w:rFonts w:cs="Times New Roman (Body CS)"/>
          <w:rPrChange w:id="34" w:author="gwa" w:date="2021-12-18T10:55:00Z">
            <w:rPr>
              <w:rFonts w:cs="Times New Roman (Body CS)"/>
              <w:strike/>
            </w:rPr>
          </w:rPrChange>
        </w:rPr>
        <w:t xml:space="preserve"> investing in a residue preprocessing facility (Chen and Fay 2011) [17], types of storage infrastructure for bioenergy plant feedstocks [18], as well as whether to invest in biofuels versus bioenergy, and when to invest in processing facilities [16].</w:t>
      </w:r>
    </w:p>
    <w:p w14:paraId="28A25E54" w14:textId="0D9B3A98" w:rsidR="0026439B" w:rsidRDefault="00375AB5" w:rsidP="0026439B">
      <w:pPr>
        <w:pStyle w:val="BodyText"/>
      </w:pPr>
      <w:del w:id="35" w:author="gwa" w:date="2021-12-18T10:56:00Z">
        <w:r w:rsidDel="00CD5CF2">
          <w:delText>As mentioned above, o</w:delText>
        </w:r>
      </w:del>
      <w:ins w:id="36" w:author="gwa" w:date="2021-12-18T10:56:00Z">
        <w:r w:rsidR="00CD5CF2">
          <w:t>O</w:t>
        </w:r>
      </w:ins>
      <w:r>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out of three potential locations</w:t>
      </w:r>
      <w:r w:rsidR="00B37F11">
        <w:t>.</w:t>
      </w:r>
      <w:r>
        <w:t xml:space="preserve"> </w:t>
      </w:r>
      <w:r w:rsidR="00B37F11">
        <w:t>More specifically, we use information on the location and year of timber harvest in the</w:t>
      </w:r>
      <w:r w:rsidR="003054D9">
        <w:t xml:space="preserve"> western</w:t>
      </w:r>
      <w:r w:rsidR="002E74F0">
        <w:t xml:space="preserve"> Canadian</w:t>
      </w:r>
      <w:r w:rsidR="00B37F11">
        <w:t xml:space="preserve"> province of Alberta to quantify the spatial and temporal variability of timber </w:t>
      </w:r>
      <w:proofErr w:type="gramStart"/>
      <w:r w:rsidR="00B37F11">
        <w:t>harvest, and</w:t>
      </w:r>
      <w:proofErr w:type="gramEnd"/>
      <w:r w:rsidR="00B37F11">
        <w:t xml:space="preserve"> relate that information to spatial and temporal variability of </w:t>
      </w:r>
      <w:r w:rsidR="005F183A">
        <w:t>forest</w:t>
      </w:r>
      <w:r w:rsidR="00B37F11">
        <w:t xml:space="preserve"> residues. We develop transportation cost estimates to the timber harvest areas based on cycle time estimates developed from the road network in the province. </w:t>
      </w:r>
      <w:del w:id="37" w:author="gwa" w:date="2021-12-18T10:58:00Z">
        <w:r w:rsidR="00CD3DD5" w:rsidDel="00856581">
          <w:delText>Indeed, t</w:delText>
        </w:r>
        <w:r w:rsidR="009D411B" w:rsidDel="00856581">
          <w:delText>he</w:delText>
        </w:r>
      </w:del>
      <w:ins w:id="38" w:author="gwa" w:date="2021-12-18T10:58:00Z">
        <w:r w:rsidR="00856581">
          <w:t>The</w:t>
        </w:r>
      </w:ins>
      <w:r w:rsidR="009D411B">
        <w:t xml:space="preserve"> spatial and temporal variability of forest residues results in </w:t>
      </w:r>
      <w:r w:rsidR="00CD3DD5">
        <w:t xml:space="preserve">variability </w:t>
      </w:r>
      <w:r w:rsidR="009D411B">
        <w:t xml:space="preserve">in the transport </w:t>
      </w:r>
      <w:del w:id="39" w:author="gwa" w:date="2021-12-18T10:58:00Z">
        <w:r w:rsidR="009D411B" w:rsidDel="00856581">
          <w:delText>distance</w:delText>
        </w:r>
        <w:r w:rsidR="00CD3DD5" w:rsidDel="00856581">
          <w:delText xml:space="preserve"> </w:delText>
        </w:r>
      </w:del>
      <w:ins w:id="40" w:author="gwa" w:date="2021-12-18T10:58:00Z">
        <w:r w:rsidR="00856581">
          <w:t xml:space="preserve">cycle time </w:t>
        </w:r>
      </w:ins>
      <w:r w:rsidR="009D411B">
        <w:t>from the residue collection areas to the biofuel plant</w:t>
      </w:r>
      <w:r w:rsidR="00CD3DD5">
        <w:t>, which 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In addition to considering locations for the p</w:t>
      </w:r>
      <w:r w:rsidR="0096084E">
        <w:t>otential</w:t>
      </w:r>
      <w:r w:rsidR="0026439B">
        <w:t xml:space="preserve"> </w:t>
      </w:r>
      <w:r w:rsidR="00C32F52">
        <w:t xml:space="preserve">bioenergy </w:t>
      </w:r>
      <w:r w:rsidR="0026439B">
        <w:t>plants, we considered 3 different plant capacities defined by annual forest residue feedstock requirements: 200 Gg/a corresponding to a small wood pellet mill, 400 Gg/a corresponding to a large pellet mill or a small biorefinery, and 800 Gg/a corresponding to a large biorefinery.</w:t>
      </w:r>
    </w:p>
    <w:p w14:paraId="7F627C06" w14:textId="4A403646" w:rsidR="000F5F23" w:rsidRDefault="000F5F23">
      <w:pPr>
        <w:pStyle w:val="BodyText"/>
      </w:pPr>
    </w:p>
    <w:p w14:paraId="003CE4E6" w14:textId="213B3923" w:rsidR="000F5F23" w:rsidRDefault="00B37F11">
      <w:pPr>
        <w:pStyle w:val="BodyText"/>
      </w:pPr>
      <w:r>
        <w:t xml:space="preserve">The methods used for this study are </w:t>
      </w:r>
      <w:proofErr w:type="gramStart"/>
      <w:r>
        <w:t>similar to</w:t>
      </w:r>
      <w:proofErr w:type="gramEnd"/>
      <w:r>
        <w:t xml:space="preserve"> that used by </w:t>
      </w:r>
      <w:proofErr w:type="spellStart"/>
      <w:r>
        <w:t>FPInnovations</w:t>
      </w:r>
      <w:proofErr w:type="spellEnd"/>
      <w:r>
        <w:t xml:space="preserve"> for their biomass availability estimations for timber supply areas in British Columbia (see Ref. [21] for an example). Like us, </w:t>
      </w:r>
      <w:proofErr w:type="spellStart"/>
      <w:r>
        <w:t>FPInnovations</w:t>
      </w:r>
      <w:proofErr w:type="spellEnd"/>
      <w:r>
        <w:t xml:space="preserve"> develops supply curves (cost-availability curves) based on a road network and historical harvests. However, their take on temporal variability is limited to examining </w:t>
      </w:r>
      <w:r w:rsidR="002E74F0">
        <w:t>two</w:t>
      </w:r>
      <w:r>
        <w:t xml:space="preserve"> 5-year periods. As well, they limit their analyses to the boundaries of timber supply areas. We do not limit ourselves with arbitrary boundaries.</w:t>
      </w:r>
    </w:p>
    <w:p w14:paraId="6F3E8E70" w14:textId="57E7DA23" w:rsidR="00BD174C" w:rsidRPr="00BD174C" w:rsidRDefault="00B37F11" w:rsidP="00BD174C">
      <w:pPr>
        <w:pStyle w:val="BodyText"/>
        <w:rPr>
          <w:lang w:val="en-CA"/>
        </w:rPr>
      </w:pPr>
      <w:r>
        <w:t xml:space="preserve">Our analysis also shares similarities with work published by </w:t>
      </w:r>
      <w:proofErr w:type="spellStart"/>
      <w:r>
        <w:t>Yemshanov</w:t>
      </w:r>
      <w:proofErr w:type="spellEnd"/>
      <w:r>
        <w:t xml:space="preserve">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facility</w:t>
      </w:r>
      <w:r w:rsidR="00BD174C">
        <w:t xml:space="preserve"> in a single year (2010)</w:t>
      </w:r>
      <w:ins w:id="41" w:author="gwa" w:date="2021-12-18T12:05:00Z">
        <w:r w:rsidR="00E877A0">
          <w:t>,</w:t>
        </w:r>
      </w:ins>
      <w:del w:id="42" w:author="gwa" w:date="2021-12-18T12:05:00Z">
        <w:r w:rsidR="00BD174C" w:rsidDel="00E877A0">
          <w:delText>.</w:delText>
        </w:r>
      </w:del>
      <w:r w:rsidR="00BD174C">
        <w:t xml:space="preserve"> </w:t>
      </w:r>
      <w:commentRangeStart w:id="43"/>
      <w:commentRangeEnd w:id="43"/>
      <w:r w:rsidR="008A68BA">
        <w:rPr>
          <w:rStyle w:val="CommentReference"/>
        </w:rPr>
        <w:commentReference w:id="43"/>
      </w:r>
      <w:del w:id="44" w:author="gwa" w:date="2021-12-18T12:05:00Z">
        <w:r w:rsidR="00BD174C" w:rsidDel="00E877A0">
          <w:delText>(</w:delText>
        </w:r>
      </w:del>
      <w:r w:rsidR="00BD174C">
        <w:t>and the corresponding residue delivery cost</w:t>
      </w:r>
      <w:commentRangeStart w:id="45"/>
      <w:r w:rsidR="00BD174C">
        <w:t>)</w:t>
      </w:r>
      <w:r w:rsidR="006E5CB6">
        <w:t>. I</w:t>
      </w:r>
      <w:r w:rsidR="00BD174C">
        <w:t>nstead</w:t>
      </w:r>
      <w:r w:rsidR="006E5CB6">
        <w:t>,</w:t>
      </w:r>
      <w:r w:rsidR="00BD174C">
        <w:t xml:space="preserve"> we consider the exact spatial location of all the harvest sites over a 26-year period (1990-2015</w:t>
      </w:r>
      <w:del w:id="46" w:author="gwa" w:date="2021-12-19T09:48:00Z">
        <w:r w:rsidR="00BD174C" w:rsidDel="007E24A1">
          <w:delText>), and</w:delText>
        </w:r>
      </w:del>
      <w:ins w:id="47" w:author="gwa" w:date="2021-12-19T09:48:00Z">
        <w:r w:rsidR="007E24A1">
          <w:t>) and</w:t>
        </w:r>
      </w:ins>
      <w:r w:rsidR="00BD174C">
        <w:t xml:space="preserve"> calculate the delivery cost for each harvest site in the year it was harvested. </w:t>
      </w:r>
      <w:commentRangeEnd w:id="45"/>
      <w:r w:rsidR="00E877A0">
        <w:rPr>
          <w:rStyle w:val="CommentReference"/>
        </w:rPr>
        <w:commentReference w:id="45"/>
      </w:r>
    </w:p>
    <w:p w14:paraId="56A40952" w14:textId="3960B9E3" w:rsidR="00A74DD1" w:rsidRPr="00A74DD1" w:rsidRDefault="00FC2799" w:rsidP="00C846FD">
      <w:pPr>
        <w:pStyle w:val="Heading3"/>
        <w:rPr>
          <w:lang w:val="en-CA"/>
        </w:rPr>
        <w:pPrChange w:id="48" w:author="gwa" w:date="2021-12-19T09:52:00Z">
          <w:pPr>
            <w:pStyle w:val="BodyText"/>
          </w:pPr>
        </w:pPrChange>
      </w:pPr>
      <w:r>
        <w:rPr>
          <w:lang w:val="en-CA"/>
        </w:rPr>
        <w:lastRenderedPageBreak/>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 xml:space="preserve">We </w:t>
      </w:r>
      <w:r w:rsidR="00A74DD1">
        <w:rPr>
          <w:lang w:val="en-CA"/>
        </w:rPr>
        <w:t xml:space="preserve">then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numPr>
          <w:ilvl w:val="0"/>
          <w:numId w:val="2"/>
        </w:numPr>
      </w:pPr>
      <w:bookmarkStart w:id="49" w:name="materials-and-methods"/>
      <w:bookmarkEnd w:id="5"/>
      <w:r>
        <w:t>Study area and data</w:t>
      </w:r>
    </w:p>
    <w:p w14:paraId="3D6CFE4A" w14:textId="77777777" w:rsidR="000F5F23" w:rsidRDefault="00B37F11">
      <w:pPr>
        <w:pStyle w:val="FirstParagraph"/>
      </w:pPr>
      <w:r>
        <w:t>We describe here our study area, data sources, and methods.</w:t>
      </w:r>
    </w:p>
    <w:p w14:paraId="19642B7C" w14:textId="7773AE3B" w:rsidR="000F5F23" w:rsidRDefault="00B37F11" w:rsidP="008A68BA">
      <w:pPr>
        <w:pStyle w:val="Heading2"/>
        <w:numPr>
          <w:ilvl w:val="1"/>
          <w:numId w:val="2"/>
        </w:numPr>
      </w:pPr>
      <w:bookmarkStart w:id="50"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xml:space="preserve">[ Figure 1 about </w:t>
      </w:r>
      <w:proofErr w:type="gramStart"/>
      <w:r>
        <w:t>here ]</w:t>
      </w:r>
      <w:proofErr w:type="gramEnd"/>
    </w:p>
    <w:p w14:paraId="77A6D6CC" w14:textId="77777777" w:rsidR="000F5F23" w:rsidRDefault="00B37F11">
      <w:pPr>
        <w:pStyle w:val="BodyText"/>
      </w:pPr>
      <w:r>
        <w:t>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province calls the area of mostly publicly owned forested land (excluding those National Parks) the Green Area, and the area of mostly privately owned agricultural land the White Area. About 90% of the harvested timber volume in Alberta comes from the Green Area.</w:t>
      </w:r>
    </w:p>
    <w:p w14:paraId="36254662" w14:textId="04ED7417" w:rsidR="000F5F23" w:rsidRDefault="00B37F11">
      <w:pPr>
        <w:pStyle w:val="BodyText"/>
      </w:pPr>
      <w:r>
        <w:t>Our focus for this study is</w:t>
      </w:r>
      <w:r w:rsidR="003054D9">
        <w:t xml:space="preserve"> the Green Area</w:t>
      </w:r>
      <w:r>
        <w:t xml:space="preserve"> </w:t>
      </w:r>
      <w:r w:rsidR="003054D9">
        <w:t>surrounding</w:t>
      </w:r>
      <w:r>
        <w:t xml:space="preserve"> </w:t>
      </w:r>
      <w:r w:rsidR="003054D9">
        <w:t xml:space="preserve">the towns of </w:t>
      </w:r>
      <w:r>
        <w:t xml:space="preserve">Hinton, Edson, and Whitecourt in west-central Alberta. These locations were chosen as they host several forest products companies and are located near forest areas with substantial </w:t>
      </w:r>
      <w:r w:rsidR="002162D8">
        <w:t>harvesting</w:t>
      </w:r>
      <w:r>
        <w:t xml:space="preserve"> activity. We assume that a </w:t>
      </w:r>
      <w:r w:rsidR="005A1409">
        <w:t>potential forest residue</w:t>
      </w:r>
      <w:ins w:id="51" w:author="gwa" w:date="2021-12-18T11:08:00Z">
        <w:r w:rsidR="00207F89">
          <w:t>-</w:t>
        </w:r>
      </w:ins>
      <w:del w:id="52" w:author="gwa" w:date="2021-12-18T11:08:00Z">
        <w:r w:rsidR="005A1409" w:rsidDel="00207F89">
          <w:delText xml:space="preserve"> </w:delText>
        </w:r>
      </w:del>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xml:space="preserve">, and the </w:t>
      </w:r>
      <w:del w:id="53" w:author="gwa" w:date="2021-12-18T11:09:00Z">
        <w:r w:rsidR="005A1409" w:rsidDel="00207F89">
          <w:delText xml:space="preserve">requisite </w:delText>
        </w:r>
      </w:del>
      <w:ins w:id="54" w:author="gwa" w:date="2021-12-18T11:09:00Z">
        <w:r w:rsidR="00207F89">
          <w:t xml:space="preserve">required </w:t>
        </w:r>
      </w:ins>
      <w:r w:rsidR="005A1409">
        <w:t>forest road network would already be developed</w:t>
      </w:r>
      <w:r>
        <w:t>. Locating a forest residue processing plant near a forest products mill would also allow for convenient access to mill residues.</w:t>
      </w:r>
    </w:p>
    <w:p w14:paraId="4F09F903" w14:textId="59E4785D" w:rsidR="000F5F23" w:rsidRPr="00207F89" w:rsidDel="00207F89" w:rsidRDefault="00B37F11">
      <w:pPr>
        <w:pStyle w:val="BodyText"/>
        <w:rPr>
          <w:del w:id="55" w:author="gwa" w:date="2021-12-18T11:09:00Z"/>
          <w:rFonts w:cs="Times New Roman (Body CS)"/>
          <w:strike/>
        </w:rPr>
      </w:pPr>
      <w:commentRangeStart w:id="56"/>
      <w:del w:id="57" w:author="gwa" w:date="2021-12-18T11:09:00Z">
        <w:r w:rsidRPr="00207F89" w:rsidDel="00207F89">
          <w:rPr>
            <w:rFonts w:cs="Times New Roman (Body CS)"/>
            <w:strike/>
          </w:rPr>
          <w:delText>The</w:delText>
        </w:r>
        <w:commentRangeEnd w:id="56"/>
        <w:r w:rsidR="0026439B" w:rsidDel="00207F89">
          <w:rPr>
            <w:rStyle w:val="CommentReference"/>
          </w:rPr>
          <w:commentReference w:id="56"/>
        </w:r>
        <w:r w:rsidRPr="00207F89" w:rsidDel="00207F89">
          <w:rPr>
            <w:rFonts w:cs="Times New Roman (Body CS)"/>
            <w:strike/>
          </w:rPr>
          <w:delText xml:space="preserve"> </w:delText>
        </w:r>
        <w:r w:rsidR="005A1409" w:rsidRPr="00207F89" w:rsidDel="00207F89">
          <w:rPr>
            <w:rFonts w:cs="Times New Roman (Body CS)"/>
            <w:strike/>
          </w:rPr>
          <w:delText>forest management areas</w:delText>
        </w:r>
        <w:r w:rsidRPr="00207F89" w:rsidDel="00207F89">
          <w:rPr>
            <w:rFonts w:cs="Times New Roman (Body CS)"/>
            <w:strike/>
          </w:rPr>
          <w:delText xml:space="preserve"> which supply most of the timber to mills near our three locations are West Fraser Mills Ltd. (Hinton), West Fraser Mills Ltd. (Edson), Weyerhaeuser Company Limited (Pembina Timberlands), Millar Western, Blue Ridge Lumber Inc., and ANC Timber Ltd.</w:delText>
        </w:r>
      </w:del>
    </w:p>
    <w:p w14:paraId="4CA2D902" w14:textId="1BCD323E" w:rsidR="000F5F23" w:rsidRDefault="00B37F11">
      <w:pPr>
        <w:pStyle w:val="BodyText"/>
      </w:pPr>
      <w:r>
        <w:t xml:space="preserve">We used the Weyerhaeuser oriented strand board plant in Edson, the Millar Western Forest Products Ltd. pulp mill in Whitecourt, and the West Fraser pulp mill in Hinton as the </w:t>
      </w:r>
      <w:r w:rsidR="005A1409">
        <w:t xml:space="preserve">three </w:t>
      </w:r>
      <w:r>
        <w:t xml:space="preserve">locations </w:t>
      </w:r>
      <w:r w:rsidR="005A1409">
        <w:t xml:space="preserve">that we analyze </w:t>
      </w:r>
      <w:r>
        <w:t xml:space="preserve">for </w:t>
      </w:r>
      <w:r w:rsidR="005A1409">
        <w:t>a</w:t>
      </w:r>
      <w:r>
        <w:t xml:space="preserve"> </w:t>
      </w:r>
      <w:r w:rsidR="005A1409">
        <w:t xml:space="preserve">potential </w:t>
      </w:r>
      <w:r>
        <w:t xml:space="preserve">forest </w:t>
      </w:r>
      <w:r w:rsidR="005A1409">
        <w:t xml:space="preserve">residue-based bioenergy </w:t>
      </w:r>
      <w:r>
        <w:t>facilit</w:t>
      </w:r>
      <w:r w:rsidR="005A1409">
        <w:t>y</w:t>
      </w:r>
      <w:r>
        <w:t>.</w:t>
      </w:r>
    </w:p>
    <w:p w14:paraId="07B7C31A" w14:textId="77777777" w:rsidR="0026439B" w:rsidRDefault="0026439B">
      <w:pPr>
        <w:pStyle w:val="BodyText"/>
      </w:pPr>
    </w:p>
    <w:p w14:paraId="2E14ED11" w14:textId="019847E8" w:rsidR="000F5F23" w:rsidRDefault="00B37F11" w:rsidP="00207F89">
      <w:pPr>
        <w:pStyle w:val="Heading2"/>
        <w:numPr>
          <w:ilvl w:val="1"/>
          <w:numId w:val="2"/>
        </w:numPr>
      </w:pPr>
      <w:bookmarkStart w:id="58" w:name="data-sources"/>
      <w:bookmarkEnd w:id="50"/>
      <w:r>
        <w:t>Data</w:t>
      </w:r>
    </w:p>
    <w:p w14:paraId="73D773B3" w14:textId="6B8BBC59" w:rsidR="000F5F23" w:rsidRDefault="00B37F11">
      <w:pPr>
        <w:pStyle w:val="FirstParagraph"/>
      </w:pPr>
      <w:r>
        <w:t xml:space="preserve">We used </w:t>
      </w:r>
      <w:proofErr w:type="gramStart"/>
      <w:r>
        <w:t>a number of</w:t>
      </w:r>
      <w:proofErr w:type="gramEnd"/>
      <w:r>
        <w:t xml:space="preserve"> publicly available datasets to create the township-level </w:t>
      </w:r>
      <w:r w:rsidR="008425DF">
        <w:t>(</w:t>
      </w:r>
      <w:ins w:id="59" w:author="gwa" w:date="2021-12-18T11:11:00Z">
        <w:r w:rsidR="00207F89">
          <w:t>typically</w:t>
        </w:r>
      </w:ins>
      <w:ins w:id="60" w:author="gwa" w:date="2021-12-18T11:12:00Z">
        <w:r w:rsidR="00207F89">
          <w:t xml:space="preserve"> </w:t>
        </w:r>
      </w:ins>
      <w:r w:rsidR="008425DF">
        <w:t>9.778 km by 9.716 km</w:t>
      </w:r>
      <w:ins w:id="61" w:author="gwa" w:date="2021-12-18T11:12:00Z">
        <w:r w:rsidR="00207F89">
          <w:t>, or</w:t>
        </w:r>
      </w:ins>
      <w:del w:id="62" w:author="gwa" w:date="2021-12-18T11:12:00Z">
        <w:r w:rsidR="008425DF" w:rsidDel="00207F89">
          <w:delText xml:space="preserve">, </w:delText>
        </w:r>
      </w:del>
      <w:r w:rsidR="008425DF">
        <w:t xml:space="preserve">9 500 ha) </w:t>
      </w:r>
      <w:r>
        <w:t>summary data used in our analysis. Most of the data are freely available on the World Wide Web</w:t>
      </w:r>
      <w:del w:id="63" w:author="gwa" w:date="2021-12-18T11:13:00Z">
        <w:r w:rsidDel="007A603B">
          <w:delText xml:space="preserve"> (WWW)</w:delText>
        </w:r>
      </w:del>
      <w:r>
        <w:t xml:space="preserve">. </w:t>
      </w:r>
      <w:del w:id="64" w:author="gwa" w:date="2021-12-18T11:13:00Z">
        <w:r w:rsidDel="007A603B">
          <w:delText xml:space="preserve">Much of the data processing required for this study was manipulation of spatial data. This was done using the QGIS geographic information system software [28] and add-ons. </w:delText>
        </w:r>
      </w:del>
      <w:ins w:id="65" w:author="Jay Anderson" w:date="2021-12-15T18:14:00Z">
        <w:del w:id="66" w:author="gwa" w:date="2021-12-18T11:13:00Z">
          <w:r w:rsidR="008772AA" w:rsidDel="007A603B">
            <w:delText xml:space="preserve">. </w:delText>
          </w:r>
        </w:del>
      </w:ins>
      <w:r>
        <w:t>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pPr>
        <w:pStyle w:val="Heading3"/>
        <w:numPr>
          <w:ilvl w:val="2"/>
          <w:numId w:val="2"/>
        </w:numPr>
        <w:pPrChange w:id="67" w:author="Jay Anderson" w:date="2021-12-15T14:36:00Z">
          <w:pPr>
            <w:pStyle w:val="Heading3"/>
          </w:pPr>
        </w:pPrChange>
      </w:pPr>
      <w:bookmarkStart w:id="68" w:name="altalis"/>
      <w:proofErr w:type="spellStart"/>
      <w:r>
        <w:t>Altalis</w:t>
      </w:r>
      <w:proofErr w:type="spellEnd"/>
    </w:p>
    <w:p w14:paraId="62E967EE" w14:textId="0AC73C00"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Alberta Township Survey System </w:t>
      </w:r>
      <w:r w:rsidR="00A44023">
        <w:t>(townships provide the basis for legal land descriptions in Alberta</w:t>
      </w:r>
      <w:r w:rsidR="0026439B">
        <w:t>)</w:t>
      </w:r>
      <w:r>
        <w:t>.</w:t>
      </w:r>
    </w:p>
    <w:p w14:paraId="2F44FE23" w14:textId="4857BB28" w:rsidR="000F5F23" w:rsidRPr="007A603B" w:rsidDel="007A603B" w:rsidRDefault="00B37F11">
      <w:pPr>
        <w:pStyle w:val="BodyText"/>
        <w:rPr>
          <w:del w:id="69" w:author="gwa" w:date="2021-12-18T11:14:00Z"/>
          <w:rFonts w:cs="Times New Roman (Body CS)"/>
          <w:strike/>
        </w:rPr>
      </w:pPr>
      <w:commentRangeStart w:id="70"/>
      <w:del w:id="71" w:author="gwa" w:date="2021-12-18T11:14:00Z">
        <w:r w:rsidRPr="007A603B" w:rsidDel="007A603B">
          <w:rPr>
            <w:rFonts w:cs="Times New Roman (Body CS)"/>
            <w:strike/>
          </w:rPr>
          <w:delText>The</w:delText>
        </w:r>
        <w:commentRangeEnd w:id="70"/>
        <w:r w:rsidR="00A44023" w:rsidDel="007A603B">
          <w:rPr>
            <w:rStyle w:val="CommentReference"/>
          </w:rPr>
          <w:commentReference w:id="70"/>
        </w:r>
        <w:r w:rsidRPr="007A603B" w:rsidDel="007A603B">
          <w:rPr>
            <w:rFonts w:cs="Times New Roman (Body CS)"/>
            <w:strike/>
          </w:rPr>
          <w:delText xml:space="preserve"> ATS boundaries are particularly important to this study as all the data used for this study are aggregated or disaggregated to the township level. ATS provides the basis for legal land descriptions in Alberta. The typical township is roughly square (9.778 km by 9.716 km, 9 500 ha) and is indexed by township (1–126), range (1–30), and meridian (4–6). The townships immediately east of Alberta’s western boundary, and immediately east of the 5</w:delText>
        </w:r>
        <w:r w:rsidRPr="007A603B" w:rsidDel="007A603B">
          <w:rPr>
            <w:rFonts w:cs="Times New Roman (Body CS)"/>
            <w:strike/>
            <w:vertAlign w:val="superscript"/>
          </w:rPr>
          <w:delText>th</w:delText>
        </w:r>
        <w:r w:rsidRPr="007A603B" w:rsidDel="007A603B">
          <w:rPr>
            <w:rFonts w:cs="Times New Roman (Body CS)"/>
            <w:strike/>
          </w:rPr>
          <w:delText xml:space="preserve"> and 6</w:delText>
        </w:r>
        <w:r w:rsidRPr="007A603B" w:rsidDel="007A603B">
          <w:rPr>
            <w:rFonts w:cs="Times New Roman (Body CS)"/>
            <w:strike/>
            <w:vertAlign w:val="superscript"/>
          </w:rPr>
          <w:delText>th</w:delText>
        </w:r>
        <w:r w:rsidRPr="007A603B" w:rsidDel="007A603B">
          <w:rPr>
            <w:rFonts w:cs="Times New Roman (Body CS)"/>
            <w:strike/>
          </w:rPr>
          <w:delText xml:space="preserve"> meridians (corresponding to 114°W and 118°W longitude, respectively) are partial townships and therefore deviate from the roughly square shape. ATS is described in detail by the Alberta Land Surveyor’s Association [30]. There are 7 237 townships in Alberta, allowing for spatial resolution appropriate for regional or provincial level analyses.</w:delText>
        </w:r>
      </w:del>
    </w:p>
    <w:p w14:paraId="04D6550B" w14:textId="682227BC" w:rsidR="000F5F23" w:rsidRDefault="00B37F11">
      <w:pPr>
        <w:pStyle w:val="Heading3"/>
        <w:numPr>
          <w:ilvl w:val="2"/>
          <w:numId w:val="2"/>
        </w:numPr>
        <w:pPrChange w:id="72" w:author="Jay Anderson" w:date="2021-12-15T14:38:00Z">
          <w:pPr>
            <w:pStyle w:val="Heading3"/>
          </w:pPr>
        </w:pPrChange>
      </w:pPr>
      <w:bookmarkStart w:id="73" w:name="alberta-geospatial-services"/>
      <w:bookmarkEnd w:id="68"/>
      <w:r>
        <w:t>Alberta Geospatial Services</w:t>
      </w:r>
    </w:p>
    <w:p w14:paraId="2D892FAF" w14:textId="77777777" w:rsidR="000F5F23" w:rsidRDefault="00B37F11">
      <w:pPr>
        <w:pStyle w:val="FirstParagraph"/>
      </w:pPr>
      <w:r>
        <w:t xml:space="preserve">Alberta Geospatial Services is operated by the Alberta Ministry of Environment and Parks [31]. We obtained road access coverages from there. A road access coverage is also available from </w:t>
      </w:r>
      <w:proofErr w:type="spellStart"/>
      <w:proofErr w:type="gramStart"/>
      <w:r>
        <w:t>Altalis</w:t>
      </w:r>
      <w:proofErr w:type="spellEnd"/>
      <w:proofErr w:type="gramEnd"/>
      <w:r>
        <w:t xml:space="preserve"> but it does not have as detailed information on road class.</w:t>
      </w:r>
    </w:p>
    <w:p w14:paraId="02F71841" w14:textId="70ADBEA7" w:rsidR="000F5F23" w:rsidRDefault="00B37F11" w:rsidP="007A603B">
      <w:pPr>
        <w:pStyle w:val="Heading3"/>
        <w:numPr>
          <w:ilvl w:val="2"/>
          <w:numId w:val="2"/>
        </w:numPr>
      </w:pPr>
      <w:bookmarkStart w:id="74" w:name="national-forest-information-system"/>
      <w:bookmarkEnd w:id="73"/>
      <w:r>
        <w:t>National Forest Information System</w:t>
      </w:r>
      <w:r w:rsidR="00A44023">
        <w:t xml:space="preserve"> (NFIS)</w:t>
      </w:r>
    </w:p>
    <w:p w14:paraId="5C6A3A9F" w14:textId="45AF44EB" w:rsidR="000F5F23" w:rsidRDefault="00B37F11">
      <w:pPr>
        <w:pStyle w:val="FirstParagraph"/>
      </w:pPr>
      <w:r>
        <w:t>The NFIS provides a set of spatial data layers representing forest properties at a 250 m</w:t>
      </w:r>
      <w:r w:rsidR="00A44023">
        <w:t xml:space="preserve"> </w:t>
      </w:r>
      <w:del w:id="75" w:author="gwa" w:date="2021-12-18T11:15:00Z">
        <w:r w:rsidR="00A44023" w:rsidDel="007A603B">
          <w:delText xml:space="preserve">by 250 m </w:delText>
        </w:r>
      </w:del>
      <w:r w:rsidR="00A44023">
        <w:t>(6.25 ha)</w:t>
      </w:r>
      <w:r>
        <w:t xml:space="preserve"> resolution for all of Canada [32]. We used the merchantable volume, stand age, and species composition attributes from these data layers.</w:t>
      </w:r>
    </w:p>
    <w:p w14:paraId="7257CAC4" w14:textId="1161E3DB"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del w:id="76" w:author="gwa" w:date="2021-12-18T11:15:00Z">
        <w:r w:rsidR="00A44023" w:rsidDel="007A603B">
          <w:delText>by 30 m</w:delText>
        </w:r>
      </w:del>
      <w:r w:rsidR="00A44023">
        <w:t xml:space="preserve"> (0.09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7A603B">
      <w:pPr>
        <w:pStyle w:val="Heading3"/>
        <w:numPr>
          <w:ilvl w:val="2"/>
          <w:numId w:val="2"/>
        </w:numPr>
      </w:pPr>
      <w:bookmarkStart w:id="77" w:name="natural-resources-canada"/>
      <w:bookmarkEnd w:id="74"/>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6D595C31" w:rsidR="000F5F23" w:rsidRPr="00C846FD" w:rsidRDefault="00B37F11" w:rsidP="00C846FD">
      <w:pPr>
        <w:pStyle w:val="Heading3"/>
        <w:pPrChange w:id="78" w:author="gwa" w:date="2021-12-19T09:53:00Z">
          <w:pPr>
            <w:pStyle w:val="Heading3"/>
            <w:numPr>
              <w:ilvl w:val="2"/>
              <w:numId w:val="2"/>
            </w:numPr>
            <w:ind w:left="1224" w:hanging="504"/>
          </w:pPr>
        </w:pPrChange>
      </w:pPr>
      <w:bookmarkStart w:id="79" w:name="national-forestry-database"/>
      <w:bookmarkEnd w:id="77"/>
      <w:r w:rsidRPr="00C846FD">
        <w:t>National Forestry Database</w:t>
      </w:r>
    </w:p>
    <w:p w14:paraId="1AF94666" w14:textId="4E1DD114" w:rsidR="000F5F23" w:rsidRDefault="00B37F11">
      <w:pPr>
        <w:pStyle w:val="FirstParagraph"/>
      </w:pPr>
      <w:r>
        <w:t xml:space="preserve">The National Forestry Database [38] </w:t>
      </w:r>
      <w:del w:id="80" w:author="gwa" w:date="2021-12-18T11:17:00Z">
        <w:r w:rsidR="00A44023" w:rsidDel="007A603B">
          <w:delText>contains</w:delText>
        </w:r>
        <w:r w:rsidDel="007A603B">
          <w:delText xml:space="preserve"> </w:delText>
        </w:r>
      </w:del>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numPr>
          <w:ilvl w:val="2"/>
          <w:numId w:val="2"/>
        </w:numPr>
      </w:pPr>
      <w:bookmarkStart w:id="81" w:name="forest-management-plans"/>
      <w:bookmarkEnd w:id="79"/>
      <w:r>
        <w:lastRenderedPageBreak/>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numPr>
          <w:ilvl w:val="2"/>
          <w:numId w:val="2"/>
        </w:numPr>
      </w:pPr>
      <w:bookmarkStart w:id="82" w:name="agriculture-and-agri-food-canada"/>
      <w:bookmarkEnd w:id="81"/>
      <w:r>
        <w:t>Agriculture and Agri-Food Canada</w:t>
      </w:r>
    </w:p>
    <w:p w14:paraId="08EE1ADC" w14:textId="135286E2"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described </w:t>
      </w:r>
      <w:commentRangeStart w:id="83"/>
      <w:r w:rsidR="00325B60">
        <w:t>above</w:t>
      </w:r>
      <w:commentRangeEnd w:id="83"/>
      <w:r w:rsidR="00980DA8">
        <w:rPr>
          <w:rStyle w:val="CommentReference"/>
        </w:rPr>
        <w:commentReference w:id="83"/>
      </w:r>
      <w:r>
        <w:t>.</w:t>
      </w:r>
    </w:p>
    <w:p w14:paraId="3189215F" w14:textId="51093729" w:rsidR="000F5F23" w:rsidRDefault="00B37F11" w:rsidP="00980DA8">
      <w:pPr>
        <w:pStyle w:val="Heading1"/>
        <w:numPr>
          <w:ilvl w:val="0"/>
          <w:numId w:val="2"/>
        </w:numPr>
      </w:pPr>
      <w:bookmarkStart w:id="84" w:name="data-aggregation-and-modeling"/>
      <w:bookmarkEnd w:id="49"/>
      <w:bookmarkEnd w:id="58"/>
      <w:bookmarkEnd w:id="82"/>
      <w:r>
        <w:t>Data aggregation and modeling</w:t>
      </w:r>
    </w:p>
    <w:p w14:paraId="0041ECB6" w14:textId="2EC137C4" w:rsidR="00E06366" w:rsidRDefault="00E06366">
      <w:pPr>
        <w:pStyle w:val="FirstParagraph"/>
      </w:pPr>
      <w:del w:id="85" w:author="gwa" w:date="2021-12-18T11:20:00Z">
        <w:r w:rsidDel="00980DA8">
          <w:delText>As mentioned above, t</w:delText>
        </w:r>
      </w:del>
      <w:ins w:id="86" w:author="gwa" w:date="2021-12-18T11:20:00Z">
        <w:r w:rsidR="00980DA8">
          <w:t>T</w:t>
        </w:r>
      </w:ins>
      <w:r>
        <w:t>his paper quantifies 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6592D492" w:rsidR="000F5F23" w:rsidRDefault="00E06366">
      <w:pPr>
        <w:pStyle w:val="FirstParagraph"/>
      </w:pPr>
      <w:r>
        <w:t xml:space="preserve">Most of the effort expended on this study was spent in creating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del w:id="87" w:author="gwa" w:date="2021-12-18T12:08:00Z">
        <w:r w:rsidR="00B37F11" w:rsidDel="00FF59D8">
          <w:delText xml:space="preserve">The GIS analysis for this paper was done using QGIS [28]. </w:delText>
        </w:r>
      </w:del>
      <w:r w:rsidR="00B37F11">
        <w:t xml:space="preserve">Data summaries and statistical analysis were done using R [41] with RStudio [42], and </w:t>
      </w:r>
      <w:proofErr w:type="spellStart"/>
      <w:r w:rsidR="00B37F11">
        <w:t>tidyverse</w:t>
      </w:r>
      <w:proofErr w:type="spellEnd"/>
      <w:r w:rsidR="00B37F11">
        <w:t xml:space="preserve"> [43].</w:t>
      </w:r>
    </w:p>
    <w:p w14:paraId="397D6588" w14:textId="2CC408DF" w:rsidR="009077CB" w:rsidRDefault="00E06366" w:rsidP="00980DA8">
      <w:pPr>
        <w:pStyle w:val="BodyText"/>
      </w:pPr>
      <w:r>
        <w:t>We</w:t>
      </w:r>
      <w:r w:rsidR="009077CB">
        <w:t xml:space="preserve"> develop </w:t>
      </w:r>
      <w:commentRangeStart w:id="88"/>
      <w:r w:rsidR="009077CB">
        <w:t xml:space="preserve">a model </w:t>
      </w:r>
      <w:commentRangeEnd w:id="88"/>
      <w:r w:rsidR="009519EF">
        <w:rPr>
          <w:rStyle w:val="CommentReference"/>
        </w:rPr>
        <w:commentReference w:id="88"/>
      </w:r>
      <w:r w:rsidR="009077CB">
        <w:t>based on the</w:t>
      </w:r>
      <w:r>
        <w:t xml:space="preserve"> assum</w:t>
      </w:r>
      <w:r w:rsidR="009077CB">
        <w:t>ption</w:t>
      </w:r>
      <w:r>
        <w:t xml:space="preserve"> that </w:t>
      </w:r>
      <w:r w:rsidR="009077CB">
        <w:t xml:space="preserve">forest </w:t>
      </w:r>
      <w:r>
        <w:t>residue collectors follow a greedy optimization</w:t>
      </w:r>
      <w:ins w:id="89" w:author="gwa" w:date="2021-12-18T11:22:00Z">
        <w:r w:rsidR="00980DA8">
          <w:t xml:space="preserve">:  </w:t>
        </w:r>
      </w:ins>
      <w:del w:id="90" w:author="gwa" w:date="2021-12-18T11:22:00Z">
        <w:r w:rsidDel="00980DA8">
          <w:delText xml:space="preserve"> – </w:delText>
        </w:r>
        <w:r w:rsidRPr="00E06366" w:rsidDel="00980DA8">
          <w:rPr>
            <w:i/>
            <w:rPrChange w:id="91" w:author="Jay Anderson" w:date="2021-12-17T09:30:00Z">
              <w:rPr/>
            </w:rPrChange>
          </w:rPr>
          <w:delText>ie.,</w:delText>
        </w:r>
        <w:r w:rsidDel="00980DA8">
          <w:delText xml:space="preserve"> they </w:delText>
        </w:r>
        <w:r w:rsidR="009077CB" w:rsidDel="00980DA8">
          <w:delText>have no input in where forest harvesting takes place, so</w:delText>
        </w:r>
      </w:del>
      <w:del w:id="92" w:author="gwa" w:date="2021-12-18T11:21:00Z">
        <w:r w:rsidR="009077CB" w:rsidDel="00980DA8">
          <w:delText xml:space="preserve"> </w:delText>
        </w:r>
      </w:del>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 xml:space="preserve">. </w:t>
      </w:r>
    </w:p>
    <w:p w14:paraId="25E65DC1" w14:textId="29DFF5D8" w:rsidR="00E06366" w:rsidRDefault="00E06366" w:rsidP="00980DA8">
      <w:pPr>
        <w:pStyle w:val="FirstParagraph"/>
      </w:pPr>
      <w:r>
        <w:t xml:space="preserve">For each combination of potential </w:t>
      </w:r>
      <w:r w:rsidR="009077CB">
        <w:t xml:space="preserve">bioenergy </w:t>
      </w:r>
      <w:r>
        <w:t>plant location and year, all the townships in Alberta were sorted by ascending cycle time</w:t>
      </w:r>
      <w:r w:rsidR="009077CB">
        <w:t xml:space="preserve">, </w:t>
      </w:r>
      <w:r>
        <w:t>which equates to a marginally increasing transport cost. The model works through this list, accumulating harvest residue recovered from the harvest area associated for the township and year, and provided a file showing cycle time, total cost, and cumulative residue recover</w:t>
      </w:r>
      <w:r w:rsidR="009077CB">
        <w:t>e</w:t>
      </w:r>
      <w:r>
        <w:t xml:space="preserve">d. Once this file </w:t>
      </w:r>
      <w:r w:rsidR="009077CB">
        <w:t>was</w:t>
      </w:r>
      <w:r>
        <w:t xml:space="preserve"> created, </w:t>
      </w:r>
      <w:r w:rsidR="009077CB">
        <w:t xml:space="preserve">the GIS was used </w:t>
      </w:r>
      <w:r>
        <w:t>to</w:t>
      </w:r>
      <w:r w:rsidR="009077CB">
        <w:t xml:space="preserve"> generate</w:t>
      </w:r>
      <w:r>
        <w:t xml:space="preserve"> the results.</w:t>
      </w:r>
    </w:p>
    <w:p w14:paraId="595FFE3B" w14:textId="45C45EB3" w:rsidR="001C33E3" w:rsidDel="003933DC" w:rsidRDefault="009077CB">
      <w:pPr>
        <w:pStyle w:val="BodyText"/>
        <w:rPr>
          <w:del w:id="93" w:author="gwa" w:date="2021-12-18T11:23:00Z"/>
        </w:rPr>
      </w:pPr>
      <w:del w:id="94" w:author="gwa" w:date="2021-12-18T11:23:00Z">
        <w:r w:rsidDel="003933DC">
          <w:delText>Our</w:delText>
        </w:r>
        <w:r w:rsidR="00D43BC5" w:rsidDel="003933DC">
          <w:delText xml:space="preserve"> </w:delText>
        </w:r>
        <w:commentRangeStart w:id="95"/>
        <w:r w:rsidR="001C33E3" w:rsidDel="003933DC">
          <w:delText>model</w:delText>
        </w:r>
        <w:commentRangeEnd w:id="95"/>
        <w:r w:rsidR="00D43BC5" w:rsidDel="003933DC">
          <w:rPr>
            <w:rStyle w:val="CommentReference"/>
          </w:rPr>
          <w:commentReference w:id="95"/>
        </w:r>
        <w:r w:rsidR="001C33E3" w:rsidDel="003933DC">
          <w:delText xml:space="preserve"> is specified as follows:</w:delText>
        </w:r>
      </w:del>
    </w:p>
    <w:p w14:paraId="6C845DB2" w14:textId="319FBF7E" w:rsidR="001C33E3" w:rsidRPr="007F5B18" w:rsidDel="003933DC" w:rsidRDefault="008542BB">
      <w:pPr>
        <w:pStyle w:val="BodyText"/>
        <w:rPr>
          <w:del w:id="96" w:author="gwa" w:date="2021-12-18T11:23:00Z"/>
          <w:rFonts w:eastAsiaTheme="minorEastAsia"/>
          <w:rPrChange w:id="97" w:author="Jay Anderson" w:date="2021-12-16T11:09:00Z">
            <w:rPr>
              <w:del w:id="98" w:author="gwa" w:date="2021-12-18T11:23:00Z"/>
            </w:rPr>
          </w:rPrChange>
        </w:rPr>
      </w:pPr>
      <w:del w:id="99" w:author="gwa" w:date="2021-12-18T11:23:00Z">
        <w:r w:rsidDel="003933DC">
          <w:rPr>
            <w:rFonts w:eastAsiaTheme="minorEastAsia"/>
          </w:rPr>
          <w:tab/>
        </w:r>
        <w:r w:rsidRPr="008542BB" w:rsidDel="003933DC">
          <w:rPr>
            <w:rFonts w:eastAsiaTheme="minorEastAsia"/>
            <w:i/>
            <w:rPrChange w:id="100" w:author="Jay Anderson" w:date="2021-12-15T19:14:00Z">
              <w:rPr>
                <w:rFonts w:eastAsiaTheme="minorEastAsia"/>
              </w:rPr>
            </w:rPrChange>
          </w:rPr>
          <w:delText>C</w:delText>
        </w:r>
        <w:r w:rsidRPr="008542BB" w:rsidDel="003933DC">
          <w:rPr>
            <w:rFonts w:eastAsiaTheme="minorEastAsia"/>
            <w:i/>
            <w:vertAlign w:val="subscript"/>
            <w:rPrChange w:id="101" w:author="Jay Anderson" w:date="2021-12-15T19:15:00Z">
              <w:rPr>
                <w:rFonts w:eastAsiaTheme="minorEastAsia"/>
              </w:rPr>
            </w:rPrChange>
          </w:rPr>
          <w:delText>xit</w:delText>
        </w:r>
        <w:r w:rsidDel="003933DC">
          <w:rPr>
            <w:rFonts w:eastAsiaTheme="minorEastAsia"/>
          </w:rPr>
          <w:delText xml:space="preserve"> = </w:delText>
        </w:r>
        <w:r w:rsidR="002D19E6" w:rsidDel="003933DC">
          <w:rPr>
            <w:rFonts w:eastAsiaTheme="minorEastAsia"/>
          </w:rPr>
          <w:delText xml:space="preserve">harvested area * </w:delText>
        </w:r>
        <w:r w:rsidR="00BE1881" w:rsidDel="003933DC">
          <w:rPr>
            <w:rFonts w:eastAsiaTheme="minorEastAsia"/>
          </w:rPr>
          <w:delText xml:space="preserve">residue density * </w:delText>
        </w:r>
        <w:r w:rsidR="0058176A" w:rsidDel="003933DC">
          <w:rPr>
            <w:rFonts w:eastAsiaTheme="minorEastAsia"/>
          </w:rPr>
          <w:delText>(</w:delText>
        </w:r>
        <w:r w:rsidR="00BE1881" w:rsidDel="003933DC">
          <w:rPr>
            <w:rFonts w:eastAsiaTheme="minorEastAsia"/>
          </w:rPr>
          <w:delText xml:space="preserve">cycle time * </w:delText>
        </w:r>
        <w:r w:rsidR="0058176A" w:rsidDel="003933DC">
          <w:rPr>
            <w:rFonts w:eastAsiaTheme="minorEastAsia"/>
          </w:rPr>
          <w:delText>transportation</w:delText>
        </w:r>
        <w:r w:rsidR="009A221E" w:rsidDel="003933DC">
          <w:rPr>
            <w:rFonts w:eastAsiaTheme="minorEastAsia"/>
          </w:rPr>
          <w:delText xml:space="preserve"> cost</w:delText>
        </w:r>
        <w:r w:rsidR="0058176A" w:rsidDel="003933DC">
          <w:rPr>
            <w:rFonts w:eastAsiaTheme="minorEastAsia"/>
          </w:rPr>
          <w:delText>)</w:delText>
        </w:r>
        <w:r w:rsidR="009A221E" w:rsidDel="003933DC">
          <w:rPr>
            <w:rFonts w:eastAsiaTheme="minorEastAsia"/>
          </w:rPr>
          <w:delText xml:space="preserve"> + collection cost </w:delText>
        </w:r>
        <w:r w:rsidR="009A221E" w:rsidRPr="002435E2" w:rsidDel="003933DC">
          <w:rPr>
            <w:rFonts w:eastAsiaTheme="minorEastAsia"/>
            <w:highlight w:val="yellow"/>
            <w:rPrChange w:id="102" w:author="Jay Anderson" w:date="2021-12-16T18:25:00Z">
              <w:rPr>
                <w:rFonts w:eastAsiaTheme="minorEastAsia"/>
              </w:rPr>
            </w:rPrChange>
          </w:rPr>
          <w:delText>(blah b</w:delText>
        </w:r>
        <w:r w:rsidR="00754C51" w:rsidRPr="002435E2" w:rsidDel="003933DC">
          <w:rPr>
            <w:rFonts w:eastAsiaTheme="minorEastAsia"/>
            <w:highlight w:val="yellow"/>
            <w:rPrChange w:id="103" w:author="Jay Anderson" w:date="2021-12-16T18:25:00Z">
              <w:rPr>
                <w:rFonts w:eastAsiaTheme="minorEastAsia"/>
              </w:rPr>
            </w:rPrChange>
          </w:rPr>
          <w:delText xml:space="preserve">lah blah… this is </w:delText>
        </w:r>
        <w:r w:rsidR="00B27B17" w:rsidDel="003933DC">
          <w:rPr>
            <w:rFonts w:eastAsiaTheme="minorEastAsia"/>
            <w:highlight w:val="yellow"/>
          </w:rPr>
          <w:delText>really</w:delText>
        </w:r>
        <w:r w:rsidR="00754C51" w:rsidRPr="002435E2" w:rsidDel="003933DC">
          <w:rPr>
            <w:rFonts w:eastAsiaTheme="minorEastAsia"/>
            <w:highlight w:val="yellow"/>
            <w:rPrChange w:id="104" w:author="Jay Anderson" w:date="2021-12-16T18:25:00Z">
              <w:rPr>
                <w:rFonts w:eastAsiaTheme="minorEastAsia"/>
              </w:rPr>
            </w:rPrChange>
          </w:rPr>
          <w:delText xml:space="preserve"> rough… </w:delText>
        </w:r>
        <w:r w:rsidR="00B27B17" w:rsidDel="003933DC">
          <w:rPr>
            <w:rFonts w:eastAsiaTheme="minorEastAsia"/>
            <w:highlight w:val="yellow"/>
          </w:rPr>
          <w:delText>there’s lots going on below, and I think it might be</w:delText>
        </w:r>
        <w:r w:rsidR="00754C51" w:rsidRPr="002435E2" w:rsidDel="003933DC">
          <w:rPr>
            <w:rFonts w:eastAsiaTheme="minorEastAsia"/>
            <w:highlight w:val="yellow"/>
            <w:rPrChange w:id="105" w:author="Jay Anderson" w:date="2021-12-16T18:25:00Z">
              <w:rPr>
                <w:rFonts w:eastAsiaTheme="minorEastAsia"/>
              </w:rPr>
            </w:rPrChange>
          </w:rPr>
          <w:delText xml:space="preserve"> useful to structure the</w:delText>
        </w:r>
        <w:r w:rsidR="00B27B17" w:rsidDel="003933DC">
          <w:rPr>
            <w:rFonts w:eastAsiaTheme="minorEastAsia"/>
            <w:highlight w:val="yellow"/>
          </w:rPr>
          <w:delText xml:space="preserve"> rest of the methods</w:delText>
        </w:r>
        <w:r w:rsidR="00754C51" w:rsidRPr="002435E2" w:rsidDel="003933DC">
          <w:rPr>
            <w:rFonts w:eastAsiaTheme="minorEastAsia"/>
            <w:highlight w:val="yellow"/>
            <w:rPrChange w:id="106" w:author="Jay Anderson" w:date="2021-12-16T18:25:00Z">
              <w:rPr>
                <w:rFonts w:eastAsiaTheme="minorEastAsia"/>
              </w:rPr>
            </w:rPrChange>
          </w:rPr>
          <w:delText xml:space="preserve"> based on </w:delText>
        </w:r>
        <w:r w:rsidR="00B27B17" w:rsidDel="003933DC">
          <w:rPr>
            <w:rFonts w:eastAsiaTheme="minorEastAsia"/>
            <w:highlight w:val="yellow"/>
          </w:rPr>
          <w:delText xml:space="preserve">the variables in </w:delText>
        </w:r>
        <w:r w:rsidR="00754C51" w:rsidRPr="002435E2" w:rsidDel="003933DC">
          <w:rPr>
            <w:rFonts w:eastAsiaTheme="minorEastAsia"/>
            <w:highlight w:val="yellow"/>
            <w:rPrChange w:id="107" w:author="Jay Anderson" w:date="2021-12-16T18:25:00Z">
              <w:rPr>
                <w:rFonts w:eastAsiaTheme="minorEastAsia"/>
              </w:rPr>
            </w:rPrChange>
          </w:rPr>
          <w:delText>this equation</w:delText>
        </w:r>
        <w:r w:rsidR="00B27B17" w:rsidDel="003933DC">
          <w:rPr>
            <w:rFonts w:eastAsiaTheme="minorEastAsia"/>
            <w:highlight w:val="yellow"/>
          </w:rPr>
          <w:delText>, where everything below feeds into this main equation</w:delText>
        </w:r>
        <w:r w:rsidR="007F5B18" w:rsidRPr="002435E2" w:rsidDel="003933DC">
          <w:rPr>
            <w:rFonts w:eastAsiaTheme="minorEastAsia"/>
            <w:highlight w:val="yellow"/>
            <w:rPrChange w:id="108" w:author="Jay Anderson" w:date="2021-12-16T18:25:00Z">
              <w:rPr>
                <w:rFonts w:eastAsiaTheme="minorEastAsia"/>
              </w:rPr>
            </w:rPrChange>
          </w:rPr>
          <w:delText xml:space="preserve"> (as per </w:delText>
        </w:r>
        <w:r w:rsidR="00F2052D" w:rsidRPr="002435E2" w:rsidDel="003933DC">
          <w:rPr>
            <w:rFonts w:eastAsiaTheme="minorEastAsia"/>
            <w:highlight w:val="yellow"/>
            <w:rPrChange w:id="109" w:author="Jay Anderson" w:date="2021-12-16T18:25:00Z">
              <w:rPr>
                <w:rFonts w:eastAsiaTheme="minorEastAsia"/>
              </w:rPr>
            </w:rPrChange>
          </w:rPr>
          <w:delText>S</w:delText>
        </w:r>
        <w:r w:rsidR="007F5B18" w:rsidRPr="002435E2" w:rsidDel="003933DC">
          <w:rPr>
            <w:rFonts w:eastAsiaTheme="minorEastAsia"/>
            <w:highlight w:val="yellow"/>
            <w:rPrChange w:id="110" w:author="Jay Anderson" w:date="2021-12-16T18:25:00Z">
              <w:rPr>
                <w:rFonts w:eastAsiaTheme="minorEastAsia"/>
              </w:rPr>
            </w:rPrChange>
          </w:rPr>
          <w:delText xml:space="preserve">hooshtarian </w:delText>
        </w:r>
        <w:r w:rsidR="005C4C05" w:rsidRPr="002435E2" w:rsidDel="003933DC">
          <w:rPr>
            <w:rFonts w:eastAsiaTheme="minorEastAsia"/>
            <w:highlight w:val="yellow"/>
            <w:rPrChange w:id="111" w:author="Jay Anderson" w:date="2021-12-16T18:25:00Z">
              <w:rPr>
                <w:rFonts w:eastAsiaTheme="minorEastAsia"/>
              </w:rPr>
            </w:rPrChange>
          </w:rPr>
          <w:delText xml:space="preserve">2018 </w:delText>
        </w:r>
        <w:r w:rsidR="007F5B18" w:rsidRPr="002435E2" w:rsidDel="003933DC">
          <w:rPr>
            <w:rFonts w:eastAsiaTheme="minorEastAsia"/>
            <w:highlight w:val="yellow"/>
            <w:rPrChange w:id="112" w:author="Jay Anderson" w:date="2021-12-16T18:25:00Z">
              <w:rPr>
                <w:rFonts w:eastAsiaTheme="minorEastAsia"/>
              </w:rPr>
            </w:rPrChange>
          </w:rPr>
          <w:delText>B</w:delText>
        </w:r>
        <w:r w:rsidR="00F2052D" w:rsidRPr="002435E2" w:rsidDel="003933DC">
          <w:rPr>
            <w:rFonts w:eastAsiaTheme="minorEastAsia"/>
            <w:highlight w:val="yellow"/>
            <w:rPrChange w:id="113" w:author="Jay Anderson" w:date="2021-12-16T18:25:00Z">
              <w:rPr>
                <w:rFonts w:eastAsiaTheme="minorEastAsia"/>
              </w:rPr>
            </w:rPrChange>
          </w:rPr>
          <w:delText>&amp;B</w:delText>
        </w:r>
        <w:r w:rsidR="005C4C05" w:rsidRPr="002435E2" w:rsidDel="003933DC">
          <w:rPr>
            <w:rFonts w:eastAsiaTheme="minorEastAsia"/>
            <w:highlight w:val="yellow"/>
            <w:rPrChange w:id="114" w:author="Jay Anderson" w:date="2021-12-16T18:25:00Z">
              <w:rPr>
                <w:rFonts w:eastAsiaTheme="minorEastAsia"/>
              </w:rPr>
            </w:rPrChange>
          </w:rPr>
          <w:delText xml:space="preserve"> paper</w:delText>
        </w:r>
        <w:r w:rsidR="00B27B17" w:rsidDel="003933DC">
          <w:rPr>
            <w:rFonts w:eastAsiaTheme="minorEastAsia"/>
            <w:highlight w:val="yellow"/>
          </w:rPr>
          <w:delText>)</w:delText>
        </w:r>
        <w:r w:rsidR="007F5B18" w:rsidRPr="002435E2" w:rsidDel="003933DC">
          <w:rPr>
            <w:rFonts w:eastAsiaTheme="minorEastAsia"/>
            <w:highlight w:val="yellow"/>
            <w:rPrChange w:id="115" w:author="Jay Anderson" w:date="2021-12-16T18:25:00Z">
              <w:rPr>
                <w:rFonts w:eastAsiaTheme="minorEastAsia"/>
              </w:rPr>
            </w:rPrChange>
          </w:rPr>
          <w:delText xml:space="preserve"> or as we discussed in the m</w:delText>
        </w:r>
        <w:r w:rsidR="00F2052D" w:rsidRPr="002435E2" w:rsidDel="003933DC">
          <w:rPr>
            <w:rFonts w:eastAsiaTheme="minorEastAsia"/>
            <w:highlight w:val="yellow"/>
            <w:rPrChange w:id="116" w:author="Jay Anderson" w:date="2021-12-16T18:25:00Z">
              <w:rPr>
                <w:rFonts w:eastAsiaTheme="minorEastAsia"/>
              </w:rPr>
            </w:rPrChange>
          </w:rPr>
          <w:delText>e</w:delText>
        </w:r>
        <w:r w:rsidR="007F5B18" w:rsidRPr="002435E2" w:rsidDel="003933DC">
          <w:rPr>
            <w:rFonts w:eastAsiaTheme="minorEastAsia"/>
            <w:highlight w:val="yellow"/>
            <w:rPrChange w:id="117" w:author="Jay Anderson" w:date="2021-12-16T18:25:00Z">
              <w:rPr>
                <w:rFonts w:eastAsiaTheme="minorEastAsia"/>
              </w:rPr>
            </w:rPrChange>
          </w:rPr>
          <w:delText xml:space="preserve">eting it might be </w:delText>
        </w:r>
        <w:r w:rsidR="00F2052D" w:rsidRPr="002435E2" w:rsidDel="003933DC">
          <w:rPr>
            <w:rFonts w:eastAsiaTheme="minorEastAsia"/>
            <w:highlight w:val="yellow"/>
            <w:rPrChange w:id="118" w:author="Jay Anderson" w:date="2021-12-16T18:25:00Z">
              <w:rPr>
                <w:rFonts w:eastAsiaTheme="minorEastAsia"/>
              </w:rPr>
            </w:rPrChange>
          </w:rPr>
          <w:delText>b</w:delText>
        </w:r>
        <w:r w:rsidR="007F5B18" w:rsidRPr="002435E2" w:rsidDel="003933DC">
          <w:rPr>
            <w:rFonts w:eastAsiaTheme="minorEastAsia"/>
            <w:highlight w:val="yellow"/>
            <w:rPrChange w:id="119" w:author="Jay Anderson" w:date="2021-12-16T18:25:00Z">
              <w:rPr>
                <w:rFonts w:eastAsiaTheme="minorEastAsia"/>
              </w:rPr>
            </w:rPrChange>
          </w:rPr>
          <w:delText>est t</w:delText>
        </w:r>
        <w:r w:rsidR="00F2052D" w:rsidRPr="002435E2" w:rsidDel="003933DC">
          <w:rPr>
            <w:rFonts w:eastAsiaTheme="minorEastAsia"/>
            <w:highlight w:val="yellow"/>
            <w:rPrChange w:id="120" w:author="Jay Anderson" w:date="2021-12-16T18:25:00Z">
              <w:rPr>
                <w:rFonts w:eastAsiaTheme="minorEastAsia"/>
              </w:rPr>
            </w:rPrChange>
          </w:rPr>
          <w:delText xml:space="preserve">o use a flow chart </w:delText>
        </w:r>
        <w:r w:rsidR="00B27B17" w:rsidDel="003933DC">
          <w:rPr>
            <w:rFonts w:eastAsiaTheme="minorEastAsia"/>
            <w:highlight w:val="yellow"/>
          </w:rPr>
          <w:delText>(</w:delText>
        </w:r>
        <w:r w:rsidR="00F2052D" w:rsidRPr="002435E2" w:rsidDel="003933DC">
          <w:rPr>
            <w:rFonts w:eastAsiaTheme="minorEastAsia"/>
            <w:highlight w:val="yellow"/>
            <w:rPrChange w:id="121" w:author="Jay Anderson" w:date="2021-12-16T18:25:00Z">
              <w:rPr>
                <w:rFonts w:eastAsiaTheme="minorEastAsia"/>
              </w:rPr>
            </w:rPrChange>
          </w:rPr>
          <w:delText xml:space="preserve">as per Yemshanov </w:delText>
        </w:r>
        <w:r w:rsidR="005C4C05" w:rsidRPr="002435E2" w:rsidDel="003933DC">
          <w:rPr>
            <w:rFonts w:eastAsiaTheme="minorEastAsia"/>
            <w:highlight w:val="yellow"/>
            <w:rPrChange w:id="122" w:author="Jay Anderson" w:date="2021-12-16T18:25:00Z">
              <w:rPr>
                <w:rFonts w:eastAsiaTheme="minorEastAsia"/>
              </w:rPr>
            </w:rPrChange>
          </w:rPr>
          <w:delText xml:space="preserve">2014 </w:delText>
        </w:r>
        <w:r w:rsidR="00F2052D" w:rsidRPr="002435E2" w:rsidDel="003933DC">
          <w:rPr>
            <w:rFonts w:eastAsiaTheme="minorEastAsia"/>
            <w:highlight w:val="yellow"/>
            <w:rPrChange w:id="123" w:author="Jay Anderson" w:date="2021-12-16T18:25:00Z">
              <w:rPr>
                <w:rFonts w:eastAsiaTheme="minorEastAsia"/>
              </w:rPr>
            </w:rPrChange>
          </w:rPr>
          <w:delText>B&amp;B</w:delText>
        </w:r>
        <w:r w:rsidR="00B27B17" w:rsidDel="003933DC">
          <w:rPr>
            <w:rFonts w:eastAsiaTheme="minorEastAsia"/>
            <w:highlight w:val="yellow"/>
          </w:rPr>
          <w:delText>)</w:delText>
        </w:r>
        <w:r w:rsidR="002435E2" w:rsidRPr="002435E2" w:rsidDel="003933DC">
          <w:rPr>
            <w:rFonts w:eastAsiaTheme="minorEastAsia"/>
            <w:highlight w:val="yellow"/>
            <w:rPrChange w:id="124" w:author="Jay Anderson" w:date="2021-12-16T18:25:00Z">
              <w:rPr>
                <w:rFonts w:eastAsiaTheme="minorEastAsia"/>
              </w:rPr>
            </w:rPrChange>
          </w:rPr>
          <w:delText>, or as Marty suggested, it might be best to include both</w:delText>
        </w:r>
      </w:del>
    </w:p>
    <w:p w14:paraId="40E6DAA8" w14:textId="12648424" w:rsidR="00D43BC5" w:rsidDel="003933DC" w:rsidRDefault="00D43BC5">
      <w:pPr>
        <w:pStyle w:val="BodyText"/>
        <w:rPr>
          <w:del w:id="125" w:author="gwa" w:date="2021-12-18T11:23:00Z"/>
        </w:rPr>
      </w:pPr>
      <w:del w:id="126" w:author="gwa" w:date="2021-12-18T11:23:00Z">
        <w:r w:rsidDel="003933DC">
          <w:delText>Where:</w:delText>
        </w:r>
      </w:del>
    </w:p>
    <w:p w14:paraId="145B4FEA" w14:textId="207B01A7" w:rsidR="00C15AEB" w:rsidDel="003933DC" w:rsidRDefault="00C15AEB">
      <w:pPr>
        <w:pStyle w:val="BodyText"/>
        <w:rPr>
          <w:del w:id="127" w:author="gwa" w:date="2021-12-18T11:23:00Z"/>
        </w:rPr>
      </w:pPr>
      <w:del w:id="128" w:author="gwa" w:date="2021-12-18T11:23:00Z">
        <w:r w:rsidRPr="008542BB" w:rsidDel="003933DC">
          <w:rPr>
            <w:i/>
            <w:rPrChange w:id="129" w:author="Jay Anderson" w:date="2021-12-15T19:14:00Z">
              <w:rPr/>
            </w:rPrChange>
          </w:rPr>
          <w:lastRenderedPageBreak/>
          <w:delText>C</w:delText>
        </w:r>
        <w:r w:rsidR="008542BB" w:rsidRPr="008542BB" w:rsidDel="003933DC">
          <w:rPr>
            <w:i/>
            <w:vertAlign w:val="subscript"/>
            <w:rPrChange w:id="130" w:author="Jay Anderson" w:date="2021-12-15T19:14:00Z">
              <w:rPr/>
            </w:rPrChange>
          </w:rPr>
          <w:delText>xit</w:delText>
        </w:r>
        <w:r w:rsidDel="003933DC">
          <w:delText xml:space="preserve"> is the </w:delText>
        </w:r>
        <w:r w:rsidR="008542BB" w:rsidDel="003933DC">
          <w:delText xml:space="preserve">cost of collecting and </w:delText>
        </w:r>
        <w:r w:rsidDel="003933DC">
          <w:delText>delive</w:delText>
        </w:r>
        <w:r w:rsidR="008542BB" w:rsidDel="003933DC">
          <w:delText>ring residue from township x to location I during year t;</w:delText>
        </w:r>
        <w:r w:rsidR="00A77278" w:rsidDel="003933DC">
          <w:delText xml:space="preserve"> </w:delText>
        </w:r>
      </w:del>
    </w:p>
    <w:p w14:paraId="371E6378" w14:textId="314E8FED" w:rsidR="00D43BC5" w:rsidRDefault="003933DC">
      <w:pPr>
        <w:pStyle w:val="BodyText"/>
      </w:pPr>
      <w:commentRangeStart w:id="131"/>
      <w:ins w:id="132" w:author="gwa" w:date="2021-12-18T11:23:00Z">
        <w:r>
          <w:t>[put data aggregation summary here]</w:t>
        </w:r>
      </w:ins>
      <w:commentRangeEnd w:id="131"/>
      <w:ins w:id="133" w:author="gwa" w:date="2021-12-18T11:24:00Z">
        <w:r>
          <w:rPr>
            <w:rStyle w:val="CommentReference"/>
          </w:rPr>
          <w:commentReference w:id="131"/>
        </w:r>
      </w:ins>
    </w:p>
    <w:p w14:paraId="36DEDC2A" w14:textId="2220E616" w:rsidR="000F5F23" w:rsidRDefault="009077CB">
      <w:pPr>
        <w:pStyle w:val="BodyText"/>
      </w:pPr>
      <w:del w:id="134" w:author="gwa" w:date="2021-12-18T11:26:00Z">
        <w:r w:rsidDel="003933DC">
          <w:delText>As mentioned above,</w:delText>
        </w:r>
      </w:del>
      <w:ins w:id="135" w:author="gwa" w:date="2021-12-18T11:26:00Z">
        <w:r w:rsidR="003933DC">
          <w:t>Our</w:t>
        </w:r>
      </w:ins>
      <w:r>
        <w:t xml:space="preserve"> </w:t>
      </w:r>
      <w:del w:id="136" w:author="gwa" w:date="2021-12-18T11:26:00Z">
        <w:r w:rsidR="00C95A9A" w:rsidDel="003933DC">
          <w:delText>our</w:delText>
        </w:r>
      </w:del>
      <w:commentRangeStart w:id="137"/>
      <w:r w:rsidR="00B37F11">
        <w:t xml:space="preserve"> model </w:t>
      </w:r>
      <w:commentRangeEnd w:id="137"/>
      <w:r w:rsidR="007D144B">
        <w:rPr>
          <w:rStyle w:val="CommentReference"/>
        </w:rPr>
        <w:commentReference w:id="137"/>
      </w:r>
      <w:r w:rsidR="00C95A9A">
        <w:t xml:space="preserve">assumes </w:t>
      </w:r>
      <w:r w:rsidR="00B37F11">
        <w:t xml:space="preserve">that residue </w:t>
      </w:r>
      <w:r w:rsidR="00AF0FA6">
        <w:t>collection</w:t>
      </w:r>
      <w:r w:rsidR="00B37F11">
        <w:t xml:space="preserve"> is opportunistic. </w:t>
      </w:r>
      <w:r w:rsidR="00647E2D">
        <w:t>In other words, f</w:t>
      </w:r>
      <w:r w:rsidR="00AF0FA6">
        <w:t>orest managers decide when</w:t>
      </w:r>
      <w:r w:rsidR="00B37F11">
        <w:t xml:space="preserve"> and where to harvest, and </w:t>
      </w:r>
      <w:r w:rsidR="00AF0FA6">
        <w:t>residue collection</w:t>
      </w:r>
      <w:r w:rsidR="00B37F11">
        <w:t xml:space="preserve"> occurs</w:t>
      </w:r>
      <w:r w:rsidR="007A4FC8">
        <w:t xml:space="preserve"> </w:t>
      </w:r>
      <w:del w:id="138" w:author="gwa" w:date="2021-12-18T11:26:00Z">
        <w:r w:rsidR="007A4FC8" w:rsidDel="003933DC">
          <w:delText xml:space="preserve">sometime </w:delText>
        </w:r>
      </w:del>
      <w:r w:rsidR="007A4FC8">
        <w:t>after</w:t>
      </w:r>
      <w:r w:rsidR="009519EF">
        <w:t>wards,</w:t>
      </w:r>
      <w:r w:rsidR="007A4FC8">
        <w:t xml:space="preserve"> but </w:t>
      </w:r>
      <w:r w:rsidR="004D38B5">
        <w:t xml:space="preserve">within </w:t>
      </w:r>
      <w:r w:rsidR="007A4FC8">
        <w:t>that same year of harvest</w:t>
      </w:r>
      <w:r w:rsidR="00B37F11">
        <w:t>. The</w:t>
      </w:r>
      <w:r w:rsidR="007A4FC8">
        <w:t xml:space="preserve"> forest manager’s</w:t>
      </w:r>
      <w:r w:rsidR="00B37F11">
        <w:t xml:space="preserve"> decision to harvest</w:t>
      </w:r>
      <w:r w:rsidR="004B1C65">
        <w:t xml:space="preserve"> stemwood</w:t>
      </w:r>
      <w:r w:rsidR="00B37F11">
        <w:t xml:space="preserve"> is made independently of the </w:t>
      </w:r>
      <w:r w:rsidR="007A4FC8">
        <w:t xml:space="preserve">biomass </w:t>
      </w:r>
      <w:r w:rsidR="00B37F11">
        <w:t xml:space="preserve">value of </w:t>
      </w:r>
      <w:r w:rsidR="007A4FC8">
        <w:t xml:space="preserve">the forest </w:t>
      </w:r>
      <w:r w:rsidR="00B37F11">
        <w:t>residue</w:t>
      </w:r>
      <w:r w:rsidR="004B1C65">
        <w:t xml:space="preserve">, and no price is paid to the forest manager for the residue. </w:t>
      </w:r>
      <w:r w:rsidR="007A4FC8">
        <w:t>T</w:t>
      </w:r>
      <w:r w:rsidR="004B1C65">
        <w:t>h</w:t>
      </w:r>
      <w:r w:rsidR="007A4FC8">
        <w:t>is assumption is appropriate, given that</w:t>
      </w:r>
      <w:r w:rsidR="004B1C65">
        <w:t xml:space="preserve"> </w:t>
      </w:r>
      <w:r w:rsidR="00B37F11">
        <w:t>biomass</w:t>
      </w:r>
      <w:r w:rsidR="00AF0FA6">
        <w:t xml:space="preserve"> collectors</w:t>
      </w:r>
      <w:del w:id="139" w:author="gwa" w:date="2021-12-18T11:26:00Z">
        <w:r w:rsidR="00B37F11" w:rsidDel="003933DC">
          <w:delText xml:space="preserve"> </w:delText>
        </w:r>
        <w:r w:rsidR="004B1C65" w:rsidDel="003933DC">
          <w:delText>actually</w:delText>
        </w:r>
      </w:del>
      <w:r w:rsidR="004B1C65">
        <w:t xml:space="preserve"> </w:t>
      </w:r>
      <w:r w:rsidR="00B37F11">
        <w:t>provide a service to the</w:t>
      </w:r>
      <w:r w:rsidR="004B1C65">
        <w:t xml:space="preserve"> forest managers, who would have to incur the costs of piling and burning the resid</w:t>
      </w:r>
      <w:ins w:id="140" w:author="gwa" w:date="2021-12-19T09:17:00Z">
        <w:r w:rsidR="00D3099E">
          <w:t>u</w:t>
        </w:r>
      </w:ins>
      <w:r w:rsidR="004B1C65">
        <w:t>e</w:t>
      </w:r>
      <w:del w:id="141" w:author="gwa" w:date="2021-12-19T09:17:00Z">
        <w:r w:rsidR="004B1C65" w:rsidDel="00D3099E">
          <w:delText>s</w:delText>
        </w:r>
      </w:del>
      <w:r w:rsidR="004B1C65">
        <w:t xml:space="preserve"> if</w:t>
      </w:r>
      <w:r w:rsidR="00B3418F">
        <w:t xml:space="preserve"> </w:t>
      </w:r>
      <w:r w:rsidR="004B1C65">
        <w:t xml:space="preserve">it </w:t>
      </w:r>
      <w:r w:rsidR="00B37F11">
        <w:t xml:space="preserve">was not </w:t>
      </w:r>
      <w:r w:rsidR="004B1C65">
        <w:t>collected</w:t>
      </w:r>
      <w:r w:rsidR="00B37F11">
        <w:t>.</w:t>
      </w:r>
    </w:p>
    <w:p w14:paraId="0B2BAF46" w14:textId="4F2FAAD1" w:rsidR="000F5F23" w:rsidRDefault="00B37F11">
      <w:pPr>
        <w:pStyle w:val="BodyText"/>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plant locations, for each of the 26 years in the study period. For each plant location and year, the model examines all the townships in the province that have a positive residual </w:t>
      </w:r>
      <w:del w:id="142" w:author="gwa" w:date="2021-12-19T09:48:00Z">
        <w:r w:rsidDel="007E24A1">
          <w:delText>volume, and</w:delText>
        </w:r>
      </w:del>
      <w:ins w:id="143" w:author="gwa" w:date="2021-12-19T09:48:00Z">
        <w:r w:rsidR="007E24A1">
          <w:t>volume and</w:t>
        </w:r>
      </w:ins>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marginal cost curves using the hourly rate and payload for forest residue transport trucks</w:t>
      </w:r>
      <w:r>
        <w:t>.</w:t>
      </w:r>
      <w:r w:rsidR="009519EF">
        <w:t xml:space="preserve"> </w:t>
      </w:r>
      <w:commentRangeStart w:id="144"/>
      <w:commentRangeStart w:id="145"/>
      <w:r w:rsidR="009519EF">
        <w:t xml:space="preserve">Although our model </w:t>
      </w:r>
      <w:r>
        <w:t>ignores the cost of moving equipment from one block to another</w:t>
      </w:r>
      <w:commentRangeEnd w:id="144"/>
      <w:r w:rsidR="007D144B">
        <w:rPr>
          <w:rStyle w:val="CommentReference"/>
        </w:rPr>
        <w:commentReference w:id="144"/>
      </w:r>
      <w:commentRangeEnd w:id="145"/>
      <w:r w:rsidR="00777A2E">
        <w:rPr>
          <w:rStyle w:val="CommentReference"/>
        </w:rPr>
        <w:commentReference w:id="145"/>
      </w:r>
      <w:r>
        <w:t>, we believe it still provides useful information.</w:t>
      </w:r>
    </w:p>
    <w:p w14:paraId="15414534" w14:textId="5E9D662A" w:rsidR="009519EF" w:rsidRDefault="009519EF">
      <w:pPr>
        <w:pStyle w:val="BodyText"/>
      </w:pPr>
      <w:r>
        <w:t>Each parameter of the model is now discussed in turn.</w:t>
      </w:r>
    </w:p>
    <w:p w14:paraId="4259FC51" w14:textId="77777777" w:rsidR="009519EF" w:rsidRDefault="009519EF">
      <w:pPr>
        <w:pStyle w:val="BodyText"/>
      </w:pPr>
    </w:p>
    <w:p w14:paraId="25EFC242" w14:textId="5589C7CD" w:rsidR="000F5F23" w:rsidRDefault="00B37F11" w:rsidP="00777A2E">
      <w:pPr>
        <w:pStyle w:val="Heading2"/>
        <w:numPr>
          <w:ilvl w:val="1"/>
          <w:numId w:val="2"/>
        </w:numPr>
      </w:pPr>
      <w:bookmarkStart w:id="146" w:name="cycle-time-estimates"/>
      <w:commentRangeStart w:id="147"/>
      <w:r>
        <w:t>Cycle time estimates</w:t>
      </w:r>
      <w:commentRangeEnd w:id="147"/>
      <w:r w:rsidR="0058176A">
        <w:rPr>
          <w:rStyle w:val="CommentReference"/>
          <w:rFonts w:asciiTheme="minorHAnsi" w:eastAsiaTheme="minorHAnsi" w:hAnsiTheme="minorHAnsi" w:cstheme="minorBidi"/>
          <w:b w:val="0"/>
          <w:bCs w:val="0"/>
          <w:color w:val="auto"/>
        </w:rPr>
        <w:commentReference w:id="147"/>
      </w:r>
    </w:p>
    <w:p w14:paraId="79FC2FCC" w14:textId="77777777" w:rsidR="000F5F23" w:rsidRDefault="00B37F11">
      <w:pPr>
        <w:pStyle w:val="FirstParagraph"/>
      </w:pPr>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p>
    <w:p w14:paraId="5AC28C6F" w14:textId="77777777" w:rsidR="000F5F23" w:rsidRDefault="00B37F11">
      <w:pPr>
        <w:pStyle w:val="BodyText"/>
      </w:pPr>
      <w:r>
        <w:t>The harmonic mean of loaded and unloaded speeds was calculated using Eq. 1.</w:t>
      </w:r>
    </w:p>
    <w:p w14:paraId="74926ABE" w14:textId="77777777" w:rsidR="000F5F23" w:rsidRDefault="00FB38F9">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3015F4DC" w14:textId="71D7F01E" w:rsidR="000F5F23" w:rsidRDefault="00B37F11">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loaded speed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t xml:space="preserve"> is the unloaded </w:t>
      </w:r>
      <w:proofErr w:type="gramStart"/>
      <w:r>
        <w:t>speed.</w:t>
      </w:r>
      <w:proofErr w:type="gramEnd"/>
      <w:r>
        <w:t xml:space="preserve"> Use of harmonic mean allows us to calculate the correct cycle time: the time required to travel </w:t>
      </w:r>
      <w:del w:id="148" w:author="gwa" w:date="2021-12-19T09:49:00Z">
        <w:r w:rsidDel="00C846FD">
          <w:delText>from the mill,</w:delText>
        </w:r>
      </w:del>
      <w:ins w:id="149" w:author="gwa" w:date="2021-12-19T09:49:00Z">
        <w:r w:rsidR="00C846FD">
          <w:t>from the mill</w:t>
        </w:r>
      </w:ins>
      <w:r>
        <w:t xml:space="preserve"> to the collection site at the </w:t>
      </w:r>
      <w:proofErr w:type="spellStart"/>
      <w:r>
        <w:t>cutblock</w:t>
      </w:r>
      <w:proofErr w:type="spellEnd"/>
      <w:r>
        <w:t>, and back to the mill. This provides the basis for our estimates of haul cost.</w:t>
      </w:r>
    </w:p>
    <w:p w14:paraId="555F5CE2" w14:textId="369BBA14" w:rsidR="000F5F23" w:rsidRDefault="00B37F11">
      <w:pPr>
        <w:pStyle w:val="BodyText"/>
      </w:pPr>
      <w:r>
        <w:t xml:space="preserve">Figure 2 illustrates the road network in Alberta and estimates of cycle time based on the average of loaded and unloaded speeds from Table 1. The road network in the White Area of the province is very dense and largely arranged as a grid related to the Alberta Township </w:t>
      </w:r>
      <w:r>
        <w:lastRenderedPageBreak/>
        <w:t>Survey System. Most of the roads in the White Area are public. The road network in the Green Area is less dense and many of the roads are built and maintained by resource industries (</w:t>
      </w:r>
      <w:del w:id="150" w:author="gwa" w:date="2021-12-19T09:59:00Z">
        <w:r w:rsidDel="00476ACF">
          <w:rPr>
            <w:i/>
            <w:iCs/>
          </w:rPr>
          <w:delText>e.g.</w:delText>
        </w:r>
      </w:del>
      <w:ins w:id="151" w:author="gwa" w:date="2021-12-19T09:59:00Z">
        <w:r w:rsidR="00476ACF">
          <w:rPr>
            <w:i/>
            <w:iCs/>
          </w:rPr>
          <w:t>e.g.,</w:t>
        </w:r>
      </w:ins>
      <w:r>
        <w:t xml:space="preserve"> forestry</w:t>
      </w:r>
      <w:r w:rsidR="007D144B">
        <w:t xml:space="preserve">, </w:t>
      </w:r>
      <w:proofErr w:type="gramStart"/>
      <w:r>
        <w:t>petroleum</w:t>
      </w:r>
      <w:proofErr w:type="gramEnd"/>
      <w:r>
        <w:t xml:space="preserve"> </w:t>
      </w:r>
      <w:r w:rsidR="007D144B">
        <w:t>and</w:t>
      </w:r>
      <w:r>
        <w:t xml:space="preserve"> natural gas). The pattern of the road network is not as regular as in the White Area.</w:t>
      </w:r>
    </w:p>
    <w:p w14:paraId="467B3673" w14:textId="77777777" w:rsidR="000F5F23" w:rsidRDefault="00B37F11">
      <w:pPr>
        <w:pStyle w:val="BodyText"/>
      </w:pPr>
      <w:r>
        <w:t>[ Figure 2 about here]</w:t>
      </w:r>
    </w:p>
    <w:p w14:paraId="7FE4A647" w14:textId="56630F6F" w:rsidR="000F5F23" w:rsidRDefault="00B37F11">
      <w:pPr>
        <w:pStyle w:val="BodyText"/>
      </w:pPr>
      <w:r>
        <w:t>One-way haul times based on the harmonic mean travel speed were generated using the QGIS Network Analysis Toolbox 3 plug-in (QNEAT3)</w:t>
      </w:r>
      <w:del w:id="152" w:author="gwa" w:date="2021-12-18T11:31:00Z">
        <w:r w:rsidDel="00777A2E">
          <w:delText xml:space="preserve"> ~created by Raffler~</w:delText>
        </w:r>
      </w:del>
      <w:r>
        <w:t xml:space="preserve"> [44], specifically its iso-area as interpolation (from point) algorithm. In our case, we used the algorithm to determine the minimum one-way travel time (using the harmonic mean of loaded and unloaded speeds) along the road network from each of our </w:t>
      </w:r>
      <w:proofErr w:type="spellStart"/>
      <w:r>
        <w:t>centres</w:t>
      </w:r>
      <w:proofErr w:type="spellEnd"/>
      <w:r>
        <w:t xml:space="preserve"> to each cell of a provincial level raster at a 200 m resolution. Off-road travel was assumed to be at 5 km/h. The Dijkstra algorithm [45] is the basis for travel time minimization. Cycle times were calculated by multiplying the one-way haul time by </w:t>
      </w:r>
      <w:del w:id="153" w:author="gwa" w:date="2021-12-19T09:49:00Z">
        <w:r w:rsidDel="00C846FD">
          <w:delText>2, and</w:delText>
        </w:r>
      </w:del>
      <w:ins w:id="154" w:author="gwa" w:date="2021-12-19T09:49:00Z">
        <w:r w:rsidR="00C846FD">
          <w:t>2 and</w:t>
        </w:r>
      </w:ins>
      <w:r>
        <w:t xml:space="preserve"> adding 1 hour for loading and unloading.</w:t>
      </w:r>
    </w:p>
    <w:p w14:paraId="01CBDD18" w14:textId="671C7284" w:rsidR="000F5F23" w:rsidRDefault="00B37F11">
      <w:pPr>
        <w:pStyle w:val="BodyText"/>
      </w:pPr>
      <w:r>
        <w:t xml:space="preserve">QGIS zonal statistics were used to calculate the median cycle time to each township, from each of </w:t>
      </w:r>
      <w:r w:rsidR="0096084E">
        <w:t>the three potential bioenergy plants</w:t>
      </w:r>
      <w:r>
        <w:t xml:space="preserve">. The cycle time in Figure 2 was limited to 14 hours because, in Alberta, drivers of commercial vehicles are not permitted to drive more than 13 hours in a 24-hour </w:t>
      </w:r>
      <w:del w:id="155" w:author="gwa" w:date="2021-12-19T09:49:00Z">
        <w:r w:rsidDel="00C846FD">
          <w:delText>period, and</w:delText>
        </w:r>
      </w:del>
      <w:ins w:id="156" w:author="gwa" w:date="2021-12-19T09:49:00Z">
        <w:r w:rsidR="00C846FD">
          <w:t>period and</w:t>
        </w:r>
      </w:ins>
      <w:r>
        <w:t xml:space="preserve"> spend no more </w:t>
      </w:r>
      <w:del w:id="157" w:author="gwa" w:date="2021-12-19T09:49:00Z">
        <w:r w:rsidDel="00C846FD">
          <w:delText>that</w:delText>
        </w:r>
      </w:del>
      <w:ins w:id="158" w:author="gwa" w:date="2021-12-19T09:49:00Z">
        <w:r w:rsidR="00C846FD">
          <w:t>than</w:t>
        </w:r>
      </w:ins>
      <w:r>
        <w:t xml:space="preserve"> 14 hours on-duty, including loading and unloading times.</w:t>
      </w:r>
    </w:p>
    <w:p w14:paraId="04ED9965" w14:textId="7089D0CB" w:rsidR="000F5F23" w:rsidRDefault="00B37F11" w:rsidP="00777A2E">
      <w:pPr>
        <w:pStyle w:val="Heading2"/>
        <w:numPr>
          <w:ilvl w:val="1"/>
          <w:numId w:val="2"/>
        </w:numPr>
      </w:pPr>
      <w:bookmarkStart w:id="159" w:name="biomass-collection-costs"/>
      <w:bookmarkEnd w:id="146"/>
      <w:r>
        <w:t xml:space="preserve">Biomass collection </w:t>
      </w:r>
      <w:r w:rsidR="0058176A">
        <w:t xml:space="preserve">and transportation </w:t>
      </w:r>
      <w:r>
        <w:t>costs</w:t>
      </w:r>
    </w:p>
    <w:p w14:paraId="2A226999" w14:textId="288687A0" w:rsidR="000F5F23" w:rsidRDefault="00B37F11">
      <w:pPr>
        <w:pStyle w:val="FirstParagraph"/>
      </w:pPr>
      <w:r>
        <w:t xml:space="preserve">All costs and prices used in this study are in Canadian dollars ($). At the time of </w:t>
      </w:r>
      <w:ins w:id="160" w:author="gwa" w:date="2021-12-19T09:36:00Z">
        <w:r w:rsidR="009B03C7">
          <w:t xml:space="preserve">the final model run </w:t>
        </w:r>
      </w:ins>
      <w:del w:id="161" w:author="gwa" w:date="2021-12-19T09:36:00Z">
        <w:r w:rsidDel="009B03C7">
          <w:delText xml:space="preserve">writing </w:delText>
        </w:r>
      </w:del>
      <w:r>
        <w:t>(2021-11-</w:t>
      </w:r>
      <w:ins w:id="162" w:author="gwa" w:date="2021-12-19T09:27:00Z">
        <w:r w:rsidR="000B3336">
          <w:t>05</w:t>
        </w:r>
      </w:ins>
      <w:del w:id="163" w:author="gwa" w:date="2021-12-19T09:27:00Z">
        <w:r w:rsidDel="00D25E81">
          <w:delText>30 22:44:07 GMT</w:delText>
        </w:r>
      </w:del>
      <w:r>
        <w:t>), the exchange rate between Canadian (CAD) and US dollars (USD) was 0.</w:t>
      </w:r>
      <w:ins w:id="164" w:author="gwa" w:date="2021-12-19T09:31:00Z">
        <w:r w:rsidR="000B3336">
          <w:t>8031</w:t>
        </w:r>
      </w:ins>
      <w:del w:id="165" w:author="gwa" w:date="2021-12-19T09:31:00Z">
        <w:r w:rsidDel="000B3336">
          <w:delText>7830</w:delText>
        </w:r>
      </w:del>
      <w:r>
        <w:t xml:space="preserve"> USD/CAD.</w:t>
      </w:r>
    </w:p>
    <w:p w14:paraId="17B9DD42" w14:textId="5A7C45D9" w:rsidR="000F5F23" w:rsidRDefault="00B37F11">
      <w:pPr>
        <w:pStyle w:val="BodyText"/>
      </w:pPr>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w:t>
      </w:r>
      <w:r w:rsidR="0096084E">
        <w:t xml:space="preserve">cut the </w:t>
      </w:r>
      <w:r>
        <w:t xml:space="preserve">top </w:t>
      </w:r>
      <w:r w:rsidR="0096084E">
        <w:t xml:space="preserve">of </w:t>
      </w:r>
      <w:r>
        <w:t xml:space="preserve">the log </w:t>
      </w:r>
      <w:r w:rsidR="0096084E">
        <w:t xml:space="preserve">off </w:t>
      </w:r>
      <w:r>
        <w:t xml:space="preserve">at the diameter specified in the utilization standard relevant to the harvest area. Following Ref. [46], the cost of </w:t>
      </w:r>
      <w:r w:rsidR="0058176A">
        <w:t>collecting</w:t>
      </w:r>
      <w:r>
        <w:t xml:space="preserve"> residues </w:t>
      </w:r>
      <w:r w:rsidR="0096084E">
        <w:t xml:space="preserve">left behind by </w:t>
      </w:r>
      <w:r>
        <w:t>a roadside stroke-</w:t>
      </w:r>
      <w:proofErr w:type="spellStart"/>
      <w:r>
        <w:t>delimber</w:t>
      </w:r>
      <w:proofErr w:type="spellEnd"/>
      <w:r>
        <w:t>,</w:t>
      </w:r>
      <w:r w:rsidR="00C06349">
        <w:t xml:space="preserve"> which includes pre-piling, chipping, </w:t>
      </w:r>
      <w:r w:rsidR="0096084E">
        <w:t xml:space="preserve">road maintenance, supervision, </w:t>
      </w:r>
      <w:r w:rsidR="00C06349">
        <w:t xml:space="preserve">and loading </w:t>
      </w:r>
      <w:r w:rsidR="0096084E">
        <w:t>(</w:t>
      </w:r>
      <w:r w:rsidR="00C06349">
        <w:t>but does not consider</w:t>
      </w:r>
      <w:r>
        <w:t xml:space="preserve"> transport</w:t>
      </w:r>
      <w:r w:rsidR="0096084E">
        <w:t>)</w:t>
      </w:r>
      <w:r>
        <w:t xml:space="preserve"> is 41.60 $·Mg</w:t>
      </w:r>
      <w:r>
        <w:rPr>
          <w:vertAlign w:val="superscript"/>
        </w:rPr>
        <w:t>-1</w:t>
      </w:r>
      <w:r>
        <w:t>.</w:t>
      </w:r>
    </w:p>
    <w:p w14:paraId="5069E25D" w14:textId="77777777" w:rsidR="000F5F23" w:rsidRDefault="00B37F11">
      <w:pPr>
        <w:pStyle w:val="BodyText"/>
      </w:pPr>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w:t>
      </w:r>
    </w:p>
    <w:p w14:paraId="091DE085" w14:textId="1A842CAB" w:rsidR="000F5F23" w:rsidRDefault="00B37F11">
      <w:pPr>
        <w:pStyle w:val="BodyText"/>
      </w:pPr>
      <w:r>
        <w:t xml:space="preserve">This equates to 11.40 Mg of biomass using the specific gravity of lodgepole pine wood and bark on a green volume basis </w:t>
      </w:r>
      <w:del w:id="166" w:author="gwa" w:date="2021-12-19T09:50:00Z">
        <w:r w:rsidDel="00C846FD">
          <w:delText>( 0.38</w:delText>
        </w:r>
      </w:del>
      <w:ins w:id="167" w:author="gwa" w:date="2021-12-19T09:50:00Z">
        <w:r w:rsidR="00C846FD">
          <w:t>(0.38</w:t>
        </w:r>
      </w:ins>
      <w:r>
        <w:t>) (Ref. [48]).</w:t>
      </w:r>
    </w:p>
    <w:p w14:paraId="5A3AF820" w14:textId="77777777" w:rsidR="000F5F23" w:rsidRDefault="00B37F11">
      <w:pPr>
        <w:pStyle w:val="BodyText"/>
      </w:pPr>
      <w:r>
        <w:t>Timber Tracks produces a publication describing forestry equipment hourly rates [49]. The rate reported for a tandem tractor with a tandem trailer was 157.31 $/h. We assume that the tractor-trailer combination used to haul biomass would cost a similar amount.</w:t>
      </w:r>
    </w:p>
    <w:p w14:paraId="234DCB1A" w14:textId="77777777" w:rsidR="000F5F23" w:rsidRDefault="00B37F11">
      <w:pPr>
        <w:pStyle w:val="BodyText"/>
      </w:pPr>
      <w:r>
        <w:t>Therefore, the cost of transporting residual biomass was set to 13.80 $·Mg</w:t>
      </w:r>
      <w:r>
        <w:rPr>
          <w:vertAlign w:val="superscript"/>
        </w:rPr>
        <w:t>-1</w:t>
      </w:r>
      <w:r>
        <w:t>·h</w:t>
      </w:r>
      <w:r>
        <w:rPr>
          <w:vertAlign w:val="superscript"/>
        </w:rPr>
        <w:t>-1</w:t>
      </w:r>
      <w:r>
        <w:t>.</w:t>
      </w:r>
    </w:p>
    <w:p w14:paraId="7A75785D" w14:textId="6F41E4F5" w:rsidR="000F5F23" w:rsidRDefault="00B37F11" w:rsidP="00777A2E">
      <w:pPr>
        <w:pStyle w:val="Heading2"/>
        <w:numPr>
          <w:ilvl w:val="1"/>
          <w:numId w:val="2"/>
        </w:numPr>
      </w:pPr>
      <w:bookmarkStart w:id="168" w:name="harvested-area"/>
      <w:bookmarkEnd w:id="159"/>
      <w:r>
        <w:lastRenderedPageBreak/>
        <w:t>Harvested area</w:t>
      </w:r>
    </w:p>
    <w:p w14:paraId="07977269" w14:textId="5B371B45" w:rsidR="000F5F23" w:rsidRDefault="00B37F11">
      <w:pPr>
        <w:pStyle w:val="FirstParagraph"/>
      </w:pPr>
      <w:r>
        <w:t xml:space="preserve">The areas harvested by township in 2009 according to Refs. [33] [34] are shown in relationship to the three </w:t>
      </w:r>
      <w:r w:rsidR="00EE4D14">
        <w:t xml:space="preserve">potential bioenergy </w:t>
      </w:r>
      <w:r>
        <w:t xml:space="preserve">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w:t>
      </w:r>
      <w:r w:rsidR="00EE4D14">
        <w:t>potential</w:t>
      </w:r>
      <w:r>
        <w:t xml:space="preserve"> plant locations in 2009.</w:t>
      </w:r>
    </w:p>
    <w:p w14:paraId="580CEBE7" w14:textId="24CD4E6A" w:rsidR="000F5F23" w:rsidRDefault="00B37F11">
      <w:pPr>
        <w:pStyle w:val="BodyText"/>
        <w:rPr>
          <w:ins w:id="169" w:author="gwa" w:date="2021-12-18T12:15:00Z"/>
        </w:rPr>
      </w:pPr>
      <w:r>
        <w:t>These data were created by using QGIS zonal statistics to sum the area harvested in each township in each year based on the 30 m resolution harvest data [33].</w:t>
      </w:r>
    </w:p>
    <w:p w14:paraId="2D465EEF" w14:textId="77777777" w:rsidR="00943BCB" w:rsidRDefault="00943BCB">
      <w:pPr>
        <w:pStyle w:val="BodyText"/>
        <w:rPr>
          <w:ins w:id="170" w:author="gwa" w:date="2021-12-18T12:16:00Z"/>
        </w:rPr>
        <w:sectPr w:rsidR="00943BCB">
          <w:pgSz w:w="12240" w:h="15840"/>
          <w:pgMar w:top="1440" w:right="1440" w:bottom="1440" w:left="1440" w:header="720" w:footer="720" w:gutter="0"/>
          <w:cols w:space="720"/>
        </w:sectPr>
      </w:pPr>
    </w:p>
    <w:p w14:paraId="37CDFB39" w14:textId="77777777" w:rsidR="00943BCB" w:rsidRDefault="00943BCB">
      <w:pPr>
        <w:pStyle w:val="BodyText"/>
        <w:rPr>
          <w:ins w:id="171" w:author="gwa" w:date="2021-12-18T12:18:00Z"/>
        </w:rPr>
        <w:sectPr w:rsidR="00943BCB" w:rsidSect="00943BCB">
          <w:type w:val="continuous"/>
          <w:pgSz w:w="12240" w:h="15840"/>
          <w:pgMar w:top="1440" w:right="1440" w:bottom="1440" w:left="1440" w:header="720" w:footer="720" w:gutter="0"/>
          <w:cols w:space="720"/>
        </w:sectPr>
      </w:pPr>
    </w:p>
    <w:p w14:paraId="7345F99E" w14:textId="19D6BDFD" w:rsidR="00943BCB" w:rsidRPr="00550004" w:rsidRDefault="004C08B7" w:rsidP="004C08B7">
      <w:pPr>
        <w:pStyle w:val="BodyText"/>
      </w:pPr>
      <w:ins w:id="172" w:author="gwa" w:date="2021-12-18T12:24:00Z">
        <w:r>
          <w:t xml:space="preserve">Much detailed work </w:t>
        </w:r>
      </w:ins>
      <w:ins w:id="173" w:author="gwa" w:date="2021-12-18T12:25:00Z">
        <w:r>
          <w:t>was done to reflect the variability in utilization standards between the FMUs</w:t>
        </w:r>
      </w:ins>
      <w:ins w:id="174" w:author="gwa" w:date="2021-12-18T12:26:00Z">
        <w:r>
          <w:t>, determination of characteristics for the average broadleaf and the average needleleaf tree in each tow</w:t>
        </w:r>
      </w:ins>
      <w:ins w:id="175" w:author="gwa" w:date="2021-12-18T12:27:00Z">
        <w:r>
          <w:t>nship,</w:t>
        </w:r>
      </w:ins>
      <w:ins w:id="176" w:author="gwa" w:date="2021-12-18T12:29:00Z">
        <w:r w:rsidR="00EC163C">
          <w:t xml:space="preserve"> and the spatial and temporal distribution of </w:t>
        </w:r>
      </w:ins>
      <w:ins w:id="177" w:author="gwa" w:date="2021-12-18T12:30:00Z">
        <w:r w:rsidR="00EC163C">
          <w:t xml:space="preserve">stemwood </w:t>
        </w:r>
      </w:ins>
      <w:ins w:id="178" w:author="gwa" w:date="2021-12-18T12:29:00Z">
        <w:r w:rsidR="00EC163C">
          <w:t>ha</w:t>
        </w:r>
      </w:ins>
      <w:ins w:id="179" w:author="gwa" w:date="2021-12-18T12:30:00Z">
        <w:r w:rsidR="00EC163C">
          <w:t xml:space="preserve">rvests.  The description </w:t>
        </w:r>
      </w:ins>
      <w:ins w:id="180" w:author="gwa" w:date="2021-12-18T12:31:00Z">
        <w:r w:rsidR="00EC163C">
          <w:t>of the procedures used for this are in the Appendix.</w:t>
        </w:r>
      </w:ins>
    </w:p>
    <w:p w14:paraId="02C2DAE2" w14:textId="453C51CE" w:rsidR="000F5F23" w:rsidDel="00943BCB" w:rsidRDefault="00B37F11" w:rsidP="00EB561D">
      <w:pPr>
        <w:pStyle w:val="Heading2"/>
        <w:numPr>
          <w:ilvl w:val="1"/>
          <w:numId w:val="2"/>
        </w:numPr>
        <w:rPr>
          <w:del w:id="181" w:author="gwa" w:date="2021-12-18T12:15:00Z"/>
        </w:rPr>
      </w:pPr>
      <w:bookmarkStart w:id="182" w:name="utilization-standards"/>
      <w:bookmarkStart w:id="183" w:name="_Hlk90722099"/>
      <w:bookmarkEnd w:id="168"/>
      <w:commentRangeStart w:id="184"/>
      <w:commentRangeStart w:id="185"/>
      <w:commentRangeStart w:id="186"/>
      <w:del w:id="187" w:author="gwa" w:date="2021-12-18T12:15:00Z">
        <w:r w:rsidDel="00943BCB">
          <w:delText>Utilization standards</w:delText>
        </w:r>
        <w:commentRangeEnd w:id="184"/>
        <w:r w:rsidR="00255974" w:rsidDel="00943BCB">
          <w:rPr>
            <w:rStyle w:val="CommentReference"/>
            <w:rFonts w:asciiTheme="minorHAnsi" w:eastAsiaTheme="minorHAnsi" w:hAnsiTheme="minorHAnsi" w:cstheme="minorBidi"/>
            <w:b w:val="0"/>
            <w:bCs w:val="0"/>
            <w:color w:val="auto"/>
          </w:rPr>
          <w:commentReference w:id="184"/>
        </w:r>
        <w:commentRangeEnd w:id="185"/>
        <w:r w:rsidR="00EB561D" w:rsidDel="00943BCB">
          <w:rPr>
            <w:rStyle w:val="CommentReference"/>
            <w:rFonts w:asciiTheme="minorHAnsi" w:eastAsiaTheme="minorHAnsi" w:hAnsiTheme="minorHAnsi" w:cstheme="minorBidi"/>
            <w:b w:val="0"/>
            <w:bCs w:val="0"/>
            <w:color w:val="auto"/>
          </w:rPr>
          <w:commentReference w:id="185"/>
        </w:r>
        <w:commentRangeEnd w:id="186"/>
        <w:r w:rsidR="00730329" w:rsidDel="00943BCB">
          <w:rPr>
            <w:rStyle w:val="CommentReference"/>
            <w:rFonts w:asciiTheme="minorHAnsi" w:eastAsiaTheme="minorHAnsi" w:hAnsiTheme="minorHAnsi" w:cstheme="minorBidi"/>
            <w:b w:val="0"/>
            <w:bCs w:val="0"/>
            <w:color w:val="auto"/>
          </w:rPr>
          <w:commentReference w:id="186"/>
        </w:r>
      </w:del>
    </w:p>
    <w:p w14:paraId="751A5644" w14:textId="2187C9BC" w:rsidR="00EE4D14" w:rsidRPr="00EE4D14" w:rsidDel="00943BCB" w:rsidRDefault="00EE4D14" w:rsidP="00EB561D">
      <w:pPr>
        <w:pStyle w:val="BodyText"/>
        <w:rPr>
          <w:del w:id="188" w:author="gwa" w:date="2021-12-18T12:15:00Z"/>
        </w:rPr>
      </w:pPr>
      <w:commentRangeStart w:id="189"/>
      <w:del w:id="190" w:author="gwa" w:date="2021-12-18T12:15:00Z">
        <w:r w:rsidRPr="00EE4D14" w:rsidDel="00943BCB">
          <w:rPr>
            <w:rFonts w:cs="Times New Roman (Body CS)"/>
          </w:rPr>
          <w:delText>For</w:delText>
        </w:r>
        <w:commentRangeEnd w:id="189"/>
        <w:r w:rsidRPr="00EE4D14" w:rsidDel="00943BCB">
          <w:rPr>
            <w:rStyle w:val="CommentReference"/>
          </w:rPr>
          <w:commentReference w:id="189"/>
        </w:r>
        <w:r w:rsidRPr="00EE4D14" w:rsidDel="00943BCB">
          <w:rPr>
            <w:rFonts w:cs="Times New Roman (Body CS)"/>
          </w:rPr>
          <w:delText xml:space="preserve"> administrative purposes, the Green Area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with the exception of the Alberta-Pacific FMAA in eastern Alberta which comprises 12 FMUs. Maps of the FMUs [26] and the FMAAs [27] can be found on the Government of Alberta website. The FMU and FMAA boundaries are used to assign utilization standards</w:delText>
        </w:r>
        <w:r w:rsidDel="00943BCB">
          <w:rPr>
            <w:rFonts w:cs="Times New Roman (Body CS)"/>
          </w:rPr>
          <w:delText xml:space="preserve"> (discussed here) and </w:delText>
        </w:r>
        <w:r w:rsidRPr="00EE4D14" w:rsidDel="00943BCB">
          <w:rPr>
            <w:rFonts w:cs="Times New Roman (Body CS)"/>
          </w:rPr>
          <w:delText xml:space="preserve">average piece size </w:delText>
        </w:r>
        <w:r w:rsidDel="00943BCB">
          <w:rPr>
            <w:rFonts w:cs="Times New Roman (Body CS)"/>
          </w:rPr>
          <w:delText xml:space="preserve">(discussed </w:delText>
        </w:r>
        <w:r w:rsidR="007A5D4C" w:rsidDel="00943BCB">
          <w:rPr>
            <w:rFonts w:cs="Times New Roman (Body CS)"/>
          </w:rPr>
          <w:delText>in the next section</w:delText>
        </w:r>
        <w:r w:rsidDel="00943BCB">
          <w:rPr>
            <w:rFonts w:cs="Times New Roman (Body CS)"/>
          </w:rPr>
          <w:delText>)</w:delText>
        </w:r>
        <w:r w:rsidRPr="00EE4D14" w:rsidDel="00943BCB">
          <w:rPr>
            <w:rFonts w:cs="Times New Roman (Body CS)"/>
          </w:rPr>
          <w:delText xml:space="preserve">. </w:delText>
        </w:r>
      </w:del>
    </w:p>
    <w:p w14:paraId="0853BB0A" w14:textId="54B00309" w:rsidR="000F5F23" w:rsidDel="00943BCB" w:rsidRDefault="00B37F11">
      <w:pPr>
        <w:pStyle w:val="FirstParagraph"/>
        <w:rPr>
          <w:del w:id="191" w:author="gwa" w:date="2021-12-18T12:15:00Z"/>
        </w:rPr>
      </w:pPr>
      <w:del w:id="192" w:author="gwa" w:date="2021-12-18T12:15:00Z">
        <w:r w:rsidDel="00943BCB">
          <w:delText>Many forest products companies operate in Alberta, and the details of their agreements with the government with respect to forest management differ. Some companies have harvesting rights to just the needleleaf species, others have rights to just the broadleaf species, and some have rights to both needleleaf and broadleaf.</w:delText>
        </w:r>
      </w:del>
    </w:p>
    <w:p w14:paraId="0F3B2530" w14:textId="386C0B89" w:rsidR="000F5F23" w:rsidDel="00943BCB" w:rsidRDefault="00B37F11">
      <w:pPr>
        <w:pStyle w:val="BodyText"/>
        <w:rPr>
          <w:del w:id="193" w:author="gwa" w:date="2021-12-18T12:15:00Z"/>
        </w:rPr>
      </w:pPr>
      <w:del w:id="194" w:author="gwa" w:date="2021-12-18T12:15:00Z">
        <w:r w:rsidDel="00943BCB">
          <w:delText>Utilization standards in Alberta are specified on the basis of stump height, minimum stump diameter (outside bark), and minimum log length to a specified top diameter (inside bark). Utilization standards vary by FMU. Stump heights used in Alberta are 15 and 30 cm; stump diameters are 13 or 15 cm; top diameters range between 7 and 12 cm; and minimum log lengths range between 2.44 and 4.88 m. These utilization standards are necessary to relate volumes calculated to the 13+/7 cm standard for the National Forest Inventory to the harvest volumes reported by the companies. Perhaps most importantly, the minimum top diameter will have an effect on the volume of residue left in the forest corresponding to the tops of trees.</w:delText>
        </w:r>
      </w:del>
    </w:p>
    <w:p w14:paraId="6B0E4F88" w14:textId="5FC1CBC4" w:rsidR="000F5F23" w:rsidDel="00943BCB" w:rsidRDefault="00B37F11">
      <w:pPr>
        <w:pStyle w:val="BodyText"/>
        <w:rPr>
          <w:del w:id="195" w:author="gwa" w:date="2021-12-18T12:15:00Z"/>
        </w:rPr>
      </w:pPr>
      <w:del w:id="196" w:author="gwa" w:date="2021-12-18T12:15:00Z">
        <w:r w:rsidDel="00943BCB">
          <w:lastRenderedPageBreak/>
          <w:delText>Based on the FMU boundaries, we assign a needleleaf and broadleaf utilization standard to each township.</w:delText>
        </w:r>
      </w:del>
    </w:p>
    <w:p w14:paraId="1F0E12B3" w14:textId="793DDD7D" w:rsidR="000F5F23" w:rsidDel="00943BCB" w:rsidRDefault="00B37F11" w:rsidP="00EB561D">
      <w:pPr>
        <w:pStyle w:val="Heading2"/>
        <w:numPr>
          <w:ilvl w:val="1"/>
          <w:numId w:val="2"/>
        </w:numPr>
        <w:rPr>
          <w:del w:id="197" w:author="gwa" w:date="2021-12-18T12:15:00Z"/>
        </w:rPr>
      </w:pPr>
      <w:bookmarkStart w:id="198" w:name="characteristics-of-the-average-tree"/>
      <w:bookmarkEnd w:id="182"/>
      <w:del w:id="199" w:author="gwa" w:date="2021-12-18T12:15:00Z">
        <w:r w:rsidDel="00943BCB">
          <w:delText>Characteristics of the average tree</w:delText>
        </w:r>
      </w:del>
    </w:p>
    <w:p w14:paraId="79F029AD" w14:textId="682F3A90" w:rsidR="000F5F23" w:rsidDel="00943BCB" w:rsidRDefault="00B37F11" w:rsidP="00EB561D">
      <w:pPr>
        <w:pStyle w:val="Heading3"/>
        <w:numPr>
          <w:ilvl w:val="2"/>
          <w:numId w:val="2"/>
        </w:numPr>
        <w:rPr>
          <w:del w:id="200" w:author="gwa" w:date="2021-12-18T12:15:00Z"/>
        </w:rPr>
      </w:pPr>
      <w:bookmarkStart w:id="201" w:name="piece-size"/>
      <w:del w:id="202" w:author="gwa" w:date="2021-12-18T12:15:00Z">
        <w:r w:rsidDel="00943BCB">
          <w:delText>Piece size</w:delText>
        </w:r>
      </w:del>
    </w:p>
    <w:p w14:paraId="0D7BCB16" w14:textId="3D002628" w:rsidR="000F5F23" w:rsidDel="00943BCB" w:rsidRDefault="00B37F11">
      <w:pPr>
        <w:pStyle w:val="FirstParagraph"/>
        <w:rPr>
          <w:del w:id="203" w:author="gwa" w:date="2021-12-18T12:15:00Z"/>
        </w:rPr>
      </w:pPr>
      <w:del w:id="204" w:author="gwa" w:date="2021-12-18T12:15:00Z">
        <w:r w:rsidDel="00943BCB">
          <w:delText>FMA holders are required by Alberta to project average piece size of harvested trees in the detailed forest management plans (DMFPs) for their FMAAs. We use these piece sizes projected for the first period of the DMFP. They range from 0.110 to 0.599 m</w:delText>
        </w:r>
        <w:r w:rsidDel="00943BCB">
          <w:rPr>
            <w:vertAlign w:val="superscript"/>
          </w:rPr>
          <w:delText>3</w:delText>
        </w:r>
        <w:r w:rsidDel="00943BCB">
          <w:delText xml:space="preserve"> per tree. We used the piece size reported for the first 5-year period of the 200-year planning horizon. For those areas where piece size was not reported we assumed an average piece size of 0.278 m</w:delText>
        </w:r>
        <w:r w:rsidDel="00943BCB">
          <w:rPr>
            <w:vertAlign w:val="superscript"/>
          </w:rPr>
          <w:delText>3</w:delText>
        </w:r>
        <w:r w:rsidDel="00943BCB">
          <w:delText xml:space="preserve"> for needleleaf trees and 0.264 m</w:delText>
        </w:r>
        <w:r w:rsidDel="00943BCB">
          <w:rPr>
            <w:vertAlign w:val="superscript"/>
          </w:rPr>
          <w:delText>3</w:delText>
        </w:r>
        <w:r w:rsidDel="00943BCB">
          <w:delText xml:space="preserve"> for broadleaf trees. These are the average of the values reported in the forest management plans. These values are based on the utilization standards used on the FMA. Based on the FMU boundaries we assign an average piece size for broadleaf and needleleaf trees to each township.</w:delText>
        </w:r>
      </w:del>
    </w:p>
    <w:p w14:paraId="612ABA92" w14:textId="1993CC26" w:rsidR="000F5F23" w:rsidDel="00943BCB" w:rsidRDefault="00B37F11" w:rsidP="00EB561D">
      <w:pPr>
        <w:pStyle w:val="Heading3"/>
        <w:numPr>
          <w:ilvl w:val="2"/>
          <w:numId w:val="2"/>
        </w:numPr>
        <w:rPr>
          <w:del w:id="205" w:author="gwa" w:date="2021-12-18T12:15:00Z"/>
        </w:rPr>
      </w:pPr>
      <w:bookmarkStart w:id="206" w:name="taper-functions"/>
      <w:bookmarkEnd w:id="201"/>
      <w:del w:id="207" w:author="gwa" w:date="2021-12-18T12:15:00Z">
        <w:r w:rsidDel="00943BCB">
          <w:delText>Taper functions</w:delText>
        </w:r>
      </w:del>
    </w:p>
    <w:p w14:paraId="3F4459FE" w14:textId="689C8AAC" w:rsidR="000F5F23" w:rsidDel="00943BCB" w:rsidRDefault="00B37F11">
      <w:pPr>
        <w:pStyle w:val="FirstParagraph"/>
        <w:rPr>
          <w:del w:id="208" w:author="gwa" w:date="2021-12-18T12:15:00Z"/>
        </w:rPr>
      </w:pPr>
      <w:del w:id="209" w:author="gwa" w:date="2021-12-18T12:15:00Z">
        <w:r w:rsidDel="00943BCB">
          <w:delText>Ref. [36] presents taper models and the associated coefficients for the tree species found in Canada. These taper models can be used to find the diameter at any point along the main bole of a tree given species and diameter at breast height (DBH). DBH is a commonly used tree measurement and is the diameter of the tree measured at 1.3 m above ground level, in most jurisdictions, including Alberta. It is straightforward to determine cross-sectional area of the tree at any height. Integrating this area function will yield volume between any two heights.</w:delText>
        </w:r>
      </w:del>
    </w:p>
    <w:p w14:paraId="3C3D2EC7" w14:textId="641DDD19" w:rsidR="000F5F23" w:rsidDel="00943BCB" w:rsidRDefault="00B37F11">
      <w:pPr>
        <w:pStyle w:val="BodyText"/>
        <w:rPr>
          <w:del w:id="210" w:author="gwa" w:date="2021-12-18T12:15:00Z"/>
        </w:rPr>
      </w:pPr>
      <w:del w:id="211" w:author="gwa" w:date="2021-12-18T12:15:00Z">
        <w:r w:rsidDel="00943BCB">
          <w:delText>Ref. [36] describes a one-parameter model which is useful when both tree DBH and height measurements are available.</w:delText>
        </w:r>
      </w:del>
    </w:p>
    <w:p w14:paraId="12386967" w14:textId="31D117B4" w:rsidR="000F5F23" w:rsidDel="00943BCB" w:rsidRDefault="00B37F11">
      <w:pPr>
        <w:pStyle w:val="BodyText"/>
        <w:rPr>
          <w:del w:id="212" w:author="gwa" w:date="2021-12-18T12:15:00Z"/>
        </w:rPr>
      </w:pPr>
      <m:oMathPara>
        <m:oMathParaPr>
          <m:jc m:val="center"/>
        </m:oMathParaPr>
        <m:oMath>
          <m:r>
            <w:del w:id="213" w:author="gwa" w:date="2021-12-18T12:15:00Z">
              <w:rPr>
                <w:rFonts w:ascii="Cambria Math" w:hAnsi="Cambria Math"/>
              </w:rPr>
              <m:t>d</m:t>
            </w:del>
          </m:r>
          <m:d>
            <m:dPr>
              <m:ctrlPr>
                <w:del w:id="214" w:author="gwa" w:date="2021-12-18T12:15:00Z">
                  <w:rPr>
                    <w:rFonts w:ascii="Cambria Math" w:hAnsi="Cambria Math"/>
                  </w:rPr>
                </w:del>
              </m:ctrlPr>
            </m:dPr>
            <m:e>
              <m:sSub>
                <m:sSubPr>
                  <m:ctrlPr>
                    <w:del w:id="215" w:author="gwa" w:date="2021-12-18T12:15:00Z">
                      <w:rPr>
                        <w:rFonts w:ascii="Cambria Math" w:hAnsi="Cambria Math"/>
                      </w:rPr>
                    </w:del>
                  </m:ctrlPr>
                </m:sSubPr>
                <m:e>
                  <m:r>
                    <w:del w:id="216" w:author="gwa" w:date="2021-12-18T12:15:00Z">
                      <w:rPr>
                        <w:rFonts w:ascii="Cambria Math" w:hAnsi="Cambria Math"/>
                      </w:rPr>
                      <m:t>d</m:t>
                    </w:del>
                  </m:r>
                </m:e>
                <m:sub>
                  <m:r>
                    <w:del w:id="217" w:author="gwa" w:date="2021-12-18T12:15:00Z">
                      <w:rPr>
                        <w:rFonts w:ascii="Cambria Math" w:hAnsi="Cambria Math"/>
                      </w:rPr>
                      <m:t>b</m:t>
                    </w:del>
                  </m:r>
                </m:sub>
              </m:sSub>
              <m:r>
                <w:del w:id="218" w:author="gwa" w:date="2021-12-18T12:15:00Z">
                  <m:rPr>
                    <m:sty m:val="p"/>
                  </m:rPr>
                  <w:rPr>
                    <w:rFonts w:ascii="Cambria Math" w:hAnsi="Cambria Math"/>
                  </w:rPr>
                  <m:t>,</m:t>
                </w:del>
              </m:r>
              <m:r>
                <w:del w:id="219" w:author="gwa" w:date="2021-12-18T12:15:00Z">
                  <w:rPr>
                    <w:rFonts w:ascii="Cambria Math" w:hAnsi="Cambria Math"/>
                  </w:rPr>
                  <m:t>h</m:t>
                </w:del>
              </m:r>
            </m:e>
          </m:d>
          <m:r>
            <w:del w:id="220" w:author="gwa" w:date="2021-12-18T12:15:00Z">
              <m:rPr>
                <m:sty m:val="p"/>
              </m:rPr>
              <w:rPr>
                <w:rFonts w:ascii="Cambria Math" w:hAnsi="Cambria Math"/>
              </w:rPr>
              <m:t>=</m:t>
            </w:del>
          </m:r>
          <m:sSup>
            <m:sSupPr>
              <m:ctrlPr>
                <w:del w:id="221" w:author="gwa" w:date="2021-12-18T12:15:00Z">
                  <w:rPr>
                    <w:rFonts w:ascii="Cambria Math" w:hAnsi="Cambria Math"/>
                  </w:rPr>
                </w:del>
              </m:ctrlPr>
            </m:sSupPr>
            <m:e>
              <m:d>
                <m:dPr>
                  <m:ctrlPr>
                    <w:del w:id="222" w:author="gwa" w:date="2021-12-18T12:15:00Z">
                      <w:rPr>
                        <w:rFonts w:ascii="Cambria Math" w:hAnsi="Cambria Math"/>
                      </w:rPr>
                    </w:del>
                  </m:ctrlPr>
                </m:dPr>
                <m:e>
                  <m:sSubSup>
                    <m:sSubSupPr>
                      <m:ctrlPr>
                        <w:del w:id="223" w:author="gwa" w:date="2021-12-18T12:15:00Z">
                          <w:rPr>
                            <w:rFonts w:ascii="Cambria Math" w:hAnsi="Cambria Math"/>
                          </w:rPr>
                        </w:del>
                      </m:ctrlPr>
                    </m:sSubSupPr>
                    <m:e>
                      <m:r>
                        <w:del w:id="224" w:author="gwa" w:date="2021-12-18T12:15:00Z">
                          <w:rPr>
                            <w:rFonts w:ascii="Cambria Math" w:hAnsi="Cambria Math"/>
                          </w:rPr>
                          <m:t>d</m:t>
                        </w:del>
                      </m:r>
                    </m:e>
                    <m:sub>
                      <m:r>
                        <w:del w:id="225" w:author="gwa" w:date="2021-12-18T12:15:00Z">
                          <w:rPr>
                            <w:rFonts w:ascii="Cambria Math" w:hAnsi="Cambria Math"/>
                          </w:rPr>
                          <m:t>b</m:t>
                        </w:del>
                      </m:r>
                    </m:sub>
                    <m:sup>
                      <m:r>
                        <w:del w:id="226" w:author="gwa" w:date="2021-12-18T12:15:00Z">
                          <w:rPr>
                            <w:rFonts w:ascii="Cambria Math" w:hAnsi="Cambria Math"/>
                          </w:rPr>
                          <m:t>2</m:t>
                        </w:del>
                      </m:r>
                    </m:sup>
                  </m:sSubSup>
                  <m:f>
                    <m:fPr>
                      <m:ctrlPr>
                        <w:del w:id="227" w:author="gwa" w:date="2021-12-18T12:15:00Z">
                          <w:rPr>
                            <w:rFonts w:ascii="Cambria Math" w:hAnsi="Cambria Math"/>
                          </w:rPr>
                        </w:del>
                      </m:ctrlPr>
                    </m:fPr>
                    <m:num>
                      <m:r>
                        <w:del w:id="228" w:author="gwa" w:date="2021-12-18T12:15:00Z">
                          <w:rPr>
                            <w:rFonts w:ascii="Cambria Math" w:hAnsi="Cambria Math"/>
                          </w:rPr>
                          <m:t>H</m:t>
                        </w:del>
                      </m:r>
                      <m:r>
                        <w:del w:id="229" w:author="gwa" w:date="2021-12-18T12:15:00Z">
                          <m:rPr>
                            <m:sty m:val="p"/>
                          </m:rPr>
                          <w:rPr>
                            <w:rFonts w:ascii="Cambria Math" w:hAnsi="Cambria Math"/>
                          </w:rPr>
                          <m:t>-</m:t>
                        </w:del>
                      </m:r>
                      <m:r>
                        <w:del w:id="230" w:author="gwa" w:date="2021-12-18T12:15:00Z">
                          <w:rPr>
                            <w:rFonts w:ascii="Cambria Math" w:hAnsi="Cambria Math"/>
                          </w:rPr>
                          <m:t>h</m:t>
                        </w:del>
                      </m:r>
                    </m:num>
                    <m:den>
                      <m:r>
                        <w:del w:id="231" w:author="gwa" w:date="2021-12-18T12:15:00Z">
                          <w:rPr>
                            <w:rFonts w:ascii="Cambria Math" w:hAnsi="Cambria Math"/>
                          </w:rPr>
                          <m:t>H</m:t>
                        </w:del>
                      </m:r>
                      <m:r>
                        <w:del w:id="232" w:author="gwa" w:date="2021-12-18T12:15:00Z">
                          <m:rPr>
                            <m:sty m:val="p"/>
                          </m:rPr>
                          <w:rPr>
                            <w:rFonts w:ascii="Cambria Math" w:hAnsi="Cambria Math"/>
                          </w:rPr>
                          <m:t>-</m:t>
                        </w:del>
                      </m:r>
                      <m:r>
                        <w:del w:id="233" w:author="gwa" w:date="2021-12-18T12:15:00Z">
                          <w:rPr>
                            <w:rFonts w:ascii="Cambria Math" w:hAnsi="Cambria Math"/>
                          </w:rPr>
                          <m:t>1.3</m:t>
                        </w:del>
                      </m:r>
                    </m:den>
                  </m:f>
                  <m:sSup>
                    <m:sSupPr>
                      <m:ctrlPr>
                        <w:del w:id="234" w:author="gwa" w:date="2021-12-18T12:15:00Z">
                          <w:rPr>
                            <w:rFonts w:ascii="Cambria Math" w:hAnsi="Cambria Math"/>
                          </w:rPr>
                        </w:del>
                      </m:ctrlPr>
                    </m:sSupPr>
                    <m:e>
                      <m:d>
                        <m:dPr>
                          <m:ctrlPr>
                            <w:del w:id="235" w:author="gwa" w:date="2021-12-18T12:15:00Z">
                              <w:rPr>
                                <w:rFonts w:ascii="Cambria Math" w:hAnsi="Cambria Math"/>
                              </w:rPr>
                            </w:del>
                          </m:ctrlPr>
                        </m:dPr>
                        <m:e>
                          <m:f>
                            <m:fPr>
                              <m:ctrlPr>
                                <w:del w:id="236" w:author="gwa" w:date="2021-12-18T12:15:00Z">
                                  <w:rPr>
                                    <w:rFonts w:ascii="Cambria Math" w:hAnsi="Cambria Math"/>
                                  </w:rPr>
                                </w:del>
                              </m:ctrlPr>
                            </m:fPr>
                            <m:num>
                              <m:r>
                                <w:del w:id="237" w:author="gwa" w:date="2021-12-18T12:15:00Z">
                                  <w:rPr>
                                    <w:rFonts w:ascii="Cambria Math" w:hAnsi="Cambria Math"/>
                                  </w:rPr>
                                  <m:t>h</m:t>
                                </w:del>
                              </m:r>
                            </m:num>
                            <m:den>
                              <m:r>
                                <w:del w:id="238" w:author="gwa" w:date="2021-12-18T12:15:00Z">
                                  <w:rPr>
                                    <w:rFonts w:ascii="Cambria Math" w:hAnsi="Cambria Math"/>
                                  </w:rPr>
                                  <m:t>1.3</m:t>
                                </w:del>
                              </m:r>
                            </m:den>
                          </m:f>
                        </m:e>
                      </m:d>
                    </m:e>
                    <m:sup>
                      <m:r>
                        <w:del w:id="239" w:author="gwa" w:date="2021-12-18T12:15:00Z">
                          <w:rPr>
                            <w:rFonts w:ascii="Cambria Math" w:hAnsi="Cambria Math"/>
                          </w:rPr>
                          <m:t>2</m:t>
                        </w:del>
                      </m:r>
                      <m:r>
                        <w:del w:id="240" w:author="gwa" w:date="2021-12-18T12:15:00Z">
                          <m:rPr>
                            <m:sty m:val="p"/>
                          </m:rPr>
                          <w:rPr>
                            <w:rFonts w:ascii="Cambria Math" w:hAnsi="Cambria Math"/>
                          </w:rPr>
                          <m:t>-</m:t>
                        </w:del>
                      </m:r>
                      <m:sSub>
                        <m:sSubPr>
                          <m:ctrlPr>
                            <w:del w:id="241" w:author="gwa" w:date="2021-12-18T12:15:00Z">
                              <w:rPr>
                                <w:rFonts w:ascii="Cambria Math" w:hAnsi="Cambria Math"/>
                              </w:rPr>
                            </w:del>
                          </m:ctrlPr>
                        </m:sSubPr>
                        <m:e>
                          <m:r>
                            <w:del w:id="242" w:author="gwa" w:date="2021-12-18T12:15:00Z">
                              <w:rPr>
                                <w:rFonts w:ascii="Cambria Math" w:hAnsi="Cambria Math"/>
                              </w:rPr>
                              <m:t>β</m:t>
                            </w:del>
                          </m:r>
                        </m:e>
                        <m:sub>
                          <m:r>
                            <w:del w:id="243" w:author="gwa" w:date="2021-12-18T12:15:00Z">
                              <w:rPr>
                                <w:rFonts w:ascii="Cambria Math" w:hAnsi="Cambria Math"/>
                              </w:rPr>
                              <m:t>2</m:t>
                            </w:del>
                          </m:r>
                        </m:sub>
                      </m:sSub>
                    </m:sup>
                  </m:sSup>
                </m:e>
              </m:d>
            </m:e>
            <m:sup>
              <m:r>
                <w:del w:id="244" w:author="gwa" w:date="2021-12-18T12:15:00Z">
                  <m:rPr>
                    <m:sty m:val="p"/>
                  </m:rPr>
                  <w:rPr>
                    <w:rFonts w:ascii="Cambria Math" w:hAnsi="Cambria Math"/>
                  </w:rPr>
                  <m:t>-</m:t>
                </w:del>
              </m:r>
              <m:r>
                <w:del w:id="245" w:author="gwa" w:date="2021-12-18T12:15:00Z">
                  <w:rPr>
                    <w:rFonts w:ascii="Cambria Math" w:hAnsi="Cambria Math"/>
                  </w:rPr>
                  <m:t>2</m:t>
                </w:del>
              </m:r>
            </m:sup>
          </m:sSup>
        </m:oMath>
      </m:oMathPara>
    </w:p>
    <w:p w14:paraId="1930577B" w14:textId="2E8DED49" w:rsidR="000F5F23" w:rsidDel="00943BCB" w:rsidRDefault="00B37F11">
      <w:pPr>
        <w:pStyle w:val="FirstParagraph"/>
        <w:rPr>
          <w:del w:id="246" w:author="gwa" w:date="2021-12-18T12:15:00Z"/>
        </w:rPr>
      </w:pPr>
      <w:del w:id="247" w:author="gwa" w:date="2021-12-18T12:15:00Z">
        <w:r w:rsidDel="00943BCB">
          <w:delText xml:space="preserve">where </w:delText>
        </w:r>
      </w:del>
      <m:oMath>
        <m:r>
          <w:del w:id="248" w:author="gwa" w:date="2021-12-18T12:15:00Z">
            <w:rPr>
              <w:rFonts w:ascii="Cambria Math" w:hAnsi="Cambria Math"/>
            </w:rPr>
            <m:t>d</m:t>
          </w:del>
        </m:r>
      </m:oMath>
      <w:del w:id="249" w:author="gwa" w:date="2021-12-18T12:15:00Z">
        <w:r w:rsidDel="00943BCB">
          <w:delText xml:space="preserve"> is the diameter (cm) at height </w:delText>
        </w:r>
      </w:del>
      <m:oMath>
        <m:r>
          <w:del w:id="250" w:author="gwa" w:date="2021-12-18T12:15:00Z">
            <w:rPr>
              <w:rFonts w:ascii="Cambria Math" w:hAnsi="Cambria Math"/>
            </w:rPr>
            <m:t>h</m:t>
          </w:del>
        </m:r>
      </m:oMath>
      <w:del w:id="251" w:author="gwa" w:date="2021-12-18T12:15:00Z">
        <w:r w:rsidDel="00943BCB">
          <w:delText xml:space="preserve"> (m), and </w:delText>
        </w:r>
      </w:del>
      <m:oMath>
        <m:sSub>
          <m:sSubPr>
            <m:ctrlPr>
              <w:del w:id="252" w:author="gwa" w:date="2021-12-18T12:15:00Z">
                <w:rPr>
                  <w:rFonts w:ascii="Cambria Math" w:hAnsi="Cambria Math"/>
                </w:rPr>
              </w:del>
            </m:ctrlPr>
          </m:sSubPr>
          <m:e>
            <m:r>
              <w:del w:id="253" w:author="gwa" w:date="2021-12-18T12:15:00Z">
                <w:rPr>
                  <w:rFonts w:ascii="Cambria Math" w:hAnsi="Cambria Math"/>
                </w:rPr>
                <m:t>d</m:t>
              </w:del>
            </m:r>
          </m:e>
          <m:sub>
            <m:r>
              <w:del w:id="254" w:author="gwa" w:date="2021-12-18T12:15:00Z">
                <w:rPr>
                  <w:rFonts w:ascii="Cambria Math" w:hAnsi="Cambria Math"/>
                </w:rPr>
                <m:t>b</m:t>
              </w:del>
            </m:r>
          </m:sub>
        </m:sSub>
      </m:oMath>
      <w:del w:id="255" w:author="gwa" w:date="2021-12-18T12:15:00Z">
        <w:r w:rsidDel="00943BCB">
          <w:delText xml:space="preserve"> is the diameter at breast height (1.3 m above ground level), and </w:delText>
        </w:r>
      </w:del>
      <m:oMath>
        <m:r>
          <w:del w:id="256" w:author="gwa" w:date="2021-12-18T12:15:00Z">
            <w:rPr>
              <w:rFonts w:ascii="Cambria Math" w:hAnsi="Cambria Math"/>
            </w:rPr>
            <m:t>H</m:t>
          </w:del>
        </m:r>
      </m:oMath>
      <w:del w:id="257" w:author="gwa" w:date="2021-12-18T12:15:00Z">
        <w:r w:rsidDel="00943BCB">
          <w:delText xml:space="preserve"> is tree height (m).</w:delText>
        </w:r>
      </w:del>
    </w:p>
    <w:p w14:paraId="6E98D2F6" w14:textId="38251CD7" w:rsidR="000F5F23" w:rsidDel="00943BCB" w:rsidRDefault="00B37F11">
      <w:pPr>
        <w:pStyle w:val="BodyText"/>
        <w:rPr>
          <w:del w:id="258" w:author="gwa" w:date="2021-12-18T12:15:00Z"/>
        </w:rPr>
      </w:pPr>
      <w:del w:id="259" w:author="gwa" w:date="2021-12-18T12:15:00Z">
        <w:r w:rsidDel="00943BCB">
          <w:delText xml:space="preserve">For those cases where height measurements are unavailable, they present a 3-parameter model, where H is replaced with </w:delText>
        </w:r>
      </w:del>
      <m:oMath>
        <m:sSub>
          <m:sSubPr>
            <m:ctrlPr>
              <w:del w:id="260" w:author="gwa" w:date="2021-12-18T12:15:00Z">
                <w:rPr>
                  <w:rFonts w:ascii="Cambria Math" w:hAnsi="Cambria Math"/>
                </w:rPr>
              </w:del>
            </m:ctrlPr>
          </m:sSubPr>
          <m:e>
            <m:r>
              <w:del w:id="261" w:author="gwa" w:date="2021-12-18T12:15:00Z">
                <w:rPr>
                  <w:rFonts w:ascii="Cambria Math" w:hAnsi="Cambria Math"/>
                </w:rPr>
                <m:t>β</m:t>
              </w:del>
            </m:r>
          </m:e>
          <m:sub>
            <m:r>
              <w:del w:id="262" w:author="gwa" w:date="2021-12-18T12:15:00Z">
                <w:rPr>
                  <w:rFonts w:ascii="Cambria Math" w:hAnsi="Cambria Math"/>
                </w:rPr>
                <m:t>0</m:t>
              </w:del>
            </m:r>
          </m:sub>
        </m:sSub>
        <m:sSubSup>
          <m:sSubSupPr>
            <m:ctrlPr>
              <w:del w:id="263" w:author="gwa" w:date="2021-12-18T12:15:00Z">
                <w:rPr>
                  <w:rFonts w:ascii="Cambria Math" w:hAnsi="Cambria Math"/>
                </w:rPr>
              </w:del>
            </m:ctrlPr>
          </m:sSubSupPr>
          <m:e>
            <m:r>
              <w:del w:id="264" w:author="gwa" w:date="2021-12-18T12:15:00Z">
                <w:rPr>
                  <w:rFonts w:ascii="Cambria Math" w:hAnsi="Cambria Math"/>
                </w:rPr>
                <m:t>d</m:t>
              </w:del>
            </m:r>
          </m:e>
          <m:sub>
            <m:r>
              <w:del w:id="265" w:author="gwa" w:date="2021-12-18T12:15:00Z">
                <w:rPr>
                  <w:rFonts w:ascii="Cambria Math" w:hAnsi="Cambria Math"/>
                </w:rPr>
                <m:t>b</m:t>
              </w:del>
            </m:r>
          </m:sub>
          <m:sup>
            <m:sSub>
              <m:sSubPr>
                <m:ctrlPr>
                  <w:del w:id="266" w:author="gwa" w:date="2021-12-18T12:15:00Z">
                    <w:rPr>
                      <w:rFonts w:ascii="Cambria Math" w:hAnsi="Cambria Math"/>
                    </w:rPr>
                  </w:del>
                </m:ctrlPr>
              </m:sSubPr>
              <m:e>
                <m:r>
                  <w:del w:id="267" w:author="gwa" w:date="2021-12-18T12:15:00Z">
                    <w:rPr>
                      <w:rFonts w:ascii="Cambria Math" w:hAnsi="Cambria Math"/>
                    </w:rPr>
                    <m:t>β</m:t>
                  </w:del>
                </m:r>
              </m:e>
              <m:sub>
                <m:r>
                  <w:del w:id="268" w:author="gwa" w:date="2021-12-18T12:15:00Z">
                    <w:rPr>
                      <w:rFonts w:ascii="Cambria Math" w:hAnsi="Cambria Math"/>
                    </w:rPr>
                    <m:t>1</m:t>
                  </w:del>
                </m:r>
              </m:sub>
            </m:sSub>
          </m:sup>
        </m:sSubSup>
      </m:oMath>
      <w:del w:id="269" w:author="gwa" w:date="2021-12-18T12:15:00Z">
        <w:r w:rsidDel="00943BCB">
          <w:delText>.</w:delText>
        </w:r>
      </w:del>
    </w:p>
    <w:p w14:paraId="77E219EE" w14:textId="2C50D412" w:rsidR="000F5F23" w:rsidDel="00943BCB" w:rsidRDefault="00B37F11">
      <w:pPr>
        <w:pStyle w:val="BodyText"/>
        <w:rPr>
          <w:del w:id="270" w:author="gwa" w:date="2021-12-18T12:15:00Z"/>
        </w:rPr>
      </w:pPr>
      <m:oMathPara>
        <m:oMathParaPr>
          <m:jc m:val="center"/>
        </m:oMathParaPr>
        <m:oMath>
          <m:r>
            <w:del w:id="271" w:author="gwa" w:date="2021-12-18T12:15:00Z">
              <w:rPr>
                <w:rFonts w:ascii="Cambria Math" w:hAnsi="Cambria Math"/>
              </w:rPr>
              <m:t>d</m:t>
            </w:del>
          </m:r>
          <m:d>
            <m:dPr>
              <m:ctrlPr>
                <w:del w:id="272" w:author="gwa" w:date="2021-12-18T12:15:00Z">
                  <w:rPr>
                    <w:rFonts w:ascii="Cambria Math" w:hAnsi="Cambria Math"/>
                  </w:rPr>
                </w:del>
              </m:ctrlPr>
            </m:dPr>
            <m:e>
              <m:sSub>
                <m:sSubPr>
                  <m:ctrlPr>
                    <w:del w:id="273" w:author="gwa" w:date="2021-12-18T12:15:00Z">
                      <w:rPr>
                        <w:rFonts w:ascii="Cambria Math" w:hAnsi="Cambria Math"/>
                      </w:rPr>
                    </w:del>
                  </m:ctrlPr>
                </m:sSubPr>
                <m:e>
                  <m:r>
                    <w:del w:id="274" w:author="gwa" w:date="2021-12-18T12:15:00Z">
                      <w:rPr>
                        <w:rFonts w:ascii="Cambria Math" w:hAnsi="Cambria Math"/>
                      </w:rPr>
                      <m:t>d</m:t>
                    </w:del>
                  </m:r>
                </m:e>
                <m:sub>
                  <m:r>
                    <w:del w:id="275" w:author="gwa" w:date="2021-12-18T12:15:00Z">
                      <w:rPr>
                        <w:rFonts w:ascii="Cambria Math" w:hAnsi="Cambria Math"/>
                      </w:rPr>
                      <m:t>b</m:t>
                    </w:del>
                  </m:r>
                </m:sub>
              </m:sSub>
              <m:r>
                <w:del w:id="276" w:author="gwa" w:date="2021-12-18T12:15:00Z">
                  <m:rPr>
                    <m:sty m:val="p"/>
                  </m:rPr>
                  <w:rPr>
                    <w:rFonts w:ascii="Cambria Math" w:hAnsi="Cambria Math"/>
                  </w:rPr>
                  <m:t>,</m:t>
                </w:del>
              </m:r>
              <m:r>
                <w:del w:id="277" w:author="gwa" w:date="2021-12-18T12:15:00Z">
                  <w:rPr>
                    <w:rFonts w:ascii="Cambria Math" w:hAnsi="Cambria Math"/>
                  </w:rPr>
                  <m:t>h</m:t>
                </w:del>
              </m:r>
            </m:e>
          </m:d>
          <m:r>
            <w:del w:id="278" w:author="gwa" w:date="2021-12-18T12:15:00Z">
              <m:rPr>
                <m:sty m:val="p"/>
              </m:rPr>
              <w:rPr>
                <w:rFonts w:ascii="Cambria Math" w:hAnsi="Cambria Math"/>
              </w:rPr>
              <m:t>=</m:t>
            </w:del>
          </m:r>
          <m:sSup>
            <m:sSupPr>
              <m:ctrlPr>
                <w:del w:id="279" w:author="gwa" w:date="2021-12-18T12:15:00Z">
                  <w:rPr>
                    <w:rFonts w:ascii="Cambria Math" w:hAnsi="Cambria Math"/>
                  </w:rPr>
                </w:del>
              </m:ctrlPr>
            </m:sSupPr>
            <m:e>
              <m:d>
                <m:dPr>
                  <m:ctrlPr>
                    <w:del w:id="280" w:author="gwa" w:date="2021-12-18T12:15:00Z">
                      <w:rPr>
                        <w:rFonts w:ascii="Cambria Math" w:hAnsi="Cambria Math"/>
                      </w:rPr>
                    </w:del>
                  </m:ctrlPr>
                </m:dPr>
                <m:e>
                  <m:sSubSup>
                    <m:sSubSupPr>
                      <m:ctrlPr>
                        <w:del w:id="281" w:author="gwa" w:date="2021-12-18T12:15:00Z">
                          <w:rPr>
                            <w:rFonts w:ascii="Cambria Math" w:hAnsi="Cambria Math"/>
                          </w:rPr>
                        </w:del>
                      </m:ctrlPr>
                    </m:sSubSupPr>
                    <m:e>
                      <m:r>
                        <w:del w:id="282" w:author="gwa" w:date="2021-12-18T12:15:00Z">
                          <w:rPr>
                            <w:rFonts w:ascii="Cambria Math" w:hAnsi="Cambria Math"/>
                          </w:rPr>
                          <m:t>d</m:t>
                        </w:del>
                      </m:r>
                    </m:e>
                    <m:sub>
                      <m:r>
                        <w:del w:id="283" w:author="gwa" w:date="2021-12-18T12:15:00Z">
                          <w:rPr>
                            <w:rFonts w:ascii="Cambria Math" w:hAnsi="Cambria Math"/>
                          </w:rPr>
                          <m:t>b</m:t>
                        </w:del>
                      </m:r>
                    </m:sub>
                    <m:sup>
                      <m:r>
                        <w:del w:id="284" w:author="gwa" w:date="2021-12-18T12:15:00Z">
                          <w:rPr>
                            <w:rFonts w:ascii="Cambria Math" w:hAnsi="Cambria Math"/>
                          </w:rPr>
                          <m:t>2</m:t>
                        </w:del>
                      </m:r>
                    </m:sup>
                  </m:sSubSup>
                  <m:f>
                    <m:fPr>
                      <m:ctrlPr>
                        <w:del w:id="285" w:author="gwa" w:date="2021-12-18T12:15:00Z">
                          <w:rPr>
                            <w:rFonts w:ascii="Cambria Math" w:hAnsi="Cambria Math"/>
                          </w:rPr>
                        </w:del>
                      </m:ctrlPr>
                    </m:fPr>
                    <m:num>
                      <m:sSub>
                        <m:sSubPr>
                          <m:ctrlPr>
                            <w:del w:id="286" w:author="gwa" w:date="2021-12-18T12:15:00Z">
                              <w:rPr>
                                <w:rFonts w:ascii="Cambria Math" w:hAnsi="Cambria Math"/>
                              </w:rPr>
                            </w:del>
                          </m:ctrlPr>
                        </m:sSubPr>
                        <m:e>
                          <m:r>
                            <w:del w:id="287" w:author="gwa" w:date="2021-12-18T12:15:00Z">
                              <w:rPr>
                                <w:rFonts w:ascii="Cambria Math" w:hAnsi="Cambria Math"/>
                              </w:rPr>
                              <m:t>β</m:t>
                            </w:del>
                          </m:r>
                        </m:e>
                        <m:sub>
                          <m:r>
                            <w:del w:id="288" w:author="gwa" w:date="2021-12-18T12:15:00Z">
                              <w:rPr>
                                <w:rFonts w:ascii="Cambria Math" w:hAnsi="Cambria Math"/>
                              </w:rPr>
                              <m:t>0</m:t>
                            </w:del>
                          </m:r>
                        </m:sub>
                      </m:sSub>
                      <m:sSubSup>
                        <m:sSubSupPr>
                          <m:ctrlPr>
                            <w:del w:id="289" w:author="gwa" w:date="2021-12-18T12:15:00Z">
                              <w:rPr>
                                <w:rFonts w:ascii="Cambria Math" w:hAnsi="Cambria Math"/>
                              </w:rPr>
                            </w:del>
                          </m:ctrlPr>
                        </m:sSubSupPr>
                        <m:e>
                          <m:r>
                            <w:del w:id="290" w:author="gwa" w:date="2021-12-18T12:15:00Z">
                              <w:rPr>
                                <w:rFonts w:ascii="Cambria Math" w:hAnsi="Cambria Math"/>
                              </w:rPr>
                              <m:t>d</m:t>
                            </w:del>
                          </m:r>
                        </m:e>
                        <m:sub>
                          <m:r>
                            <w:del w:id="291" w:author="gwa" w:date="2021-12-18T12:15:00Z">
                              <w:rPr>
                                <w:rFonts w:ascii="Cambria Math" w:hAnsi="Cambria Math"/>
                              </w:rPr>
                              <m:t>b</m:t>
                            </w:del>
                          </m:r>
                        </m:sub>
                        <m:sup>
                          <m:sSub>
                            <m:sSubPr>
                              <m:ctrlPr>
                                <w:del w:id="292" w:author="gwa" w:date="2021-12-18T12:15:00Z">
                                  <w:rPr>
                                    <w:rFonts w:ascii="Cambria Math" w:hAnsi="Cambria Math"/>
                                  </w:rPr>
                                </w:del>
                              </m:ctrlPr>
                            </m:sSubPr>
                            <m:e>
                              <m:r>
                                <w:del w:id="293" w:author="gwa" w:date="2021-12-18T12:15:00Z">
                                  <w:rPr>
                                    <w:rFonts w:ascii="Cambria Math" w:hAnsi="Cambria Math"/>
                                  </w:rPr>
                                  <m:t>β</m:t>
                                </w:del>
                              </m:r>
                            </m:e>
                            <m:sub>
                              <m:r>
                                <w:del w:id="294" w:author="gwa" w:date="2021-12-18T12:15:00Z">
                                  <w:rPr>
                                    <w:rFonts w:ascii="Cambria Math" w:hAnsi="Cambria Math"/>
                                  </w:rPr>
                                  <m:t>1</m:t>
                                </w:del>
                              </m:r>
                            </m:sub>
                          </m:sSub>
                        </m:sup>
                      </m:sSubSup>
                    </m:num>
                    <m:den>
                      <m:sSub>
                        <m:sSubPr>
                          <m:ctrlPr>
                            <w:del w:id="295" w:author="gwa" w:date="2021-12-18T12:15:00Z">
                              <w:rPr>
                                <w:rFonts w:ascii="Cambria Math" w:hAnsi="Cambria Math"/>
                              </w:rPr>
                            </w:del>
                          </m:ctrlPr>
                        </m:sSubPr>
                        <m:e>
                          <m:r>
                            <w:del w:id="296" w:author="gwa" w:date="2021-12-18T12:15:00Z">
                              <w:rPr>
                                <w:rFonts w:ascii="Cambria Math" w:hAnsi="Cambria Math"/>
                              </w:rPr>
                              <m:t>β</m:t>
                            </w:del>
                          </m:r>
                        </m:e>
                        <m:sub>
                          <m:r>
                            <w:del w:id="297" w:author="gwa" w:date="2021-12-18T12:15:00Z">
                              <w:rPr>
                                <w:rFonts w:ascii="Cambria Math" w:hAnsi="Cambria Math"/>
                              </w:rPr>
                              <m:t>0</m:t>
                            </w:del>
                          </m:r>
                        </m:sub>
                      </m:sSub>
                      <m:sSubSup>
                        <m:sSubSupPr>
                          <m:ctrlPr>
                            <w:del w:id="298" w:author="gwa" w:date="2021-12-18T12:15:00Z">
                              <w:rPr>
                                <w:rFonts w:ascii="Cambria Math" w:hAnsi="Cambria Math"/>
                              </w:rPr>
                            </w:del>
                          </m:ctrlPr>
                        </m:sSubSupPr>
                        <m:e>
                          <m:r>
                            <w:del w:id="299" w:author="gwa" w:date="2021-12-18T12:15:00Z">
                              <w:rPr>
                                <w:rFonts w:ascii="Cambria Math" w:hAnsi="Cambria Math"/>
                              </w:rPr>
                              <m:t>d</m:t>
                            </w:del>
                          </m:r>
                        </m:e>
                        <m:sub>
                          <m:r>
                            <w:del w:id="300" w:author="gwa" w:date="2021-12-18T12:15:00Z">
                              <w:rPr>
                                <w:rFonts w:ascii="Cambria Math" w:hAnsi="Cambria Math"/>
                              </w:rPr>
                              <m:t>b</m:t>
                            </w:del>
                          </m:r>
                        </m:sub>
                        <m:sup>
                          <m:sSub>
                            <m:sSubPr>
                              <m:ctrlPr>
                                <w:del w:id="301" w:author="gwa" w:date="2021-12-18T12:15:00Z">
                                  <w:rPr>
                                    <w:rFonts w:ascii="Cambria Math" w:hAnsi="Cambria Math"/>
                                  </w:rPr>
                                </w:del>
                              </m:ctrlPr>
                            </m:sSubPr>
                            <m:e>
                              <m:r>
                                <w:del w:id="302" w:author="gwa" w:date="2021-12-18T12:15:00Z">
                                  <w:rPr>
                                    <w:rFonts w:ascii="Cambria Math" w:hAnsi="Cambria Math"/>
                                  </w:rPr>
                                  <m:t>β</m:t>
                                </w:del>
                              </m:r>
                            </m:e>
                            <m:sub>
                              <m:r>
                                <w:del w:id="303" w:author="gwa" w:date="2021-12-18T12:15:00Z">
                                  <w:rPr>
                                    <w:rFonts w:ascii="Cambria Math" w:hAnsi="Cambria Math"/>
                                  </w:rPr>
                                  <m:t>1</m:t>
                                </w:del>
                              </m:r>
                            </m:sub>
                          </m:sSub>
                        </m:sup>
                      </m:sSubSup>
                      <m:r>
                        <w:del w:id="304" w:author="gwa" w:date="2021-12-18T12:15:00Z">
                          <m:rPr>
                            <m:sty m:val="p"/>
                          </m:rPr>
                          <w:rPr>
                            <w:rFonts w:ascii="Cambria Math" w:hAnsi="Cambria Math"/>
                          </w:rPr>
                          <m:t>-</m:t>
                        </w:del>
                      </m:r>
                      <m:r>
                        <w:del w:id="305" w:author="gwa" w:date="2021-12-18T12:15:00Z">
                          <w:rPr>
                            <w:rFonts w:ascii="Cambria Math" w:hAnsi="Cambria Math"/>
                          </w:rPr>
                          <m:t>1.3</m:t>
                        </w:del>
                      </m:r>
                    </m:den>
                  </m:f>
                  <m:sSup>
                    <m:sSupPr>
                      <m:ctrlPr>
                        <w:del w:id="306" w:author="gwa" w:date="2021-12-18T12:15:00Z">
                          <w:rPr>
                            <w:rFonts w:ascii="Cambria Math" w:hAnsi="Cambria Math"/>
                          </w:rPr>
                        </w:del>
                      </m:ctrlPr>
                    </m:sSupPr>
                    <m:e>
                      <m:d>
                        <m:dPr>
                          <m:ctrlPr>
                            <w:del w:id="307" w:author="gwa" w:date="2021-12-18T12:15:00Z">
                              <w:rPr>
                                <w:rFonts w:ascii="Cambria Math" w:hAnsi="Cambria Math"/>
                              </w:rPr>
                            </w:del>
                          </m:ctrlPr>
                        </m:dPr>
                        <m:e>
                          <m:f>
                            <m:fPr>
                              <m:ctrlPr>
                                <w:del w:id="308" w:author="gwa" w:date="2021-12-18T12:15:00Z">
                                  <w:rPr>
                                    <w:rFonts w:ascii="Cambria Math" w:hAnsi="Cambria Math"/>
                                  </w:rPr>
                                </w:del>
                              </m:ctrlPr>
                            </m:fPr>
                            <m:num>
                              <m:r>
                                <w:del w:id="309" w:author="gwa" w:date="2021-12-18T12:15:00Z">
                                  <w:rPr>
                                    <w:rFonts w:ascii="Cambria Math" w:hAnsi="Cambria Math"/>
                                  </w:rPr>
                                  <m:t>h</m:t>
                                </w:del>
                              </m:r>
                            </m:num>
                            <m:den>
                              <m:r>
                                <w:del w:id="310" w:author="gwa" w:date="2021-12-18T12:15:00Z">
                                  <w:rPr>
                                    <w:rFonts w:ascii="Cambria Math" w:hAnsi="Cambria Math"/>
                                  </w:rPr>
                                  <m:t>1.3</m:t>
                                </w:del>
                              </m:r>
                            </m:den>
                          </m:f>
                        </m:e>
                      </m:d>
                    </m:e>
                    <m:sup>
                      <m:r>
                        <w:del w:id="311" w:author="gwa" w:date="2021-12-18T12:15:00Z">
                          <w:rPr>
                            <w:rFonts w:ascii="Cambria Math" w:hAnsi="Cambria Math"/>
                          </w:rPr>
                          <m:t>2</m:t>
                        </w:del>
                      </m:r>
                      <m:r>
                        <w:del w:id="312" w:author="gwa" w:date="2021-12-18T12:15:00Z">
                          <m:rPr>
                            <m:sty m:val="p"/>
                          </m:rPr>
                          <w:rPr>
                            <w:rFonts w:ascii="Cambria Math" w:hAnsi="Cambria Math"/>
                          </w:rPr>
                          <m:t>-</m:t>
                        </w:del>
                      </m:r>
                      <m:sSub>
                        <m:sSubPr>
                          <m:ctrlPr>
                            <w:del w:id="313" w:author="gwa" w:date="2021-12-18T12:15:00Z">
                              <w:rPr>
                                <w:rFonts w:ascii="Cambria Math" w:hAnsi="Cambria Math"/>
                              </w:rPr>
                            </w:del>
                          </m:ctrlPr>
                        </m:sSubPr>
                        <m:e>
                          <m:r>
                            <w:del w:id="314" w:author="gwa" w:date="2021-12-18T12:15:00Z">
                              <w:rPr>
                                <w:rFonts w:ascii="Cambria Math" w:hAnsi="Cambria Math"/>
                              </w:rPr>
                              <m:t>β</m:t>
                            </w:del>
                          </m:r>
                        </m:e>
                        <m:sub>
                          <m:r>
                            <w:del w:id="315" w:author="gwa" w:date="2021-12-18T12:15:00Z">
                              <w:rPr>
                                <w:rFonts w:ascii="Cambria Math" w:hAnsi="Cambria Math"/>
                              </w:rPr>
                              <m:t>2</m:t>
                            </w:del>
                          </m:r>
                        </m:sub>
                      </m:sSub>
                    </m:sup>
                  </m:sSup>
                </m:e>
              </m:d>
            </m:e>
            <m:sup>
              <m:r>
                <w:del w:id="316" w:author="gwa" w:date="2021-12-18T12:15:00Z">
                  <m:rPr>
                    <m:sty m:val="p"/>
                  </m:rPr>
                  <w:rPr>
                    <w:rFonts w:ascii="Cambria Math" w:hAnsi="Cambria Math"/>
                  </w:rPr>
                  <m:t>-</m:t>
                </w:del>
              </m:r>
              <m:r>
                <w:del w:id="317" w:author="gwa" w:date="2021-12-18T12:15:00Z">
                  <w:rPr>
                    <w:rFonts w:ascii="Cambria Math" w:hAnsi="Cambria Math"/>
                  </w:rPr>
                  <m:t>2</m:t>
                </w:del>
              </m:r>
            </m:sup>
          </m:sSup>
        </m:oMath>
      </m:oMathPara>
    </w:p>
    <w:p w14:paraId="3809B553" w14:textId="551FC52D" w:rsidR="000F5F23" w:rsidDel="00943BCB" w:rsidRDefault="00B37F11">
      <w:pPr>
        <w:pStyle w:val="FirstParagraph"/>
        <w:rPr>
          <w:del w:id="318" w:author="gwa" w:date="2021-12-18T12:15:00Z"/>
        </w:rPr>
      </w:pPr>
      <w:del w:id="319" w:author="gwa" w:date="2021-12-18T12:15:00Z">
        <w:r w:rsidDel="00943BCB">
          <w:delText xml:space="preserve">where </w:delText>
        </w:r>
      </w:del>
      <m:oMath>
        <m:r>
          <w:del w:id="320" w:author="gwa" w:date="2021-12-18T12:15:00Z">
            <w:rPr>
              <w:rFonts w:ascii="Cambria Math" w:hAnsi="Cambria Math"/>
            </w:rPr>
            <m:t>d</m:t>
          </w:del>
        </m:r>
      </m:oMath>
      <w:del w:id="321" w:author="gwa" w:date="2021-12-18T12:15:00Z">
        <w:r w:rsidDel="00943BCB">
          <w:delText xml:space="preserve"> is the diameter (cm) at height </w:delText>
        </w:r>
      </w:del>
      <m:oMath>
        <m:r>
          <w:del w:id="322" w:author="gwa" w:date="2021-12-18T12:15:00Z">
            <w:rPr>
              <w:rFonts w:ascii="Cambria Math" w:hAnsi="Cambria Math"/>
            </w:rPr>
            <m:t>h</m:t>
          </w:del>
        </m:r>
      </m:oMath>
      <w:del w:id="323" w:author="gwa" w:date="2021-12-18T12:15:00Z">
        <w:r w:rsidDel="00943BCB">
          <w:delText xml:space="preserve"> (m), and </w:delText>
        </w:r>
      </w:del>
      <m:oMath>
        <m:sSub>
          <m:sSubPr>
            <m:ctrlPr>
              <w:del w:id="324" w:author="gwa" w:date="2021-12-18T12:15:00Z">
                <w:rPr>
                  <w:rFonts w:ascii="Cambria Math" w:hAnsi="Cambria Math"/>
                </w:rPr>
              </w:del>
            </m:ctrlPr>
          </m:sSubPr>
          <m:e>
            <m:r>
              <w:del w:id="325" w:author="gwa" w:date="2021-12-18T12:15:00Z">
                <w:rPr>
                  <w:rFonts w:ascii="Cambria Math" w:hAnsi="Cambria Math"/>
                </w:rPr>
                <m:t>d</m:t>
              </w:del>
            </m:r>
          </m:e>
          <m:sub>
            <m:r>
              <w:del w:id="326" w:author="gwa" w:date="2021-12-18T12:15:00Z">
                <w:rPr>
                  <w:rFonts w:ascii="Cambria Math" w:hAnsi="Cambria Math"/>
                </w:rPr>
                <m:t>b</m:t>
              </w:del>
            </m:r>
          </m:sub>
        </m:sSub>
      </m:oMath>
      <w:del w:id="327" w:author="gwa" w:date="2021-12-18T12:15:00Z">
        <w:r w:rsidDel="00943BCB">
          <w:delText xml:space="preserve"> is the diameter at breast height (1.3 m above ground level)</w:delText>
        </w:r>
      </w:del>
    </w:p>
    <w:p w14:paraId="677E0059" w14:textId="217ACD36" w:rsidR="000F5F23" w:rsidDel="00943BCB" w:rsidRDefault="00B37F11">
      <w:pPr>
        <w:pStyle w:val="BodyText"/>
        <w:rPr>
          <w:del w:id="328" w:author="gwa" w:date="2021-12-18T12:15:00Z"/>
        </w:rPr>
      </w:pPr>
      <w:del w:id="329" w:author="gwa" w:date="2021-12-18T12:15:00Z">
        <w:r w:rsidDel="00943BCB">
          <w:delText>Implicit in this equation is an equation for tree height</w:delText>
        </w:r>
      </w:del>
    </w:p>
    <w:p w14:paraId="67E0564F" w14:textId="6B36CCED" w:rsidR="000F5F23" w:rsidDel="00943BCB" w:rsidRDefault="00B37F11">
      <w:pPr>
        <w:pStyle w:val="BodyText"/>
        <w:rPr>
          <w:del w:id="330" w:author="gwa" w:date="2021-12-18T12:15:00Z"/>
        </w:rPr>
      </w:pPr>
      <m:oMathPara>
        <m:oMathParaPr>
          <m:jc m:val="center"/>
        </m:oMathParaPr>
        <m:oMath>
          <m:r>
            <w:del w:id="331" w:author="gwa" w:date="2021-12-18T12:15:00Z">
              <w:rPr>
                <w:rFonts w:ascii="Cambria Math" w:hAnsi="Cambria Math"/>
              </w:rPr>
              <m:t>H</m:t>
            </w:del>
          </m:r>
          <m:d>
            <m:dPr>
              <m:ctrlPr>
                <w:del w:id="332" w:author="gwa" w:date="2021-12-18T12:15:00Z">
                  <w:rPr>
                    <w:rFonts w:ascii="Cambria Math" w:hAnsi="Cambria Math"/>
                  </w:rPr>
                </w:del>
              </m:ctrlPr>
            </m:dPr>
            <m:e>
              <m:sSub>
                <m:sSubPr>
                  <m:ctrlPr>
                    <w:del w:id="333" w:author="gwa" w:date="2021-12-18T12:15:00Z">
                      <w:rPr>
                        <w:rFonts w:ascii="Cambria Math" w:hAnsi="Cambria Math"/>
                      </w:rPr>
                    </w:del>
                  </m:ctrlPr>
                </m:sSubPr>
                <m:e>
                  <m:r>
                    <w:del w:id="334" w:author="gwa" w:date="2021-12-18T12:15:00Z">
                      <w:rPr>
                        <w:rFonts w:ascii="Cambria Math" w:hAnsi="Cambria Math"/>
                      </w:rPr>
                      <m:t>d</m:t>
                    </w:del>
                  </m:r>
                </m:e>
                <m:sub>
                  <m:r>
                    <w:del w:id="335" w:author="gwa" w:date="2021-12-18T12:15:00Z">
                      <w:rPr>
                        <w:rFonts w:ascii="Cambria Math" w:hAnsi="Cambria Math"/>
                      </w:rPr>
                      <m:t>b</m:t>
                    </w:del>
                  </m:r>
                </m:sub>
              </m:sSub>
            </m:e>
          </m:d>
          <m:r>
            <w:del w:id="336" w:author="gwa" w:date="2021-12-18T12:15:00Z">
              <m:rPr>
                <m:sty m:val="p"/>
              </m:rPr>
              <w:rPr>
                <w:rFonts w:ascii="Cambria Math" w:hAnsi="Cambria Math"/>
              </w:rPr>
              <m:t>=</m:t>
            </w:del>
          </m:r>
          <m:sSub>
            <m:sSubPr>
              <m:ctrlPr>
                <w:del w:id="337" w:author="gwa" w:date="2021-12-18T12:15:00Z">
                  <w:rPr>
                    <w:rFonts w:ascii="Cambria Math" w:hAnsi="Cambria Math"/>
                  </w:rPr>
                </w:del>
              </m:ctrlPr>
            </m:sSubPr>
            <m:e>
              <m:r>
                <w:del w:id="338" w:author="gwa" w:date="2021-12-18T12:15:00Z">
                  <w:rPr>
                    <w:rFonts w:ascii="Cambria Math" w:hAnsi="Cambria Math"/>
                  </w:rPr>
                  <m:t>β</m:t>
                </w:del>
              </m:r>
            </m:e>
            <m:sub>
              <m:r>
                <w:del w:id="339" w:author="gwa" w:date="2021-12-18T12:15:00Z">
                  <w:rPr>
                    <w:rFonts w:ascii="Cambria Math" w:hAnsi="Cambria Math"/>
                  </w:rPr>
                  <m:t>0</m:t>
                </w:del>
              </m:r>
            </m:sub>
          </m:sSub>
          <m:sSubSup>
            <m:sSubSupPr>
              <m:ctrlPr>
                <w:del w:id="340" w:author="gwa" w:date="2021-12-18T12:15:00Z">
                  <w:rPr>
                    <w:rFonts w:ascii="Cambria Math" w:hAnsi="Cambria Math"/>
                  </w:rPr>
                </w:del>
              </m:ctrlPr>
            </m:sSubSupPr>
            <m:e>
              <m:r>
                <w:del w:id="341" w:author="gwa" w:date="2021-12-18T12:15:00Z">
                  <w:rPr>
                    <w:rFonts w:ascii="Cambria Math" w:hAnsi="Cambria Math"/>
                  </w:rPr>
                  <m:t>d</m:t>
                </w:del>
              </m:r>
            </m:e>
            <m:sub>
              <m:r>
                <w:del w:id="342" w:author="gwa" w:date="2021-12-18T12:15:00Z">
                  <w:rPr>
                    <w:rFonts w:ascii="Cambria Math" w:hAnsi="Cambria Math"/>
                  </w:rPr>
                  <m:t>b</m:t>
                </w:del>
              </m:r>
            </m:sub>
            <m:sup>
              <m:sSub>
                <m:sSubPr>
                  <m:ctrlPr>
                    <w:del w:id="343" w:author="gwa" w:date="2021-12-18T12:15:00Z">
                      <w:rPr>
                        <w:rFonts w:ascii="Cambria Math" w:hAnsi="Cambria Math"/>
                      </w:rPr>
                    </w:del>
                  </m:ctrlPr>
                </m:sSubPr>
                <m:e>
                  <m:r>
                    <w:del w:id="344" w:author="gwa" w:date="2021-12-18T12:15:00Z">
                      <w:rPr>
                        <w:rFonts w:ascii="Cambria Math" w:hAnsi="Cambria Math"/>
                      </w:rPr>
                      <m:t>β</m:t>
                    </w:del>
                  </m:r>
                </m:e>
                <m:sub>
                  <m:r>
                    <w:del w:id="345" w:author="gwa" w:date="2021-12-18T12:15:00Z">
                      <w:rPr>
                        <w:rFonts w:ascii="Cambria Math" w:hAnsi="Cambria Math"/>
                      </w:rPr>
                      <m:t>1</m:t>
                    </w:del>
                  </m:r>
                </m:sub>
              </m:sSub>
            </m:sup>
          </m:sSubSup>
        </m:oMath>
      </m:oMathPara>
    </w:p>
    <w:p w14:paraId="245BF7D5" w14:textId="68B7DE1A" w:rsidR="000F5F23" w:rsidDel="00943BCB" w:rsidRDefault="00B37F11">
      <w:pPr>
        <w:pStyle w:val="FirstParagraph"/>
        <w:rPr>
          <w:del w:id="346" w:author="gwa" w:date="2021-12-18T12:15:00Z"/>
        </w:rPr>
      </w:pPr>
      <w:del w:id="347" w:author="gwa" w:date="2021-12-18T12:15:00Z">
        <w:r w:rsidDel="00943BCB">
          <w:lastRenderedPageBreak/>
          <w:delText>which we will use to create input for the biomass calculator</w:delText>
        </w:r>
      </w:del>
    </w:p>
    <w:p w14:paraId="773F65C4" w14:textId="77E63166" w:rsidR="000F5F23" w:rsidDel="00943BCB" w:rsidRDefault="00B37F11">
      <w:pPr>
        <w:pStyle w:val="BodyText"/>
        <w:rPr>
          <w:del w:id="348" w:author="gwa" w:date="2021-12-18T12:15:00Z"/>
        </w:rPr>
      </w:pPr>
      <w:del w:id="349" w:author="gwa" w:date="2021-12-18T12:15:00Z">
        <w:r w:rsidDel="00943BCB">
          <w:delText xml:space="preserve">The radius of the tree (m) can be calculated from </w:delText>
        </w:r>
      </w:del>
      <m:oMath>
        <m:sSub>
          <m:sSubPr>
            <m:ctrlPr>
              <w:del w:id="350" w:author="gwa" w:date="2021-12-18T12:15:00Z">
                <w:rPr>
                  <w:rFonts w:ascii="Cambria Math" w:hAnsi="Cambria Math"/>
                </w:rPr>
              </w:del>
            </m:ctrlPr>
          </m:sSubPr>
          <m:e>
            <m:r>
              <w:del w:id="351" w:author="gwa" w:date="2021-12-18T12:15:00Z">
                <w:rPr>
                  <w:rFonts w:ascii="Cambria Math" w:hAnsi="Cambria Math"/>
                </w:rPr>
                <m:t>d</m:t>
              </w:del>
            </m:r>
          </m:e>
          <m:sub>
            <m:r>
              <w:del w:id="352" w:author="gwa" w:date="2021-12-18T12:15:00Z">
                <w:rPr>
                  <w:rFonts w:ascii="Cambria Math" w:hAnsi="Cambria Math"/>
                </w:rPr>
                <m:t>b</m:t>
              </w:del>
            </m:r>
          </m:sub>
        </m:sSub>
      </m:oMath>
      <w:del w:id="353" w:author="gwa" w:date="2021-12-18T12:15:00Z">
        <w:r w:rsidDel="00943BCB">
          <w:delText xml:space="preserve"> and </w:delText>
        </w:r>
      </w:del>
      <m:oMath>
        <m:r>
          <w:del w:id="354" w:author="gwa" w:date="2021-12-18T12:15:00Z">
            <w:rPr>
              <w:rFonts w:ascii="Cambria Math" w:hAnsi="Cambria Math"/>
            </w:rPr>
            <m:t>h</m:t>
          </w:del>
        </m:r>
      </m:oMath>
      <w:del w:id="355" w:author="gwa" w:date="2021-12-18T12:15:00Z">
        <w:r w:rsidDel="00943BCB">
          <w:delText xml:space="preserve"> using</w:delText>
        </w:r>
      </w:del>
    </w:p>
    <w:p w14:paraId="563003AB" w14:textId="17930438" w:rsidR="000F5F23" w:rsidDel="00943BCB" w:rsidRDefault="00B37F11">
      <w:pPr>
        <w:pStyle w:val="BodyText"/>
        <w:rPr>
          <w:del w:id="356" w:author="gwa" w:date="2021-12-18T12:15:00Z"/>
        </w:rPr>
      </w:pPr>
      <m:oMathPara>
        <m:oMathParaPr>
          <m:jc m:val="center"/>
        </m:oMathParaPr>
        <m:oMath>
          <m:r>
            <w:del w:id="357" w:author="gwa" w:date="2021-12-18T12:15:00Z">
              <w:rPr>
                <w:rFonts w:ascii="Cambria Math" w:hAnsi="Cambria Math"/>
              </w:rPr>
              <m:t>r</m:t>
            </w:del>
          </m:r>
          <m:d>
            <m:dPr>
              <m:ctrlPr>
                <w:del w:id="358" w:author="gwa" w:date="2021-12-18T12:15:00Z">
                  <w:rPr>
                    <w:rFonts w:ascii="Cambria Math" w:hAnsi="Cambria Math"/>
                  </w:rPr>
                </w:del>
              </m:ctrlPr>
            </m:dPr>
            <m:e>
              <m:sSub>
                <m:sSubPr>
                  <m:ctrlPr>
                    <w:del w:id="359" w:author="gwa" w:date="2021-12-18T12:15:00Z">
                      <w:rPr>
                        <w:rFonts w:ascii="Cambria Math" w:hAnsi="Cambria Math"/>
                      </w:rPr>
                    </w:del>
                  </m:ctrlPr>
                </m:sSubPr>
                <m:e>
                  <m:r>
                    <w:del w:id="360" w:author="gwa" w:date="2021-12-18T12:15:00Z">
                      <w:rPr>
                        <w:rFonts w:ascii="Cambria Math" w:hAnsi="Cambria Math"/>
                      </w:rPr>
                      <m:t>d</m:t>
                    </w:del>
                  </m:r>
                </m:e>
                <m:sub>
                  <m:r>
                    <w:del w:id="361" w:author="gwa" w:date="2021-12-18T12:15:00Z">
                      <w:rPr>
                        <w:rFonts w:ascii="Cambria Math" w:hAnsi="Cambria Math"/>
                      </w:rPr>
                      <m:t>b</m:t>
                    </w:del>
                  </m:r>
                </m:sub>
              </m:sSub>
              <m:r>
                <w:del w:id="362" w:author="gwa" w:date="2021-12-18T12:15:00Z">
                  <m:rPr>
                    <m:sty m:val="p"/>
                  </m:rPr>
                  <w:rPr>
                    <w:rFonts w:ascii="Cambria Math" w:hAnsi="Cambria Math"/>
                  </w:rPr>
                  <m:t>,</m:t>
                </w:del>
              </m:r>
              <m:r>
                <w:del w:id="363" w:author="gwa" w:date="2021-12-18T12:15:00Z">
                  <w:rPr>
                    <w:rFonts w:ascii="Cambria Math" w:hAnsi="Cambria Math"/>
                  </w:rPr>
                  <m:t>h</m:t>
                </w:del>
              </m:r>
            </m:e>
          </m:d>
          <m:r>
            <w:del w:id="364" w:author="gwa" w:date="2021-12-18T12:15:00Z">
              <m:rPr>
                <m:sty m:val="p"/>
              </m:rPr>
              <w:rPr>
                <w:rFonts w:ascii="Cambria Math" w:hAnsi="Cambria Math"/>
              </w:rPr>
              <m:t>=</m:t>
            </w:del>
          </m:r>
          <m:f>
            <m:fPr>
              <m:ctrlPr>
                <w:del w:id="365" w:author="gwa" w:date="2021-12-18T12:15:00Z">
                  <w:rPr>
                    <w:rFonts w:ascii="Cambria Math" w:hAnsi="Cambria Math"/>
                  </w:rPr>
                </w:del>
              </m:ctrlPr>
            </m:fPr>
            <m:num>
              <m:r>
                <w:del w:id="366" w:author="gwa" w:date="2021-12-18T12:15:00Z">
                  <w:rPr>
                    <w:rFonts w:ascii="Cambria Math" w:hAnsi="Cambria Math"/>
                  </w:rPr>
                  <m:t>d</m:t>
                </w:del>
              </m:r>
              <m:d>
                <m:dPr>
                  <m:ctrlPr>
                    <w:del w:id="367" w:author="gwa" w:date="2021-12-18T12:15:00Z">
                      <w:rPr>
                        <w:rFonts w:ascii="Cambria Math" w:hAnsi="Cambria Math"/>
                      </w:rPr>
                    </w:del>
                  </m:ctrlPr>
                </m:dPr>
                <m:e>
                  <m:sSub>
                    <m:sSubPr>
                      <m:ctrlPr>
                        <w:del w:id="368" w:author="gwa" w:date="2021-12-18T12:15:00Z">
                          <w:rPr>
                            <w:rFonts w:ascii="Cambria Math" w:hAnsi="Cambria Math"/>
                          </w:rPr>
                        </w:del>
                      </m:ctrlPr>
                    </m:sSubPr>
                    <m:e>
                      <m:r>
                        <w:del w:id="369" w:author="gwa" w:date="2021-12-18T12:15:00Z">
                          <w:rPr>
                            <w:rFonts w:ascii="Cambria Math" w:hAnsi="Cambria Math"/>
                          </w:rPr>
                          <m:t>d</m:t>
                        </w:del>
                      </m:r>
                    </m:e>
                    <m:sub>
                      <m:r>
                        <w:del w:id="370" w:author="gwa" w:date="2021-12-18T12:15:00Z">
                          <w:rPr>
                            <w:rFonts w:ascii="Cambria Math" w:hAnsi="Cambria Math"/>
                          </w:rPr>
                          <m:t>b</m:t>
                        </w:del>
                      </m:r>
                    </m:sub>
                  </m:sSub>
                  <m:r>
                    <w:del w:id="371" w:author="gwa" w:date="2021-12-18T12:15:00Z">
                      <m:rPr>
                        <m:sty m:val="p"/>
                      </m:rPr>
                      <w:rPr>
                        <w:rFonts w:ascii="Cambria Math" w:hAnsi="Cambria Math"/>
                      </w:rPr>
                      <m:t>,</m:t>
                    </w:del>
                  </m:r>
                  <m:r>
                    <w:del w:id="372" w:author="gwa" w:date="2021-12-18T12:15:00Z">
                      <w:rPr>
                        <w:rFonts w:ascii="Cambria Math" w:hAnsi="Cambria Math"/>
                      </w:rPr>
                      <m:t>h</m:t>
                    </w:del>
                  </m:r>
                </m:e>
              </m:d>
            </m:num>
            <m:den>
              <m:r>
                <w:del w:id="373" w:author="gwa" w:date="2021-12-18T12:15:00Z">
                  <w:rPr>
                    <w:rFonts w:ascii="Cambria Math" w:hAnsi="Cambria Math"/>
                  </w:rPr>
                  <m:t>200</m:t>
                </w:del>
              </m:r>
            </m:den>
          </m:f>
        </m:oMath>
      </m:oMathPara>
    </w:p>
    <w:p w14:paraId="0B098D84" w14:textId="1DFA8DEF" w:rsidR="000F5F23" w:rsidDel="00943BCB" w:rsidRDefault="00B37F11">
      <w:pPr>
        <w:pStyle w:val="FirstParagraph"/>
        <w:rPr>
          <w:del w:id="374" w:author="gwa" w:date="2021-12-18T12:15:00Z"/>
        </w:rPr>
      </w:pPr>
      <w:del w:id="375" w:author="gwa" w:date="2021-12-18T12:15:00Z">
        <w:r w:rsidDel="00943BCB">
          <w:delText>where the constant 200 is used to convert a diameter (cm) to a radius (m).</w:delText>
        </w:r>
      </w:del>
    </w:p>
    <w:p w14:paraId="0886C4FE" w14:textId="1558DE18" w:rsidR="000F5F23" w:rsidDel="00943BCB" w:rsidRDefault="00B37F11">
      <w:pPr>
        <w:pStyle w:val="BodyText"/>
        <w:rPr>
          <w:del w:id="376" w:author="gwa" w:date="2021-12-18T12:15:00Z"/>
        </w:rPr>
      </w:pPr>
      <m:oMathPara>
        <m:oMathParaPr>
          <m:jc m:val="center"/>
        </m:oMathParaPr>
        <m:oMath>
          <m:r>
            <w:del w:id="377" w:author="gwa" w:date="2021-12-18T12:15:00Z">
              <w:rPr>
                <w:rFonts w:ascii="Cambria Math" w:hAnsi="Cambria Math"/>
              </w:rPr>
              <m:t>a</m:t>
            </w:del>
          </m:r>
          <m:d>
            <m:dPr>
              <m:ctrlPr>
                <w:del w:id="378" w:author="gwa" w:date="2021-12-18T12:15:00Z">
                  <w:rPr>
                    <w:rFonts w:ascii="Cambria Math" w:hAnsi="Cambria Math"/>
                  </w:rPr>
                </w:del>
              </m:ctrlPr>
            </m:dPr>
            <m:e>
              <m:sSub>
                <m:sSubPr>
                  <m:ctrlPr>
                    <w:del w:id="379" w:author="gwa" w:date="2021-12-18T12:15:00Z">
                      <w:rPr>
                        <w:rFonts w:ascii="Cambria Math" w:hAnsi="Cambria Math"/>
                      </w:rPr>
                    </w:del>
                  </m:ctrlPr>
                </m:sSubPr>
                <m:e>
                  <m:r>
                    <w:del w:id="380" w:author="gwa" w:date="2021-12-18T12:15:00Z">
                      <w:rPr>
                        <w:rFonts w:ascii="Cambria Math" w:hAnsi="Cambria Math"/>
                      </w:rPr>
                      <m:t>d</m:t>
                    </w:del>
                  </m:r>
                </m:e>
                <m:sub>
                  <m:r>
                    <w:del w:id="381" w:author="gwa" w:date="2021-12-18T12:15:00Z">
                      <w:rPr>
                        <w:rFonts w:ascii="Cambria Math" w:hAnsi="Cambria Math"/>
                      </w:rPr>
                      <m:t>b</m:t>
                    </w:del>
                  </m:r>
                </m:sub>
              </m:sSub>
              <m:r>
                <w:del w:id="382" w:author="gwa" w:date="2021-12-18T12:15:00Z">
                  <m:rPr>
                    <m:sty m:val="p"/>
                  </m:rPr>
                  <w:rPr>
                    <w:rFonts w:ascii="Cambria Math" w:hAnsi="Cambria Math"/>
                  </w:rPr>
                  <m:t>,</m:t>
                </w:del>
              </m:r>
              <m:r>
                <w:del w:id="383" w:author="gwa" w:date="2021-12-18T12:15:00Z">
                  <w:rPr>
                    <w:rFonts w:ascii="Cambria Math" w:hAnsi="Cambria Math"/>
                  </w:rPr>
                  <m:t>h</m:t>
                </w:del>
              </m:r>
            </m:e>
          </m:d>
          <m:r>
            <w:del w:id="384" w:author="gwa" w:date="2021-12-18T12:15:00Z">
              <m:rPr>
                <m:sty m:val="p"/>
              </m:rPr>
              <w:rPr>
                <w:rFonts w:ascii="Cambria Math" w:hAnsi="Cambria Math"/>
              </w:rPr>
              <m:t>=</m:t>
            </w:del>
          </m:r>
          <m:r>
            <w:del w:id="385" w:author="gwa" w:date="2021-12-18T12:15:00Z">
              <w:rPr>
                <w:rFonts w:ascii="Cambria Math" w:hAnsi="Cambria Math"/>
              </w:rPr>
              <m:t>πr</m:t>
            </w:del>
          </m:r>
          <m:sSup>
            <m:sSupPr>
              <m:ctrlPr>
                <w:del w:id="386" w:author="gwa" w:date="2021-12-18T12:15:00Z">
                  <w:rPr>
                    <w:rFonts w:ascii="Cambria Math" w:hAnsi="Cambria Math"/>
                  </w:rPr>
                </w:del>
              </m:ctrlPr>
            </m:sSupPr>
            <m:e>
              <m:d>
                <m:dPr>
                  <m:ctrlPr>
                    <w:del w:id="387" w:author="gwa" w:date="2021-12-18T12:15:00Z">
                      <w:rPr>
                        <w:rFonts w:ascii="Cambria Math" w:hAnsi="Cambria Math"/>
                      </w:rPr>
                    </w:del>
                  </m:ctrlPr>
                </m:dPr>
                <m:e>
                  <m:sSub>
                    <m:sSubPr>
                      <m:ctrlPr>
                        <w:del w:id="388" w:author="gwa" w:date="2021-12-18T12:15:00Z">
                          <w:rPr>
                            <w:rFonts w:ascii="Cambria Math" w:hAnsi="Cambria Math"/>
                          </w:rPr>
                        </w:del>
                      </m:ctrlPr>
                    </m:sSubPr>
                    <m:e>
                      <m:r>
                        <w:del w:id="389" w:author="gwa" w:date="2021-12-18T12:15:00Z">
                          <w:rPr>
                            <w:rFonts w:ascii="Cambria Math" w:hAnsi="Cambria Math"/>
                          </w:rPr>
                          <m:t>d</m:t>
                        </w:del>
                      </m:r>
                    </m:e>
                    <m:sub>
                      <m:r>
                        <w:del w:id="390" w:author="gwa" w:date="2021-12-18T12:15:00Z">
                          <w:rPr>
                            <w:rFonts w:ascii="Cambria Math" w:hAnsi="Cambria Math"/>
                          </w:rPr>
                          <m:t>b</m:t>
                        </w:del>
                      </m:r>
                    </m:sub>
                  </m:sSub>
                  <m:r>
                    <w:del w:id="391" w:author="gwa" w:date="2021-12-18T12:15:00Z">
                      <m:rPr>
                        <m:sty m:val="p"/>
                      </m:rPr>
                      <w:rPr>
                        <w:rFonts w:ascii="Cambria Math" w:hAnsi="Cambria Math"/>
                      </w:rPr>
                      <m:t>,</m:t>
                    </w:del>
                  </m:r>
                  <m:r>
                    <w:del w:id="392" w:author="gwa" w:date="2021-12-18T12:15:00Z">
                      <w:rPr>
                        <w:rFonts w:ascii="Cambria Math" w:hAnsi="Cambria Math"/>
                      </w:rPr>
                      <m:t>h</m:t>
                    </w:del>
                  </m:r>
                </m:e>
              </m:d>
            </m:e>
            <m:sup>
              <m:r>
                <w:del w:id="393" w:author="gwa" w:date="2021-12-18T12:15:00Z">
                  <w:rPr>
                    <w:rFonts w:ascii="Cambria Math" w:hAnsi="Cambria Math"/>
                  </w:rPr>
                  <m:t>2</m:t>
                </w:del>
              </m:r>
            </m:sup>
          </m:sSup>
        </m:oMath>
      </m:oMathPara>
    </w:p>
    <w:p w14:paraId="353FF50E" w14:textId="14F821E8" w:rsidR="000F5F23" w:rsidDel="00943BCB" w:rsidRDefault="00B37F11">
      <w:pPr>
        <w:pStyle w:val="FirstParagraph"/>
        <w:rPr>
          <w:del w:id="394" w:author="gwa" w:date="2021-12-18T12:15:00Z"/>
        </w:rPr>
      </w:pPr>
      <w:del w:id="395" w:author="gwa" w:date="2021-12-18T12:15:00Z">
        <w:r w:rsidDel="00943BCB">
          <w:delText xml:space="preserve">The volume of the merchantable log between stump height </w:delText>
        </w:r>
      </w:del>
      <m:oMath>
        <m:sSub>
          <m:sSubPr>
            <m:ctrlPr>
              <w:del w:id="396" w:author="gwa" w:date="2021-12-18T12:15:00Z">
                <w:rPr>
                  <w:rFonts w:ascii="Cambria Math" w:hAnsi="Cambria Math"/>
                </w:rPr>
              </w:del>
            </m:ctrlPr>
          </m:sSubPr>
          <m:e>
            <m:r>
              <w:del w:id="397" w:author="gwa" w:date="2021-12-18T12:15:00Z">
                <w:rPr>
                  <w:rFonts w:ascii="Cambria Math" w:hAnsi="Cambria Math"/>
                </w:rPr>
                <m:t>h</m:t>
              </w:del>
            </m:r>
          </m:e>
          <m:sub>
            <m:r>
              <w:del w:id="398" w:author="gwa" w:date="2021-12-18T12:15:00Z">
                <w:rPr>
                  <w:rFonts w:ascii="Cambria Math" w:hAnsi="Cambria Math"/>
                </w:rPr>
                <m:t>s</m:t>
              </w:del>
            </m:r>
          </m:sub>
        </m:sSub>
      </m:oMath>
      <w:del w:id="399" w:author="gwa" w:date="2021-12-18T12:15:00Z">
        <w:r w:rsidDel="00943BCB">
          <w:delText xml:space="preserve"> and the height of the tree at the minimum top diameter (</w:delText>
        </w:r>
      </w:del>
      <m:oMath>
        <m:sSub>
          <m:sSubPr>
            <m:ctrlPr>
              <w:del w:id="400" w:author="gwa" w:date="2021-12-18T12:15:00Z">
                <w:rPr>
                  <w:rFonts w:ascii="Cambria Math" w:hAnsi="Cambria Math"/>
                </w:rPr>
              </w:del>
            </m:ctrlPr>
          </m:sSubPr>
          <m:e>
            <m:r>
              <w:del w:id="401" w:author="gwa" w:date="2021-12-18T12:15:00Z">
                <w:rPr>
                  <w:rFonts w:ascii="Cambria Math" w:hAnsi="Cambria Math"/>
                </w:rPr>
                <m:t>h</m:t>
              </w:del>
            </m:r>
          </m:e>
          <m:sub>
            <m:r>
              <w:del w:id="402" w:author="gwa" w:date="2021-12-18T12:15:00Z">
                <w:rPr>
                  <w:rFonts w:ascii="Cambria Math" w:hAnsi="Cambria Math"/>
                </w:rPr>
                <m:t>t</m:t>
              </w:del>
            </m:r>
          </m:sub>
        </m:sSub>
      </m:oMath>
      <w:del w:id="403" w:author="gwa" w:date="2021-12-18T12:15:00Z">
        <w:r w:rsidDel="00943BCB">
          <w:delText>) can then be calculated through integration.</w:delText>
        </w:r>
      </w:del>
    </w:p>
    <w:p w14:paraId="71A8D713" w14:textId="53C18C7A" w:rsidR="000F5F23" w:rsidDel="00943BCB" w:rsidRDefault="00B37F11">
      <w:pPr>
        <w:pStyle w:val="BodyText"/>
        <w:rPr>
          <w:del w:id="404" w:author="gwa" w:date="2021-12-18T12:15:00Z"/>
        </w:rPr>
      </w:pPr>
      <m:oMathPara>
        <m:oMathParaPr>
          <m:jc m:val="center"/>
        </m:oMathParaPr>
        <m:oMath>
          <m:r>
            <w:del w:id="405" w:author="gwa" w:date="2021-12-18T12:15:00Z">
              <w:rPr>
                <w:rFonts w:ascii="Cambria Math" w:hAnsi="Cambria Math"/>
              </w:rPr>
              <m:t>v</m:t>
            </w:del>
          </m:r>
          <m:d>
            <m:dPr>
              <m:ctrlPr>
                <w:del w:id="406" w:author="gwa" w:date="2021-12-18T12:15:00Z">
                  <w:rPr>
                    <w:rFonts w:ascii="Cambria Math" w:hAnsi="Cambria Math"/>
                  </w:rPr>
                </w:del>
              </m:ctrlPr>
            </m:dPr>
            <m:e>
              <m:sSub>
                <m:sSubPr>
                  <m:ctrlPr>
                    <w:del w:id="407" w:author="gwa" w:date="2021-12-18T12:15:00Z">
                      <w:rPr>
                        <w:rFonts w:ascii="Cambria Math" w:hAnsi="Cambria Math"/>
                      </w:rPr>
                    </w:del>
                  </m:ctrlPr>
                </m:sSubPr>
                <m:e>
                  <m:r>
                    <w:del w:id="408" w:author="gwa" w:date="2021-12-18T12:15:00Z">
                      <w:rPr>
                        <w:rFonts w:ascii="Cambria Math" w:hAnsi="Cambria Math"/>
                      </w:rPr>
                      <m:t>d</m:t>
                    </w:del>
                  </m:r>
                </m:e>
                <m:sub>
                  <m:r>
                    <w:del w:id="409" w:author="gwa" w:date="2021-12-18T12:15:00Z">
                      <w:rPr>
                        <w:rFonts w:ascii="Cambria Math" w:hAnsi="Cambria Math"/>
                      </w:rPr>
                      <m:t>b</m:t>
                    </w:del>
                  </m:r>
                </m:sub>
              </m:sSub>
              <m:r>
                <w:del w:id="410" w:author="gwa" w:date="2021-12-18T12:15:00Z">
                  <m:rPr>
                    <m:sty m:val="p"/>
                  </m:rPr>
                  <w:rPr>
                    <w:rFonts w:ascii="Cambria Math" w:hAnsi="Cambria Math"/>
                  </w:rPr>
                  <m:t>,</m:t>
                </w:del>
              </m:r>
              <m:sSub>
                <m:sSubPr>
                  <m:ctrlPr>
                    <w:del w:id="411" w:author="gwa" w:date="2021-12-18T12:15:00Z">
                      <w:rPr>
                        <w:rFonts w:ascii="Cambria Math" w:hAnsi="Cambria Math"/>
                      </w:rPr>
                    </w:del>
                  </m:ctrlPr>
                </m:sSubPr>
                <m:e>
                  <m:r>
                    <w:del w:id="412" w:author="gwa" w:date="2021-12-18T12:15:00Z">
                      <w:rPr>
                        <w:rFonts w:ascii="Cambria Math" w:hAnsi="Cambria Math"/>
                      </w:rPr>
                      <m:t>h</m:t>
                    </w:del>
                  </m:r>
                </m:e>
                <m:sub>
                  <m:r>
                    <w:del w:id="413" w:author="gwa" w:date="2021-12-18T12:15:00Z">
                      <w:rPr>
                        <w:rFonts w:ascii="Cambria Math" w:hAnsi="Cambria Math"/>
                      </w:rPr>
                      <m:t>s</m:t>
                    </w:del>
                  </m:r>
                </m:sub>
              </m:sSub>
              <m:r>
                <w:del w:id="414" w:author="gwa" w:date="2021-12-18T12:15:00Z">
                  <m:rPr>
                    <m:sty m:val="p"/>
                  </m:rPr>
                  <w:rPr>
                    <w:rFonts w:ascii="Cambria Math" w:hAnsi="Cambria Math"/>
                  </w:rPr>
                  <m:t>,</m:t>
                </w:del>
              </m:r>
              <m:sSub>
                <m:sSubPr>
                  <m:ctrlPr>
                    <w:del w:id="415" w:author="gwa" w:date="2021-12-18T12:15:00Z">
                      <w:rPr>
                        <w:rFonts w:ascii="Cambria Math" w:hAnsi="Cambria Math"/>
                      </w:rPr>
                    </w:del>
                  </m:ctrlPr>
                </m:sSubPr>
                <m:e>
                  <m:r>
                    <w:del w:id="416" w:author="gwa" w:date="2021-12-18T12:15:00Z">
                      <w:rPr>
                        <w:rFonts w:ascii="Cambria Math" w:hAnsi="Cambria Math"/>
                      </w:rPr>
                      <m:t>h</m:t>
                    </w:del>
                  </m:r>
                </m:e>
                <m:sub>
                  <m:r>
                    <w:del w:id="417" w:author="gwa" w:date="2021-12-18T12:15:00Z">
                      <w:rPr>
                        <w:rFonts w:ascii="Cambria Math" w:hAnsi="Cambria Math"/>
                      </w:rPr>
                      <m:t>t</m:t>
                    </w:del>
                  </m:r>
                </m:sub>
              </m:sSub>
            </m:e>
          </m:d>
          <m:r>
            <w:del w:id="418" w:author="gwa" w:date="2021-12-18T12:15:00Z">
              <m:rPr>
                <m:sty m:val="p"/>
              </m:rPr>
              <w:rPr>
                <w:rFonts w:ascii="Cambria Math" w:hAnsi="Cambria Math"/>
              </w:rPr>
              <m:t>=</m:t>
            </w:del>
          </m:r>
          <m:nary>
            <m:naryPr>
              <m:limLoc m:val="subSup"/>
              <m:ctrlPr>
                <w:del w:id="419" w:author="gwa" w:date="2021-12-18T12:15:00Z">
                  <w:rPr>
                    <w:rFonts w:ascii="Cambria Math" w:hAnsi="Cambria Math"/>
                  </w:rPr>
                </w:del>
              </m:ctrlPr>
            </m:naryPr>
            <m:sub>
              <m:sSub>
                <m:sSubPr>
                  <m:ctrlPr>
                    <w:del w:id="420" w:author="gwa" w:date="2021-12-18T12:15:00Z">
                      <w:rPr>
                        <w:rFonts w:ascii="Cambria Math" w:hAnsi="Cambria Math"/>
                      </w:rPr>
                    </w:del>
                  </m:ctrlPr>
                </m:sSubPr>
                <m:e>
                  <m:r>
                    <w:del w:id="421" w:author="gwa" w:date="2021-12-18T12:15:00Z">
                      <w:rPr>
                        <w:rFonts w:ascii="Cambria Math" w:hAnsi="Cambria Math"/>
                      </w:rPr>
                      <m:t>h</m:t>
                    </w:del>
                  </m:r>
                </m:e>
                <m:sub>
                  <m:r>
                    <w:del w:id="422" w:author="gwa" w:date="2021-12-18T12:15:00Z">
                      <w:rPr>
                        <w:rFonts w:ascii="Cambria Math" w:hAnsi="Cambria Math"/>
                      </w:rPr>
                      <m:t>s</m:t>
                    </w:del>
                  </m:r>
                </m:sub>
              </m:sSub>
            </m:sub>
            <m:sup>
              <m:sSub>
                <m:sSubPr>
                  <m:ctrlPr>
                    <w:del w:id="423" w:author="gwa" w:date="2021-12-18T12:15:00Z">
                      <w:rPr>
                        <w:rFonts w:ascii="Cambria Math" w:hAnsi="Cambria Math"/>
                      </w:rPr>
                    </w:del>
                  </m:ctrlPr>
                </m:sSubPr>
                <m:e>
                  <m:r>
                    <w:del w:id="424" w:author="gwa" w:date="2021-12-18T12:15:00Z">
                      <w:rPr>
                        <w:rFonts w:ascii="Cambria Math" w:hAnsi="Cambria Math"/>
                      </w:rPr>
                      <m:t>h</m:t>
                    </w:del>
                  </m:r>
                </m:e>
                <m:sub>
                  <m:r>
                    <w:del w:id="425" w:author="gwa" w:date="2021-12-18T12:15:00Z">
                      <w:rPr>
                        <w:rFonts w:ascii="Cambria Math" w:hAnsi="Cambria Math"/>
                      </w:rPr>
                      <m:t>t</m:t>
                    </w:del>
                  </m:r>
                </m:sub>
              </m:sSub>
            </m:sup>
            <m:e>
              <m:r>
                <w:del w:id="426" w:author="gwa" w:date="2021-12-18T12:15:00Z">
                  <w:rPr>
                    <w:rFonts w:ascii="Cambria Math" w:hAnsi="Cambria Math"/>
                  </w:rPr>
                  <m:t>π</m:t>
                </w:del>
              </m:r>
            </m:e>
          </m:nary>
          <m:r>
            <w:del w:id="427" w:author="gwa" w:date="2021-12-18T12:15:00Z">
              <w:rPr>
                <w:rFonts w:ascii="Cambria Math" w:hAnsi="Cambria Math"/>
              </w:rPr>
              <m:t>r</m:t>
            </w:del>
          </m:r>
          <m:sSup>
            <m:sSupPr>
              <m:ctrlPr>
                <w:del w:id="428" w:author="gwa" w:date="2021-12-18T12:15:00Z">
                  <w:rPr>
                    <w:rFonts w:ascii="Cambria Math" w:hAnsi="Cambria Math"/>
                  </w:rPr>
                </w:del>
              </m:ctrlPr>
            </m:sSupPr>
            <m:e>
              <m:d>
                <m:dPr>
                  <m:ctrlPr>
                    <w:del w:id="429" w:author="gwa" w:date="2021-12-18T12:15:00Z">
                      <w:rPr>
                        <w:rFonts w:ascii="Cambria Math" w:hAnsi="Cambria Math"/>
                      </w:rPr>
                    </w:del>
                  </m:ctrlPr>
                </m:dPr>
                <m:e>
                  <m:sSub>
                    <m:sSubPr>
                      <m:ctrlPr>
                        <w:del w:id="430" w:author="gwa" w:date="2021-12-18T12:15:00Z">
                          <w:rPr>
                            <w:rFonts w:ascii="Cambria Math" w:hAnsi="Cambria Math"/>
                          </w:rPr>
                        </w:del>
                      </m:ctrlPr>
                    </m:sSubPr>
                    <m:e>
                      <m:r>
                        <w:del w:id="431" w:author="gwa" w:date="2021-12-18T12:15:00Z">
                          <w:rPr>
                            <w:rFonts w:ascii="Cambria Math" w:hAnsi="Cambria Math"/>
                          </w:rPr>
                          <m:t>d</m:t>
                        </w:del>
                      </m:r>
                    </m:e>
                    <m:sub>
                      <m:r>
                        <w:del w:id="432" w:author="gwa" w:date="2021-12-18T12:15:00Z">
                          <w:rPr>
                            <w:rFonts w:ascii="Cambria Math" w:hAnsi="Cambria Math"/>
                          </w:rPr>
                          <m:t>b</m:t>
                        </w:del>
                      </m:r>
                    </m:sub>
                  </m:sSub>
                  <m:r>
                    <w:del w:id="433" w:author="gwa" w:date="2021-12-18T12:15:00Z">
                      <m:rPr>
                        <m:sty m:val="p"/>
                      </m:rPr>
                      <w:rPr>
                        <w:rFonts w:ascii="Cambria Math" w:hAnsi="Cambria Math"/>
                      </w:rPr>
                      <m:t>,</m:t>
                    </w:del>
                  </m:r>
                  <m:r>
                    <w:del w:id="434" w:author="gwa" w:date="2021-12-18T12:15:00Z">
                      <w:rPr>
                        <w:rFonts w:ascii="Cambria Math" w:hAnsi="Cambria Math"/>
                      </w:rPr>
                      <m:t>h</m:t>
                    </w:del>
                  </m:r>
                </m:e>
              </m:d>
            </m:e>
            <m:sup>
              <m:r>
                <w:del w:id="435" w:author="gwa" w:date="2021-12-18T12:15:00Z">
                  <w:rPr>
                    <w:rFonts w:ascii="Cambria Math" w:hAnsi="Cambria Math"/>
                  </w:rPr>
                  <m:t>2</m:t>
                </w:del>
              </m:r>
            </m:sup>
          </m:sSup>
          <m:r>
            <w:del w:id="436" w:author="gwa" w:date="2021-12-18T12:15:00Z">
              <w:rPr>
                <w:rFonts w:ascii="Cambria Math" w:hAnsi="Cambria Math"/>
              </w:rPr>
              <m:t>dh</m:t>
            </w:del>
          </m:r>
        </m:oMath>
      </m:oMathPara>
    </w:p>
    <w:p w14:paraId="754FEE8F" w14:textId="5E5D08CC" w:rsidR="000F5F23" w:rsidDel="00943BCB" w:rsidRDefault="00B37F11">
      <w:pPr>
        <w:pStyle w:val="FirstParagraph"/>
        <w:rPr>
          <w:del w:id="437" w:author="gwa" w:date="2021-12-18T12:15:00Z"/>
        </w:rPr>
      </w:pPr>
      <w:del w:id="438" w:author="gwa" w:date="2021-12-18T12:15:00Z">
        <w:r w:rsidDel="00943BCB">
          <w:delText>Ref. [36] also presents a simple linear model relating outside bark to inside bark diameter. The taper function is for outside bark diameter, but piece sizes are reported as inside bark volume.</w:delText>
        </w:r>
      </w:del>
    </w:p>
    <w:p w14:paraId="167FCB21" w14:textId="2C6744F2" w:rsidR="000F5F23" w:rsidDel="00943BCB" w:rsidRDefault="00B37F11" w:rsidP="00EB561D">
      <w:pPr>
        <w:pStyle w:val="Heading3"/>
        <w:numPr>
          <w:ilvl w:val="2"/>
          <w:numId w:val="2"/>
        </w:numPr>
        <w:rPr>
          <w:del w:id="439" w:author="gwa" w:date="2021-12-18T12:15:00Z"/>
        </w:rPr>
      </w:pPr>
      <w:bookmarkStart w:id="440" w:name="dbhht"/>
      <w:bookmarkEnd w:id="206"/>
      <w:del w:id="441" w:author="gwa" w:date="2021-12-18T12:15:00Z">
        <w:r w:rsidDel="00943BCB">
          <w:delText>DBH and height estimates</w:delText>
        </w:r>
      </w:del>
    </w:p>
    <w:p w14:paraId="3FA0691C" w14:textId="0C41C344" w:rsidR="000F5F23" w:rsidDel="00943BCB" w:rsidRDefault="00B37F11">
      <w:pPr>
        <w:pStyle w:val="FirstParagraph"/>
        <w:rPr>
          <w:del w:id="442" w:author="gwa" w:date="2021-12-18T12:15:00Z"/>
        </w:rPr>
      </w:pPr>
      <w:del w:id="443" w:author="gwa" w:date="2021-12-18T12:15:00Z">
        <w:r w:rsidDel="00943BCB">
          <w:delText>From information collected from forest management plans we have an estimate of average piece size calculated to a specified utilization standard for every combination of township and FMU, for both needleaf and broadleaf trees. We used a binary search procedure to find DBH and height of the “average” broadleaf and needleleaf tree in each township based on the FMU utilization standard. An average piece size to the 13+/7 utilization standard was also calculated by integrating the cross-sectional area function using the appropriate limits.</w:delText>
        </w:r>
      </w:del>
    </w:p>
    <w:p w14:paraId="07ED32E3" w14:textId="310CE8A0" w:rsidR="000F5F23" w:rsidDel="00943BCB" w:rsidRDefault="00B37F11">
      <w:pPr>
        <w:pStyle w:val="BodyText"/>
        <w:rPr>
          <w:del w:id="444" w:author="gwa" w:date="2021-12-18T12:15:00Z"/>
        </w:rPr>
      </w:pPr>
      <w:del w:id="445" w:author="gwa" w:date="2021-12-18T12:15:00Z">
        <w:r w:rsidDel="00943BCB">
          <w:delText>Most forest stands in Alberta are considered to be even-aged, as the majority originated following stand-replacing fire or clearcut harvest. It is common to describe stands using a distribution of diameters at breast height (DBH). The diameter distribution for an even-aged stand is usually approximately normal [50]. We use this to justify the use of the average tree.</w:delText>
        </w:r>
      </w:del>
    </w:p>
    <w:p w14:paraId="31C5EE88" w14:textId="62295834" w:rsidR="000F5F23" w:rsidDel="00943BCB" w:rsidRDefault="00B37F11">
      <w:pPr>
        <w:pStyle w:val="BodyText"/>
        <w:rPr>
          <w:del w:id="446" w:author="gwa" w:date="2021-12-18T12:15:00Z"/>
        </w:rPr>
      </w:pPr>
      <w:del w:id="447" w:author="gwa" w:date="2021-12-18T12:15:00Z">
        <w:r w:rsidDel="00943BCB">
          <w:delText>Using these equations, we are able to calculate wood volumes and bark volumes between any two heights along the tree stem. We calculate the proportions of total tree and bark volumes in the top of the tree. We use this volume proportion later to calculate biomass of stemwood and bark in the top.</w:delText>
        </w:r>
      </w:del>
    </w:p>
    <w:p w14:paraId="115C9680" w14:textId="1C464EB2" w:rsidR="000F5F23" w:rsidDel="00943BCB" w:rsidRDefault="00B37F11">
      <w:pPr>
        <w:pStyle w:val="BodyText"/>
        <w:rPr>
          <w:del w:id="448" w:author="gwa" w:date="2021-12-18T12:15:00Z"/>
        </w:rPr>
      </w:pPr>
      <w:del w:id="449" w:author="gwa" w:date="2021-12-18T12:15:00Z">
        <w:r w:rsidDel="00943BCB">
          <w:delText>The merchantable volume for the average tree is calculated to both the 13+/7 cm utilization standard and the utilization standard specified for the FMU. The 13+/7 cm utilization standard is used to calculate the stand density (stems/ha) for both the needleleaf and the broadleaf species. The FMU utilization standard is use to calculate the volume adjustment factor.</w:delText>
        </w:r>
      </w:del>
    </w:p>
    <w:p w14:paraId="28065DBB" w14:textId="0597B68C" w:rsidR="000F5F23" w:rsidDel="00943BCB" w:rsidRDefault="00B37F11" w:rsidP="00EB561D">
      <w:pPr>
        <w:pStyle w:val="Heading3"/>
        <w:numPr>
          <w:ilvl w:val="2"/>
          <w:numId w:val="2"/>
        </w:numPr>
        <w:rPr>
          <w:del w:id="450" w:author="gwa" w:date="2021-12-18T12:15:00Z"/>
        </w:rPr>
      </w:pPr>
      <w:bookmarkStart w:id="451" w:name="individual-tree-resdual-biomass."/>
      <w:bookmarkEnd w:id="440"/>
      <w:del w:id="452" w:author="gwa" w:date="2021-12-18T12:15:00Z">
        <w:r w:rsidDel="00943BCB">
          <w:lastRenderedPageBreak/>
          <w:delText>Individual tree res</w:delText>
        </w:r>
        <w:r w:rsidR="003054D9" w:rsidDel="00943BCB">
          <w:delText>i</w:delText>
        </w:r>
        <w:r w:rsidDel="00943BCB">
          <w:delText>dual biomass.</w:delText>
        </w:r>
      </w:del>
    </w:p>
    <w:p w14:paraId="17468F60" w14:textId="07E33573" w:rsidR="000F5F23" w:rsidDel="00943BCB" w:rsidRDefault="00B37F11">
      <w:pPr>
        <w:pStyle w:val="FirstParagraph"/>
        <w:rPr>
          <w:del w:id="453" w:author="gwa" w:date="2021-12-18T12:15:00Z"/>
        </w:rPr>
      </w:pPr>
      <w:del w:id="454" w:author="gwa" w:date="2021-12-18T12:15:00Z">
        <w:r w:rsidDel="00943BCB">
          <w:delText>Canada’s National Forest Inventory website provides a useful individual tree biomass calculator [35]. It calculates the biomass of tree components (stem wood, stem bark, branches, foliage, and total) using province/territory, terrestrial ecozone, species, DBH, and tree height as input. It is possible to upload a file to the calculator so that the biomass of many trees can be calculated at once. The calculator is based on Ref. [51].</w:delText>
        </w:r>
      </w:del>
    </w:p>
    <w:p w14:paraId="08F71172" w14:textId="4D2601D9" w:rsidR="000F5F23" w:rsidDel="00943BCB" w:rsidRDefault="00B37F11">
      <w:pPr>
        <w:pStyle w:val="BodyText"/>
        <w:rPr>
          <w:del w:id="455" w:author="gwa" w:date="2021-12-18T12:15:00Z"/>
        </w:rPr>
      </w:pPr>
      <w:del w:id="456" w:author="gwa" w:date="2021-12-18T12:15:00Z">
        <w:r w:rsidDel="00943BCB">
          <w:delText>We created an input file for the NFIS biomass calculator that included all 125 unique combinations of species, ecozone, DBH, and height assigned to the townships in section @ref(dbhht). (</w:delText>
        </w:r>
        <w:r w:rsidDel="00943BCB">
          <w:rPr>
            <w:b/>
            <w:bCs/>
          </w:rPr>
          <w:delText>Create cross-references</w:delText>
        </w:r>
        <w:r w:rsidDel="00943BCB">
          <w:delText>).</w:delText>
        </w:r>
      </w:del>
    </w:p>
    <w:p w14:paraId="09650567" w14:textId="4517987A" w:rsidR="000F5F23" w:rsidDel="00943BCB" w:rsidRDefault="00B37F11">
      <w:pPr>
        <w:pStyle w:val="BodyText"/>
        <w:rPr>
          <w:del w:id="457" w:author="gwa" w:date="2021-12-18T12:15:00Z"/>
        </w:rPr>
      </w:pPr>
      <w:del w:id="458" w:author="gwa" w:date="2021-12-18T12:15:00Z">
        <w:r w:rsidDel="00943BCB">
          <w:delText>We assume that the residual biomass comes from the stem wood and stem bark from the tops of the harvested trees, and the branches and foliage removed by the stroke delimber. The residual biomass from the tops is calculated using the total biomass of stem wood and stem bark adjusted by the volume proportions calculated as described above.</w:delText>
        </w:r>
      </w:del>
    </w:p>
    <w:p w14:paraId="038D02BC" w14:textId="29F8685E" w:rsidR="000F5F23" w:rsidDel="00943BCB" w:rsidRDefault="00B37F11" w:rsidP="00EB561D">
      <w:pPr>
        <w:pStyle w:val="Heading2"/>
        <w:numPr>
          <w:ilvl w:val="1"/>
          <w:numId w:val="2"/>
        </w:numPr>
        <w:rPr>
          <w:del w:id="459" w:author="gwa" w:date="2021-12-18T12:15:00Z"/>
        </w:rPr>
      </w:pPr>
      <w:bookmarkStart w:id="460" w:name="X3462ee9f66e57a9d471ec8226d871a6d89dcc54"/>
      <w:bookmarkEnd w:id="198"/>
      <w:bookmarkEnd w:id="451"/>
      <w:del w:id="461" w:author="gwa" w:date="2021-12-18T12:15:00Z">
        <w:r w:rsidDel="00943BCB">
          <w:delText>Spatial variability in residual biomass production</w:delText>
        </w:r>
      </w:del>
    </w:p>
    <w:p w14:paraId="53AE9041" w14:textId="0ADE6BA0" w:rsidR="000F5F23" w:rsidDel="00943BCB" w:rsidRDefault="00B37F11">
      <w:pPr>
        <w:pStyle w:val="FirstParagraph"/>
        <w:rPr>
          <w:del w:id="462" w:author="gwa" w:date="2021-12-18T12:15:00Z"/>
        </w:rPr>
      </w:pPr>
      <w:del w:id="463" w:author="gwa" w:date="2021-12-18T12:15:00Z">
        <w:r w:rsidDel="00943BCB">
          <w:delText>There is considerable spatial variability in the amount of timber harvest residues available for biomass collection. The variability relates to the distribution of harvested species and age classes across the landscape, to the timber harvesting practices of different operators, and to other factors. We used the 250 m resolution raster maps of Canada’s forest attributes for 2011 from Natural Resources Canada [32] to retrieve information on species composition, age classes, and merchantable volume. The data were clipped to the Alberta boundary. Merchantable volumes for Alberta in this dataset were compiled to the 13+/7 cm utilization standard, meaning that stump height for each merchantable tree was assumed to be 30 cm, that stump diameter (outside bark) was at least 13 cm, and that the length of the log to a 7 cm inside bark diameter was at least 4.88 m. This is one of the utilization standards used in Alberta and was the one used for Alberta data in Canada’s National Forest Inventory (NFI henceforth) [52].</w:delText>
        </w:r>
      </w:del>
    </w:p>
    <w:p w14:paraId="6AE10306" w14:textId="31768FBD" w:rsidR="000F5F23" w:rsidDel="00943BCB" w:rsidRDefault="00B37F11">
      <w:pPr>
        <w:pStyle w:val="BodyText"/>
        <w:rPr>
          <w:del w:id="464" w:author="gwa" w:date="2021-12-18T12:15:00Z"/>
        </w:rPr>
      </w:pPr>
      <w:del w:id="465" w:author="gwa" w:date="2021-12-18T12:15:00Z">
        <w:r w:rsidDel="00943BCB">
          <w:delText>Forestry companies are selective in the stands they harvest. Some stands will be comprised of undesirable species. The most commercially important needleleaf species in Alberta are white spruce (</w:delText>
        </w:r>
        <w:r w:rsidDel="00943BCB">
          <w:rPr>
            <w:i/>
            <w:iCs/>
          </w:rPr>
          <w:delText>Picea glauca</w:delText>
        </w:r>
        <w:r w:rsidDel="00943BCB">
          <w:delText xml:space="preserve"> (Moench) Voss), lodgepole pine (</w:delText>
        </w:r>
        <w:r w:rsidDel="00943BCB">
          <w:rPr>
            <w:i/>
            <w:iCs/>
          </w:rPr>
          <w:delText>Pinus contorta</w:delText>
        </w:r>
        <w:r w:rsidDel="00943BCB">
          <w:delText xml:space="preserve"> var. </w:delText>
        </w:r>
        <w:r w:rsidDel="00943BCB">
          <w:rPr>
            <w:i/>
            <w:iCs/>
          </w:rPr>
          <w:delText>latifolia</w:delText>
        </w:r>
        <w:r w:rsidDel="00943BCB">
          <w:delText xml:space="preserve"> Engelm.) and jack pine (</w:delText>
        </w:r>
        <w:r w:rsidDel="00943BCB">
          <w:rPr>
            <w:i/>
            <w:iCs/>
          </w:rPr>
          <w:delText>Pinus banksiana</w:delText>
        </w:r>
        <w:r w:rsidDel="00943BCB">
          <w:delText xml:space="preserve"> Lamb.). Trembling aspen (</w:delText>
        </w:r>
        <w:r w:rsidDel="00943BCB">
          <w:rPr>
            <w:i/>
            <w:iCs/>
          </w:rPr>
          <w:delText>Populus tremuloides</w:delText>
        </w:r>
        <w:r w:rsidDel="00943BCB">
          <w:delText xml:space="preserve"> Michx.) is the most commercially important broadleaf species. Some stands may have too little volume to be worth harvesting. Some stands may be too young. We selected cells that contained at least 50 m</w:delText>
        </w:r>
        <w:r w:rsidDel="00943BCB">
          <w:rPr>
            <w:vertAlign w:val="superscript"/>
          </w:rPr>
          <w:delText>3</w:delText>
        </w:r>
        <w:r w:rsidDel="00943BCB">
          <w:delText>·ha</w:delText>
        </w:r>
        <w:r w:rsidDel="00943BCB">
          <w:rPr>
            <w:vertAlign w:val="superscript"/>
          </w:rPr>
          <w:delText>-1</w:delText>
        </w:r>
        <w:r w:rsidDel="00943BCB">
          <w:delText xml:space="preserve"> of merchantable volume, as that corresponds with merchantability limits specified in Alberta [53]. We filtered out cells with more than 50% crown closure of larch (</w:delText>
        </w:r>
        <w:r w:rsidDel="00943BCB">
          <w:rPr>
            <w:i/>
            <w:iCs/>
          </w:rPr>
          <w:delText>Larix spp.</w:delText>
        </w:r>
        <w:r w:rsidDel="00943BCB">
          <w:delText xml:space="preserve"> Mill.) and birch (</w:delText>
        </w:r>
        <w:r w:rsidDel="00943BCB">
          <w:rPr>
            <w:i/>
            <w:iCs/>
          </w:rPr>
          <w:delText>Betula spp.</w:delText>
        </w:r>
        <w:r w:rsidDel="00943BCB">
          <w:delText xml:space="preserve"> L.) combined, as those genera are rarely harvested at a commercial scale in Alberta. We filtered out cells with stand age less than 80 years as it is unusual to harvest stands younger than that in Alberta. QGIS zonal statistics were used to average the merchantable volume per ha of the merchantable cells in each township.</w:delText>
        </w:r>
      </w:del>
    </w:p>
    <w:p w14:paraId="553DEF38" w14:textId="017E2328" w:rsidR="000F5F23" w:rsidDel="00943BCB" w:rsidRDefault="00B37F11">
      <w:pPr>
        <w:pStyle w:val="BodyText"/>
        <w:rPr>
          <w:del w:id="466" w:author="gwa" w:date="2021-12-18T12:15:00Z"/>
        </w:rPr>
      </w:pPr>
      <w:del w:id="467" w:author="gwa" w:date="2021-12-18T12:15:00Z">
        <w:r w:rsidDel="00943BCB">
          <w:lastRenderedPageBreak/>
          <w:delText>Then for each township, we determined the most common needleleaf and broadleaf species, and calculated the average volume per hectare of needleleaf and broadleaf these harvestable stands.</w:delText>
        </w:r>
      </w:del>
    </w:p>
    <w:p w14:paraId="440F22DE" w14:textId="6927F5C4" w:rsidR="000F5F23" w:rsidDel="00943BCB" w:rsidRDefault="00B37F11">
      <w:pPr>
        <w:pStyle w:val="BodyText"/>
        <w:rPr>
          <w:del w:id="468" w:author="gwa" w:date="2021-12-18T12:15:00Z"/>
        </w:rPr>
      </w:pPr>
      <w:del w:id="469" w:author="gwa" w:date="2021-12-18T12:15:00Z">
        <w:r w:rsidDel="00943BCB">
          <w:delText>These average volumes are still considerably less than the average volume per hectare harvested in Alberta, indicating that the forestry companies are even more selective about timber harvest than our simple filter rules suggest.</w:delText>
        </w:r>
      </w:del>
    </w:p>
    <w:p w14:paraId="13B96B3A" w14:textId="58539026" w:rsidR="000F5F23" w:rsidDel="00943BCB" w:rsidRDefault="00B37F11">
      <w:pPr>
        <w:pStyle w:val="BodyText"/>
        <w:rPr>
          <w:del w:id="470" w:author="gwa" w:date="2021-12-18T12:15:00Z"/>
        </w:rPr>
      </w:pPr>
      <w:del w:id="471" w:author="gwa" w:date="2021-12-18T12:15:00Z">
        <w:r w:rsidDel="00943BCB">
          <w:delText>Based on data retrieved from the National Forestry Database, the average harvest volume in Alberta between 1990 and 2015 was 277.8 m</w:delText>
        </w:r>
        <w:r w:rsidDel="00943BCB">
          <w:rPr>
            <w:vertAlign w:val="superscript"/>
          </w:rPr>
          <w:delText>3</w:delText>
        </w:r>
        <w:r w:rsidDel="00943BCB">
          <w:delText>·ha</w:delText>
        </w:r>
        <w:r w:rsidDel="00943BCB">
          <w:rPr>
            <w:vertAlign w:val="superscript"/>
          </w:rPr>
          <w:delText>-1</w:delText>
        </w:r>
        <w:r w:rsidDel="00943BCB">
          <w:delText xml:space="preserve"> [54]. The average township volume after the filter was applied was 100.3 m</w:delText>
        </w:r>
        <w:r w:rsidDel="00943BCB">
          <w:rPr>
            <w:vertAlign w:val="superscript"/>
          </w:rPr>
          <w:delText>3</w:delText>
        </w:r>
        <w:r w:rsidDel="00943BCB">
          <w:delText>·ha</w:delText>
        </w:r>
        <w:r w:rsidDel="00943BCB">
          <w:rPr>
            <w:vertAlign w:val="superscript"/>
          </w:rPr>
          <w:delText>-1</w:delText>
        </w:r>
        <w:r w:rsidDel="00943BCB">
          <w:delText>. We used a harvest volume adjustment factor of 2.77 to make the volumes we calculated comparable to the average harvest volume (m</w:delText>
        </w:r>
        <w:r w:rsidDel="00943BCB">
          <w:rPr>
            <w:vertAlign w:val="superscript"/>
          </w:rPr>
          <w:delText>3</w:delText>
        </w:r>
        <w:r w:rsidDel="00943BCB">
          <w:delText>·ha</w:delText>
        </w:r>
        <w:r w:rsidDel="00943BCB">
          <w:rPr>
            <w:vertAlign w:val="superscript"/>
          </w:rPr>
          <w:delText>-1</w:delText>
        </w:r>
        <w:r w:rsidDel="00943BCB">
          <w:delText>) for Alberta.</w:delText>
        </w:r>
      </w:del>
    </w:p>
    <w:p w14:paraId="56D9F6F9" w14:textId="05A50F5F" w:rsidR="008125CA" w:rsidRPr="008125CA" w:rsidRDefault="00B37F11" w:rsidP="008125CA">
      <w:pPr>
        <w:pStyle w:val="Heading2"/>
        <w:numPr>
          <w:ilvl w:val="1"/>
          <w:numId w:val="2"/>
        </w:numPr>
      </w:pPr>
      <w:bookmarkStart w:id="472" w:name="residue-yield-by-township."/>
      <w:bookmarkEnd w:id="183"/>
      <w:bookmarkEnd w:id="460"/>
      <w:r>
        <w:t>Residue yield by township</w:t>
      </w:r>
    </w:p>
    <w:p w14:paraId="7F452949" w14:textId="36576B3E" w:rsidR="008125CA" w:rsidRPr="008125CA" w:rsidRDefault="008125CA">
      <w:pPr>
        <w:pStyle w:val="FirstParagraph"/>
        <w:rPr>
          <w:ins w:id="473" w:author="gwa" w:date="2021-12-18T12:46:00Z"/>
        </w:rPr>
      </w:pPr>
      <w:ins w:id="474" w:author="gwa" w:date="2021-12-18T12:47:00Z">
        <w:r>
          <w:t xml:space="preserve">Township level residue yield </w:t>
        </w:r>
      </w:ins>
      <w:ins w:id="475" w:author="gwa" w:date="2021-12-18T12:48:00Z">
        <w:r>
          <w:t xml:space="preserve">(Mg </w:t>
        </w:r>
        <w:proofErr w:type="gramStart"/>
        <w:r>
          <w:t>ha</w:t>
        </w:r>
        <w:r w:rsidRPr="008125CA">
          <w:rPr>
            <w:vertAlign w:val="superscript"/>
            <w:rPrChange w:id="476" w:author="gwa" w:date="2021-12-18T12:48:00Z">
              <w:rPr/>
            </w:rPrChange>
          </w:rPr>
          <w:t>-1</w:t>
        </w:r>
      </w:ins>
      <w:proofErr w:type="gramEnd"/>
      <w:ins w:id="477" w:author="gwa" w:date="2021-12-18T12:49:00Z">
        <w:r w:rsidRPr="008125CA">
          <w:rPr>
            <w:rPrChange w:id="478" w:author="gwa" w:date="2021-12-18T12:49:00Z">
              <w:rPr>
                <w:vertAlign w:val="superscript"/>
              </w:rPr>
            </w:rPrChange>
          </w:rPr>
          <w:t>)</w:t>
        </w:r>
      </w:ins>
      <w:ins w:id="479" w:author="gwa" w:date="2021-12-18T12:50:00Z">
        <w:r>
          <w:t xml:space="preserve">, cycle </w:t>
        </w:r>
      </w:ins>
      <w:ins w:id="480" w:author="gwa" w:date="2021-12-18T12:49:00Z">
        <w:r>
          <w:t>time</w:t>
        </w:r>
      </w:ins>
      <w:ins w:id="481" w:author="gwa" w:date="2021-12-18T12:50:00Z">
        <w:r>
          <w:t>s (h), and harvest areas (ha) are the three</w:t>
        </w:r>
      </w:ins>
      <w:ins w:id="482" w:author="gwa" w:date="2021-12-18T12:51:00Z">
        <w:r>
          <w:t xml:space="preserve"> </w:t>
        </w:r>
      </w:ins>
      <w:ins w:id="483" w:author="gwa" w:date="2021-12-18T12:54:00Z">
        <w:r w:rsidR="005F0FB8">
          <w:t xml:space="preserve">essential </w:t>
        </w:r>
      </w:ins>
      <w:ins w:id="484" w:author="gwa" w:date="2021-12-18T12:51:00Z">
        <w:r>
          <w:t>summary parameters that</w:t>
        </w:r>
      </w:ins>
      <w:ins w:id="485" w:author="gwa" w:date="2021-12-18T12:54:00Z">
        <w:r w:rsidR="005F0FB8">
          <w:t xml:space="preserve"> </w:t>
        </w:r>
      </w:ins>
      <w:ins w:id="486" w:author="gwa" w:date="2021-12-18T12:51:00Z">
        <w:r w:rsidR="005F0FB8">
          <w:t>used by the greedy optimization model.</w:t>
        </w:r>
      </w:ins>
      <w:ins w:id="487" w:author="gwa" w:date="2021-12-18T12:54:00Z">
        <w:r w:rsidR="005F0FB8">
          <w:t xml:space="preserve">  Development of the res</w:t>
        </w:r>
      </w:ins>
      <w:ins w:id="488" w:author="gwa" w:date="2021-12-18T12:55:00Z">
        <w:r w:rsidR="005F0FB8">
          <w:t xml:space="preserve">idue yields required the most effort.  </w:t>
        </w:r>
      </w:ins>
      <w:ins w:id="489" w:author="gwa" w:date="2021-12-18T12:54:00Z">
        <w:r w:rsidR="005F0FB8" w:rsidRPr="00550004">
          <w:t>Utilization standards,</w:t>
        </w:r>
        <w:r w:rsidR="005F0FB8">
          <w:t xml:space="preserve"> the </w:t>
        </w:r>
      </w:ins>
      <w:ins w:id="490" w:author="gwa" w:date="2021-12-18T13:00:00Z">
        <w:r w:rsidR="006653F6">
          <w:t>residual biomass of the average needleleaf and broadleaf</w:t>
        </w:r>
      </w:ins>
      <w:ins w:id="491" w:author="gwa" w:date="2021-12-18T13:01:00Z">
        <w:r w:rsidR="006653F6">
          <w:t xml:space="preserve"> </w:t>
        </w:r>
      </w:ins>
      <w:ins w:id="492" w:author="gwa" w:date="2021-12-18T12:54:00Z">
        <w:r w:rsidR="005F0FB8">
          <w:t>tree, and spatial variability</w:t>
        </w:r>
      </w:ins>
      <w:ins w:id="493" w:author="gwa" w:date="2021-12-18T12:57:00Z">
        <w:r w:rsidR="006653F6">
          <w:t xml:space="preserve"> in</w:t>
        </w:r>
      </w:ins>
      <w:ins w:id="494" w:author="gwa" w:date="2021-12-18T12:59:00Z">
        <w:r w:rsidR="006653F6">
          <w:t xml:space="preserve"> residue yields nee</w:t>
        </w:r>
      </w:ins>
      <w:ins w:id="495" w:author="gwa" w:date="2021-12-18T13:00:00Z">
        <w:r w:rsidR="006653F6">
          <w:t>d to be accounted for.</w:t>
        </w:r>
      </w:ins>
      <w:ins w:id="496" w:author="gwa" w:date="2021-12-18T12:57:00Z">
        <w:r w:rsidR="006653F6">
          <w:t xml:space="preserve"> </w:t>
        </w:r>
      </w:ins>
      <w:ins w:id="497" w:author="gwa" w:date="2021-12-18T12:51:00Z">
        <w:r w:rsidR="005F0FB8">
          <w:t xml:space="preserve"> </w:t>
        </w:r>
      </w:ins>
      <w:ins w:id="498" w:author="gwa" w:date="2021-12-18T13:01:00Z">
        <w:r w:rsidR="006653F6">
          <w:t>The procedures used are described in detail in the Appendix.</w:t>
        </w:r>
      </w:ins>
      <w:ins w:id="499" w:author="gwa" w:date="2021-12-18T12:51:00Z">
        <w:r w:rsidR="005F0FB8">
          <w:t xml:space="preserve"> </w:t>
        </w:r>
      </w:ins>
      <w:ins w:id="500" w:author="gwa" w:date="2021-12-18T12:50:00Z">
        <w:r>
          <w:t xml:space="preserve"> </w:t>
        </w:r>
      </w:ins>
    </w:p>
    <w:p w14:paraId="57FC395F" w14:textId="0514DD12" w:rsidR="000F5F23" w:rsidRDefault="00B37F11">
      <w:pPr>
        <w:pStyle w:val="FirstParagraph"/>
        <w:rPr>
          <w:ins w:id="501" w:author="gwa" w:date="2021-12-18T13:02:00Z"/>
        </w:rPr>
      </w:pPr>
      <w:r>
        <w:t xml:space="preserve">For each township, we calculate the number of stems by dividing the adjusted volume per hectare by the average piece size for both needleleaf and broadleaf trees. We assume that for the types of stands being harvested that the stem count per </w:t>
      </w:r>
      <w:proofErr w:type="spellStart"/>
      <w:r>
        <w:t>hectre</w:t>
      </w:r>
      <w:proofErr w:type="spellEnd"/>
      <w:r>
        <w:t xml:space="preserve"> for the 13/+7 utilization standard is close to the stem count based on the FMU utilization standard. We multiply the stem count by the average tree residual biomass. We assume an average recovery factor of 0.624 following what </w:t>
      </w:r>
      <w:proofErr w:type="spellStart"/>
      <w:r>
        <w:t>Peltola</w:t>
      </w:r>
      <w:proofErr w:type="spellEnd"/>
      <w:r>
        <w:t xml:space="preserve"> </w:t>
      </w:r>
      <w:r>
        <w:rPr>
          <w:i/>
          <w:iCs/>
        </w:rPr>
        <w:t>et al.</w:t>
      </w:r>
      <w:r>
        <w:t xml:space="preserve"> [55] determined for Finland, recognizing that some of the residual biomass will be unrecoverable. Together this gives us an estimate of the average residue yield when a hectare of a stand in a particular township is harvested.</w:t>
      </w:r>
    </w:p>
    <w:p w14:paraId="0C71B2C4" w14:textId="6ABD8699" w:rsidR="00045F7A" w:rsidRDefault="00045F7A" w:rsidP="00045F7A">
      <w:pPr>
        <w:pStyle w:val="BodyText"/>
        <w:rPr>
          <w:ins w:id="502" w:author="gwa" w:date="2021-12-18T13:02:00Z"/>
        </w:rPr>
      </w:pPr>
    </w:p>
    <w:p w14:paraId="03E18C5A" w14:textId="21362BD4" w:rsidR="00045F7A" w:rsidRDefault="00045F7A">
      <w:pPr>
        <w:pStyle w:val="Heading2"/>
        <w:rPr>
          <w:ins w:id="503" w:author="gwa" w:date="2021-12-18T13:03:00Z"/>
        </w:rPr>
        <w:pPrChange w:id="504" w:author="gwa" w:date="2021-12-18T13:03:00Z">
          <w:pPr>
            <w:pStyle w:val="BodyText"/>
          </w:pPr>
        </w:pPrChange>
      </w:pPr>
      <w:ins w:id="505" w:author="gwa" w:date="2021-12-18T13:03:00Z">
        <w:r>
          <w:t>Summary data files</w:t>
        </w:r>
      </w:ins>
    </w:p>
    <w:p w14:paraId="363C2175" w14:textId="0D562BBB" w:rsidR="00045F7A" w:rsidRPr="00045F7A" w:rsidRDefault="00045F7A">
      <w:pPr>
        <w:pStyle w:val="BodyText"/>
        <w:pPrChange w:id="506" w:author="gwa" w:date="2021-12-18T13:02:00Z">
          <w:pPr>
            <w:pStyle w:val="FirstParagraph"/>
          </w:pPr>
        </w:pPrChange>
      </w:pPr>
      <w:ins w:id="507" w:author="gwa" w:date="2021-12-18T13:04:00Z">
        <w:r>
          <w:t>The information collected a</w:t>
        </w:r>
      </w:ins>
      <w:ins w:id="508" w:author="gwa" w:date="2021-12-18T13:05:00Z">
        <w:r>
          <w:t>bove was collated into data set which had a record for each combination of township, pl</w:t>
        </w:r>
      </w:ins>
      <w:ins w:id="509" w:author="gwa" w:date="2021-12-18T13:06:00Z">
        <w:r>
          <w:t>ant location, year, and capacity</w:t>
        </w:r>
      </w:ins>
      <w:ins w:id="510" w:author="gwa" w:date="2021-12-18T13:07:00Z">
        <w:r w:rsidR="00CD7158">
          <w:t>.</w:t>
        </w:r>
      </w:ins>
      <w:ins w:id="511" w:author="gwa" w:date="2021-12-18T13:06:00Z">
        <w:r>
          <w:t xml:space="preserve">  The fields in the data set were</w:t>
        </w:r>
      </w:ins>
      <w:ins w:id="512" w:author="gwa" w:date="2021-12-18T13:07:00Z">
        <w:r>
          <w:t xml:space="preserve"> of township, plant location, year, and capacity</w:t>
        </w:r>
        <w:r w:rsidR="00CD7158">
          <w:t>, cycle time, harvest ar</w:t>
        </w:r>
      </w:ins>
      <w:ins w:id="513" w:author="gwa" w:date="2021-12-18T13:08:00Z">
        <w:r w:rsidR="00CD7158">
          <w:t>ea, and residue yield.  This summary data set is the input to the greedy optimization model</w:t>
        </w:r>
      </w:ins>
    </w:p>
    <w:p w14:paraId="67CE0A4A" w14:textId="592A0A37" w:rsidR="000F5F23" w:rsidRDefault="000F5F23">
      <w:pPr>
        <w:pStyle w:val="BodyText"/>
      </w:pPr>
      <w:bookmarkStart w:id="514" w:name="the-model"/>
      <w:bookmarkEnd w:id="472"/>
    </w:p>
    <w:p w14:paraId="666D981D" w14:textId="16C5A2D6" w:rsidR="000F5F23" w:rsidRDefault="00B37F11" w:rsidP="00EB561D">
      <w:pPr>
        <w:pStyle w:val="Heading1"/>
        <w:numPr>
          <w:ilvl w:val="0"/>
          <w:numId w:val="2"/>
        </w:numPr>
      </w:pPr>
      <w:bookmarkStart w:id="515" w:name="results-and-discussion"/>
      <w:bookmarkEnd w:id="84"/>
      <w:bookmarkEnd w:id="514"/>
      <w:r>
        <w:lastRenderedPageBreak/>
        <w:t>Results and discussion</w:t>
      </w:r>
    </w:p>
    <w:p w14:paraId="15718B92" w14:textId="2411FEFE" w:rsidR="000F5F23" w:rsidRDefault="00B37F11" w:rsidP="00EB561D">
      <w:pPr>
        <w:pStyle w:val="Heading2"/>
        <w:numPr>
          <w:ilvl w:val="1"/>
          <w:numId w:val="2"/>
        </w:numPr>
      </w:pPr>
      <w:bookmarkStart w:id="516" w:name="the-volume-adjustment-factor"/>
      <w:r>
        <w:t>The volume adjustment factor</w:t>
      </w:r>
    </w:p>
    <w:p w14:paraId="40041D41" w14:textId="76E6ED53" w:rsidR="000F5F23" w:rsidRDefault="00B37F11">
      <w:pPr>
        <w:pStyle w:val="FirstParagraph"/>
      </w:pPr>
      <w:r>
        <w:t>Figure 3 shows the actual harvest volume for Alberta between 1990 and 2015 using data from the national forestry database [38] compared to estimated harvest volumes calculated from harvest area and our calculated harvest volume per hectare. The largest discrepancy occurs in 1998 where the estimated volume is substantially larger than the actual volume. Note that in 1998, industrial salvage volumes of 369 791 m</w:t>
      </w:r>
      <w:r>
        <w:rPr>
          <w:vertAlign w:val="superscript"/>
        </w:rPr>
        <w:t>3</w:t>
      </w:r>
      <w:r>
        <w:t xml:space="preserve"> of softwood and 264 647 m</w:t>
      </w:r>
      <w:r>
        <w:rPr>
          <w:vertAlign w:val="superscript"/>
        </w:rPr>
        <w:t>3</w:t>
      </w:r>
      <w:r>
        <w:t xml:space="preserve"> are not included in the harvest levels shown in the graph.</w:t>
      </w:r>
    </w:p>
    <w:p w14:paraId="78E32FCF" w14:textId="77777777" w:rsidR="000F5F23" w:rsidRDefault="00B37F11">
      <w:pPr>
        <w:pStyle w:val="BodyText"/>
      </w:pPr>
      <w:r>
        <w:t xml:space="preserve">[ Figure 3 about </w:t>
      </w:r>
      <w:proofErr w:type="gramStart"/>
      <w:r>
        <w:t>here ]</w:t>
      </w:r>
      <w:proofErr w:type="gramEnd"/>
    </w:p>
    <w:p w14:paraId="3EAE194D" w14:textId="287C0AE3" w:rsidR="000F5F23" w:rsidRDefault="00B37F11">
      <w:pPr>
        <w:pStyle w:val="BodyText"/>
        <w:rPr>
          <w:ins w:id="517" w:author="gwa" w:date="2021-12-18T11:38:00Z"/>
        </w:rPr>
      </w:pPr>
      <w:r>
        <w:t xml:space="preserve">The estimated harvest volume was calculated using the harvest areas identified in the 30 m data, and the adjusted harvest volume per hectare </w:t>
      </w:r>
      <w:commentRangeStart w:id="518"/>
      <w:r>
        <w:t>determined for each township</w:t>
      </w:r>
      <w:commentRangeEnd w:id="518"/>
      <w:r w:rsidR="00166374">
        <w:rPr>
          <w:rStyle w:val="CommentReference"/>
        </w:rPr>
        <w:commentReference w:id="518"/>
      </w:r>
      <w:r>
        <w:t xml:space="preserve">. We are satisfied that, at the provincial level, the adjustment factor produces estimates of harvest volume </w:t>
      </w:r>
      <w:proofErr w:type="gramStart"/>
      <w:r>
        <w:t>similar to</w:t>
      </w:r>
      <w:proofErr w:type="gramEnd"/>
      <w:r>
        <w:t xml:space="preserve"> that recorded in the national forestry </w:t>
      </w:r>
      <w:del w:id="519" w:author="gwa" w:date="2021-12-19T09:46:00Z">
        <w:r w:rsidDel="007E24A1">
          <w:delText>database, and</w:delText>
        </w:r>
      </w:del>
      <w:ins w:id="520" w:author="gwa" w:date="2021-12-19T09:46:00Z">
        <w:r w:rsidR="007E24A1">
          <w:t>database and</w:t>
        </w:r>
      </w:ins>
      <w:r>
        <w:t xml:space="preserve"> is appropriate for use for this study.</w:t>
      </w:r>
    </w:p>
    <w:p w14:paraId="2BB27D28" w14:textId="11215915" w:rsidR="006070A1" w:rsidRDefault="006070A1">
      <w:pPr>
        <w:pStyle w:val="BodyText"/>
      </w:pPr>
      <w:ins w:id="521" w:author="gwa" w:date="2021-12-18T11:38:00Z">
        <w:r>
          <w:t xml:space="preserve">The adjustment factor was calculated by dividing the average harvest volume </w:t>
        </w:r>
      </w:ins>
      <w:ins w:id="522" w:author="gwa" w:date="2021-12-18T11:39:00Z">
        <w:r>
          <w:t xml:space="preserve">from the actual harvest volume by the </w:t>
        </w:r>
      </w:ins>
      <w:ins w:id="523" w:author="gwa" w:date="2021-12-18T11:40:00Z">
        <w:r>
          <w:t>from our estimated harvest volumes.</w:t>
        </w:r>
      </w:ins>
      <w:ins w:id="524" w:author="gwa" w:date="2021-12-18T11:43:00Z">
        <w:r w:rsidR="00BF29AD">
          <w:t xml:space="preserve">  </w:t>
        </w:r>
      </w:ins>
      <w:ins w:id="525" w:author="gwa" w:date="2021-12-18T11:44:00Z">
        <w:r w:rsidR="00BF29AD">
          <w:t>The calculated value for the adjustment factor was 2.77</w:t>
        </w:r>
      </w:ins>
      <w:ins w:id="526" w:author="gwa" w:date="2021-12-18T11:45:00Z">
        <w:r w:rsidR="00BF29AD">
          <w:t xml:space="preserve">.  We multiplied the estimated harvest volumes for each township by the adjustment factor, </w:t>
        </w:r>
        <w:proofErr w:type="gramStart"/>
        <w:r w:rsidR="00BF29AD">
          <w:t>in ord</w:t>
        </w:r>
      </w:ins>
      <w:ins w:id="527" w:author="gwa" w:date="2021-12-18T11:46:00Z">
        <w:r w:rsidR="00BF29AD">
          <w:t>er to</w:t>
        </w:r>
        <w:proofErr w:type="gramEnd"/>
        <w:r w:rsidR="00BF29AD">
          <w:t xml:space="preserve"> provide township-level harvest volumes that would be compatible </w:t>
        </w:r>
      </w:ins>
      <w:ins w:id="528" w:author="gwa" w:date="2021-12-18T11:47:00Z">
        <w:r w:rsidR="00BF29AD">
          <w:t>with the province-level volumes from the national forestry database.</w:t>
        </w:r>
      </w:ins>
    </w:p>
    <w:p w14:paraId="380D779D" w14:textId="3ECF262A" w:rsidR="000F5F23" w:rsidRDefault="00B37F11">
      <w:pPr>
        <w:pStyle w:val="BodyText"/>
      </w:pPr>
      <w:r>
        <w:t xml:space="preserve">The left panel of </w:t>
      </w:r>
      <w:commentRangeStart w:id="529"/>
      <w:r>
        <w:t xml:space="preserve">Figure 4 </w:t>
      </w:r>
      <w:commentRangeEnd w:id="529"/>
      <w:r w:rsidR="00704079">
        <w:rPr>
          <w:rStyle w:val="CommentReference"/>
        </w:rPr>
        <w:commentReference w:id="529"/>
      </w:r>
      <w:r>
        <w:t xml:space="preserve">shows the spatial distribution of merchantable volume by township. The region </w:t>
      </w:r>
      <w:r w:rsidR="00704079">
        <w:t>surrounding</w:t>
      </w:r>
      <w:r>
        <w:t xml:space="preserve"> the </w:t>
      </w:r>
      <w:r w:rsidR="00704079">
        <w:t xml:space="preserve">potential bioenergy </w:t>
      </w:r>
      <w:r>
        <w:t xml:space="preserve">plant locations </w:t>
      </w:r>
      <w:r w:rsidR="00704079">
        <w:t>contains</w:t>
      </w:r>
      <w:r>
        <w:t xml:space="preserve"> high volume per hectare. The right panel shows the calculated merchantable volume per hectare for harvested area in each of the townships.</w:t>
      </w:r>
    </w:p>
    <w:p w14:paraId="77B2974D" w14:textId="77777777" w:rsidR="000F5F23" w:rsidRDefault="00B37F11">
      <w:pPr>
        <w:pStyle w:val="BodyText"/>
      </w:pPr>
      <w:r>
        <w:t>[ Figure 4 about here]</w:t>
      </w:r>
    </w:p>
    <w:p w14:paraId="196359F0" w14:textId="49ECE33D" w:rsidR="000F5F23" w:rsidRDefault="00B37F11" w:rsidP="00BF29AD">
      <w:pPr>
        <w:pStyle w:val="Heading2"/>
        <w:numPr>
          <w:ilvl w:val="1"/>
          <w:numId w:val="2"/>
        </w:numPr>
      </w:pPr>
      <w:bookmarkStart w:id="530" w:name="distributional-results"/>
      <w:bookmarkEnd w:id="516"/>
      <w:r>
        <w:t>Distributional results</w:t>
      </w:r>
    </w:p>
    <w:p w14:paraId="137E147F" w14:textId="5C1962A2" w:rsidR="000F5F23" w:rsidRDefault="00E64EFC">
      <w:pPr>
        <w:pStyle w:val="FirstParagraph"/>
      </w:pPr>
      <w:r w:rsidRPr="00E64EFC">
        <w:rPr>
          <w:lang w:val="en-CA"/>
        </w:rPr>
        <w:t xml:space="preserve">Our results assume that </w:t>
      </w:r>
      <w:commentRangeStart w:id="531"/>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531"/>
      <w:r>
        <w:rPr>
          <w:rStyle w:val="CommentReference"/>
        </w:rPr>
        <w:commentReference w:id="531"/>
      </w:r>
      <w:r w:rsidRPr="00E64EFC">
        <w:rPr>
          <w:lang w:val="en-CA"/>
        </w:rPr>
        <w:t xml:space="preserve">. </w:t>
      </w:r>
      <w:del w:id="532" w:author="gwa" w:date="2021-12-18T11:48:00Z">
        <w:r w:rsidRPr="00E64EFC" w:rsidDel="00DF6197">
          <w:rPr>
            <w:lang w:val="en-CA"/>
          </w:rPr>
          <w:delText>Indeed, if</w:delText>
        </w:r>
      </w:del>
      <w:ins w:id="533" w:author="gwa" w:date="2021-12-18T11:48:00Z">
        <w:r w:rsidR="00DF6197">
          <w:rPr>
            <w:lang w:val="en-CA"/>
          </w:rPr>
          <w:t>If</w:t>
        </w:r>
      </w:ins>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(h)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del w:id="534" w:author="gwa" w:date="2021-12-19T09:59:00Z">
        <w:r w:rsidR="00B37F11" w:rsidDel="00476ACF">
          <w:rPr>
            <w:i/>
            <w:iCs/>
          </w:rPr>
          <w:delText>e.g.</w:delText>
        </w:r>
      </w:del>
      <w:ins w:id="535" w:author="gwa" w:date="2021-12-19T09:59:00Z">
        <w:r w:rsidR="00476ACF">
          <w:rPr>
            <w:i/>
            <w:iCs/>
          </w:rPr>
          <w:t>e.g.,</w:t>
        </w:r>
      </w:ins>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3C9BAE8C" w:rsidR="000F5F23" w:rsidRDefault="00B37F11">
      <w:pPr>
        <w:pStyle w:val="BodyText"/>
      </w:pPr>
      <w:r>
        <w:lastRenderedPageBreak/>
        <w:t xml:space="preserve">Figure 7 is another way of presenting the inter-annual variation in the distribution of costs between the plant locations and assumed capacity: the boxplots display the </w:t>
      </w:r>
      <w:del w:id="536" w:author="gwa" w:date="2021-12-19T09:46:00Z">
        <w:r w:rsidDel="007E24A1">
          <w:delText>quartiles</w:delText>
        </w:r>
      </w:del>
      <w:ins w:id="537" w:author="gwa" w:date="2021-12-19T09:46:00Z">
        <w:r w:rsidR="007E24A1">
          <w:t>quartiles,</w:t>
        </w:r>
      </w:ins>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 xml:space="preserve">[Figure 7 about </w:t>
      </w:r>
      <w:proofErr w:type="gramStart"/>
      <w:r>
        <w:t>here ]</w:t>
      </w:r>
      <w:proofErr w:type="gramEnd"/>
    </w:p>
    <w:p w14:paraId="7F60E531" w14:textId="0D4ABFB4"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r w:rsidR="00322EA8">
        <w:t>/a</w:t>
      </w:r>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 xml:space="preserve">[Figure 8 about </w:t>
      </w:r>
      <w:proofErr w:type="gramStart"/>
      <w:r>
        <w:t>here ]</w:t>
      </w:r>
      <w:proofErr w:type="gramEnd"/>
    </w:p>
    <w:p w14:paraId="5C106F6B" w14:textId="1232391E" w:rsidR="000F5F23" w:rsidRDefault="00B37F11">
      <w:pPr>
        <w:pStyle w:val="BodyText"/>
      </w:pPr>
      <w:r>
        <w:t xml:space="preserve">Table 2 presents </w:t>
      </w:r>
      <w:commentRangeStart w:id="538"/>
      <w:commentRangeStart w:id="539"/>
      <w:r>
        <w:t xml:space="preserve">summary statistics </w:t>
      </w:r>
      <w:commentRangeEnd w:id="538"/>
      <w:r w:rsidR="00C92FFA">
        <w:rPr>
          <w:rStyle w:val="CommentReference"/>
        </w:rPr>
        <w:commentReference w:id="538"/>
      </w:r>
      <w:commentRangeEnd w:id="539"/>
      <w:r w:rsidR="00DF6197">
        <w:rPr>
          <w:rStyle w:val="CommentReference"/>
        </w:rPr>
        <w:commentReference w:id="539"/>
      </w:r>
      <w:r>
        <w:t>over the 26 year</w:t>
      </w:r>
      <w:ins w:id="540" w:author="gwa" w:date="2021-12-18T11:50:00Z">
        <w:r w:rsidR="00DF6197">
          <w:t>s</w:t>
        </w:r>
      </w:ins>
      <w:r>
        <w:t xml:space="preserve"> for the locations and capacities. </w:t>
      </w:r>
      <w:del w:id="541" w:author="gwa" w:date="2021-12-19T09:46:00Z">
        <w:r w:rsidDel="007E24A1">
          <w:delText>It is clear that average</w:delText>
        </w:r>
      </w:del>
      <w:ins w:id="542" w:author="gwa" w:date="2021-12-19T09:46:00Z">
        <w:r w:rsidR="007E24A1">
          <w:t>Average</w:t>
        </w:r>
      </w:ins>
      <w:r>
        <w:t xml:space="preserve"> costs and the inter-annual variability of costs increase with increasing capacity. The variation is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xml:space="preserve">[ Table 2 about </w:t>
      </w:r>
      <w:proofErr w:type="gramStart"/>
      <w:r>
        <w:t>here ]</w:t>
      </w:r>
      <w:proofErr w:type="gramEnd"/>
    </w:p>
    <w:p w14:paraId="7CE957CF" w14:textId="274BCFBC" w:rsidR="000F5F23" w:rsidRDefault="00B37F11">
      <w:pPr>
        <w:pStyle w:val="BodyText"/>
      </w:pPr>
      <w:r>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 xml:space="preserve">rea, but most of it is being collected from the </w:t>
      </w:r>
      <w:r w:rsidR="00322EA8">
        <w:t>G</w:t>
      </w:r>
      <w:r>
        <w:t xml:space="preserve">reen </w:t>
      </w:r>
      <w:r w:rsidR="00322EA8">
        <w:t>A</w:t>
      </w:r>
      <w:r>
        <w:t>rea.</w:t>
      </w:r>
    </w:p>
    <w:p w14:paraId="1EDA90F8" w14:textId="77777777" w:rsidR="000F5F23" w:rsidRDefault="00B37F11">
      <w:pPr>
        <w:pStyle w:val="BodyText"/>
      </w:pPr>
      <w:r>
        <w:t xml:space="preserve">[ Figure 9 about </w:t>
      </w:r>
      <w:proofErr w:type="gramStart"/>
      <w:r>
        <w:t>here ]</w:t>
      </w:r>
      <w:proofErr w:type="gramEnd"/>
    </w:p>
    <w:p w14:paraId="41F83BCE" w14:textId="74EDEFF2" w:rsidR="000F5F23" w:rsidRDefault="00B37F11">
      <w:pPr>
        <w:pStyle w:val="BodyText"/>
      </w:pPr>
      <w:r>
        <w:t>Figure 10 compares the supply areas for 2005, 2009, and 1990 (high, median, and low harvest years) for Whitecourt. The area required to supply the</w:t>
      </w:r>
      <w:r w:rsidR="00322EA8">
        <w:t xml:space="preserve"> bioenergy plant</w:t>
      </w:r>
      <w:r>
        <w:t xml:space="preserve"> increases </w:t>
      </w:r>
      <w:r w:rsidR="00322EA8">
        <w:t>greatly</w:t>
      </w:r>
      <w:r>
        <w:t xml:space="preserve"> in low timber harvest years, particularly for the 800 Gg/a capacity. Similar maps have </w:t>
      </w:r>
      <w:r w:rsidR="00322EA8">
        <w:t xml:space="preserve">been </w:t>
      </w:r>
      <w:r>
        <w:t xml:space="preserve">produced for the other locations and all 26 years and are available at the University of Alberta’s Education and Research Archive (ERA). </w:t>
      </w:r>
      <w:commentRangeStart w:id="543"/>
      <w:r>
        <w:rPr>
          <w:b/>
          <w:bCs/>
        </w:rPr>
        <w:t>cite</w:t>
      </w:r>
      <w:r>
        <w:t xml:space="preserve"> </w:t>
      </w:r>
      <w:commentRangeEnd w:id="543"/>
      <w:r w:rsidR="00DF6197">
        <w:rPr>
          <w:rStyle w:val="CommentReference"/>
        </w:rPr>
        <w:commentReference w:id="543"/>
      </w:r>
      <w:r>
        <w:t>Notice that the supply areas include areas outside the Green Area with very little harvest. The contours indicate the cycle time associated with each of the capacities. Because of the cost of moving equipment such as the grinder and loader, it is unlikely that the small, dispersed cut area would be accessed, but the volumes are small enough that we ignore them.</w:t>
      </w:r>
    </w:p>
    <w:p w14:paraId="6B1B3323" w14:textId="77777777" w:rsidR="000F5F23" w:rsidRDefault="00B37F11">
      <w:pPr>
        <w:pStyle w:val="BodyText"/>
      </w:pPr>
      <w:r>
        <w:t xml:space="preserve">[ Figure 10 about </w:t>
      </w:r>
      <w:proofErr w:type="gramStart"/>
      <w:r>
        <w:t>here ]</w:t>
      </w:r>
      <w:proofErr w:type="gramEnd"/>
    </w:p>
    <w:p w14:paraId="0D85B5BC" w14:textId="6A72F8A1" w:rsidR="000F5F23" w:rsidRDefault="00B37F11">
      <w:pPr>
        <w:pStyle w:val="BodyText"/>
      </w:pPr>
      <w:r>
        <w:t>Whitecourt is low</w:t>
      </w:r>
      <w:r w:rsidR="00207E0C">
        <w:t>est</w:t>
      </w:r>
      <w:r>
        <w:t xml:space="preserve"> cost</w:t>
      </w:r>
      <w:r w:rsidR="00207E0C">
        <w:t xml:space="preserve"> location</w:t>
      </w:r>
      <w:r>
        <w:t xml:space="preserve"> for most years at all capacities. There is a </w:t>
      </w:r>
      <w:proofErr w:type="spellStart"/>
      <w:r>
        <w:t>noticable</w:t>
      </w:r>
      <w:proofErr w:type="spellEnd"/>
      <w:r>
        <w:t xml:space="preserve"> spike in costs 1999, which may be related to salvage harvest following the 1998 Virginia Hills wildfire [56]. Note that this spike also affects Hinton and Edson at 800 Gg/a capacity, because they reach into the Whitecourt area.</w:t>
      </w:r>
    </w:p>
    <w:p w14:paraId="5D99B60D" w14:textId="5F46B42A" w:rsidR="000F5F23" w:rsidRDefault="00B37F11">
      <w:pPr>
        <w:pStyle w:val="BodyText"/>
      </w:pPr>
      <w:r>
        <w:t xml:space="preserve">As expected, residue costs are lower with lower capacities because they don’t have to </w:t>
      </w:r>
      <w:r w:rsidR="00C92FFA">
        <w:t xml:space="preserve">transport resides from </w:t>
      </w:r>
      <w:r>
        <w:t>s</w:t>
      </w:r>
      <w:r w:rsidR="00C92FFA">
        <w:t>uch</w:t>
      </w:r>
      <w:r>
        <w:t xml:space="preserve"> far </w:t>
      </w:r>
      <w:r w:rsidR="00C92FFA">
        <w:t>distances</w:t>
      </w:r>
      <w:r>
        <w:t>.</w:t>
      </w:r>
    </w:p>
    <w:p w14:paraId="6CE9F8DF" w14:textId="01DD47A1" w:rsidR="000F5F23" w:rsidRDefault="00B37F11">
      <w:pPr>
        <w:pStyle w:val="BodyText"/>
      </w:pPr>
      <w:r>
        <w:lastRenderedPageBreak/>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ins w:id="544" w:author="gwa" w:date="2021-12-18T11:53:00Z">
        <w:r w:rsidR="00A11B01">
          <w:t>,</w:t>
        </w:r>
      </w:ins>
      <w:del w:id="545" w:author="gwa" w:date="2021-12-18T11:53:00Z">
        <w:r w:rsidR="00C92FFA" w:rsidDel="00A11B01">
          <w:delText xml:space="preserve"> – </w:delText>
        </w:r>
      </w:del>
      <w:ins w:id="546" w:author="gwa" w:date="2021-12-18T11:57:00Z">
        <w:r w:rsidR="00730329">
          <w:t xml:space="preserve"> </w:t>
        </w:r>
      </w:ins>
      <w:r w:rsidR="00C92FFA">
        <w:t>which varies from year to year</w:t>
      </w:r>
      <w:ins w:id="547" w:author="gwa" w:date="2021-12-18T11:53:00Z">
        <w:r w:rsidR="00A11B01">
          <w:t>,</w:t>
        </w:r>
      </w:ins>
      <w:del w:id="548" w:author="gwa" w:date="2021-12-18T11:53:00Z">
        <w:r w:rsidR="00C92FFA" w:rsidDel="00A11B01">
          <w:delText xml:space="preserve"> –</w:delText>
        </w:r>
      </w:del>
      <w:r>
        <w:t xml:space="preserve"> and directly </w:t>
      </w:r>
      <w:r w:rsidR="00C92FFA">
        <w:t xml:space="preserve">impacts </w:t>
      </w:r>
      <w:r>
        <w:t>transportation costs.</w:t>
      </w:r>
    </w:p>
    <w:p w14:paraId="66FD6F48" w14:textId="03BA9E8F" w:rsidR="000F5F23" w:rsidRDefault="00B37F11" w:rsidP="00A11B01">
      <w:pPr>
        <w:pStyle w:val="Heading1"/>
        <w:numPr>
          <w:ilvl w:val="0"/>
          <w:numId w:val="2"/>
        </w:numPr>
      </w:pPr>
      <w:bookmarkStart w:id="549" w:name="conclusions"/>
      <w:bookmarkEnd w:id="515"/>
      <w:bookmarkEnd w:id="530"/>
      <w:commentRangeStart w:id="550"/>
      <w:r>
        <w:t>Conclusions</w:t>
      </w:r>
      <w:commentRangeEnd w:id="550"/>
      <w:r w:rsidR="00627468">
        <w:rPr>
          <w:rStyle w:val="CommentReference"/>
          <w:rFonts w:asciiTheme="minorHAnsi" w:eastAsiaTheme="minorHAnsi" w:hAnsiTheme="minorHAnsi" w:cstheme="minorBidi"/>
          <w:b w:val="0"/>
          <w:bCs w:val="0"/>
          <w:color w:val="auto"/>
        </w:rPr>
        <w:commentReference w:id="550"/>
      </w:r>
    </w:p>
    <w:p w14:paraId="23A30921" w14:textId="20251FA2" w:rsidR="000F5F23" w:rsidRDefault="00627468">
      <w:pPr>
        <w:pStyle w:val="FirstParagraph"/>
      </w:pPr>
      <w:r>
        <w:t>Our</w:t>
      </w:r>
      <w:r w:rsidR="00B37F11">
        <w:t xml:space="preserve"> model demonstrates the spatial and temporal variation in the </w:t>
      </w:r>
      <w:del w:id="551" w:author="gwa" w:date="2021-12-19T09:45:00Z">
        <w:r w:rsidR="00B37F11" w:rsidDel="007E24A1">
          <w:delText>availablity</w:delText>
        </w:r>
      </w:del>
      <w:ins w:id="552" w:author="gwa" w:date="2021-12-19T09:45:00Z">
        <w:r w:rsidR="007E24A1">
          <w:t>availability</w:t>
        </w:r>
      </w:ins>
      <w:r w:rsidR="00B37F11">
        <w:t xml:space="preserve"> of timber harvest residue for bioenergy production. We did this using the location of timber harvest areas in the Canadian province of Alberta for the years 1990–2015. This is a historical study, but the information generated could be useful for investors exploring the potential of forest residues in Alberta for biomass energy production.</w:t>
      </w:r>
    </w:p>
    <w:p w14:paraId="40A20703" w14:textId="77777777" w:rsidR="000F5F23" w:rsidRDefault="00B37F11">
      <w:pPr>
        <w:pStyle w:val="BodyText"/>
      </w:pPr>
      <w:r>
        <w:t>We examined three potential plant locations, and three alternative plant capacities as measured by biomass input requirements: 200 Gg/a, 400 Gg/a, and 800 Gg/a.</w:t>
      </w:r>
    </w:p>
    <w:p w14:paraId="22F3D7A2" w14:textId="77777777" w:rsidR="000F5F23" w:rsidRDefault="00B37F11">
      <w:pPr>
        <w:pStyle w:val="BodyText"/>
      </w:pPr>
      <w:r>
        <w:t>The results showed considerable variability in residue collection costs from year to year. The variability increases as input requirements increase.</w:t>
      </w:r>
    </w:p>
    <w:p w14:paraId="7FA417A6" w14:textId="18A7B297" w:rsidR="000F5F23" w:rsidRDefault="00B37F11">
      <w:pPr>
        <w:pStyle w:val="BodyText"/>
      </w:pPr>
      <w:r>
        <w:t>For the 200 Gg/a capacity the three locations are almost indistinguishable in terms of mean cost (~ 87 $ Mg</w:t>
      </w:r>
      <w:r>
        <w:rPr>
          <w:vertAlign w:val="superscript"/>
        </w:rPr>
        <w:t>-1</w:t>
      </w:r>
      <w:r>
        <w:t xml:space="preserve">). At 400 Gg/a, Edson is the </w:t>
      </w:r>
      <w:del w:id="553" w:author="gwa" w:date="2021-12-19T09:45:00Z">
        <w:r w:rsidDel="007E24A1">
          <w:delText>low cost</w:delText>
        </w:r>
      </w:del>
      <w:ins w:id="554" w:author="gwa" w:date="2021-12-19T09:45:00Z">
        <w:r w:rsidR="007E24A1">
          <w:t>low-cost</w:t>
        </w:r>
      </w:ins>
      <w:r>
        <w:t xml:space="preserve"> location (98.6 $ Mg</w:t>
      </w:r>
      <w:r>
        <w:rPr>
          <w:vertAlign w:val="superscript"/>
        </w:rPr>
        <w:t>-1</w:t>
      </w:r>
      <w:r>
        <w:t xml:space="preserve">). At 800 Gg/a, Whitecourt is clearly the </w:t>
      </w:r>
      <w:del w:id="555" w:author="gwa" w:date="2021-12-19T09:46:00Z">
        <w:r w:rsidDel="007E24A1">
          <w:delText>low cost</w:delText>
        </w:r>
      </w:del>
      <w:ins w:id="556" w:author="gwa" w:date="2021-12-19T09:46:00Z">
        <w:r w:rsidR="007E24A1">
          <w:t>low-cost</w:t>
        </w:r>
      </w:ins>
      <w:r>
        <w:t xml:space="preserve"> location (122 $ Mg</w:t>
      </w:r>
      <w:r>
        <w:rPr>
          <w:vertAlign w:val="superscript"/>
        </w:rPr>
        <w:t>-1</w:t>
      </w:r>
      <w:r>
        <w:t xml:space="preserve">). The average cost of supplying </w:t>
      </w:r>
      <w:proofErr w:type="gramStart"/>
      <w:r>
        <w:t>a</w:t>
      </w:r>
      <w:proofErr w:type="gramEnd"/>
      <w:r>
        <w:t xml:space="preserve"> 800 Gg/a plant is at least 40% greater than supplying a 200 Gg/a plant.</w:t>
      </w:r>
    </w:p>
    <w:p w14:paraId="552C252D" w14:textId="77777777" w:rsidR="000F5F23" w:rsidRDefault="00B37F11">
      <w:pPr>
        <w:pStyle w:val="BodyText"/>
      </w:pPr>
      <w:commentRangeStart w:id="557"/>
      <w:r>
        <w:rPr>
          <w:b/>
          <w:bCs/>
        </w:rPr>
        <w:t>Comparison with ag residue? amount and variability? [57]</w:t>
      </w:r>
      <w:commentRangeEnd w:id="557"/>
      <w:r w:rsidR="00730329">
        <w:rPr>
          <w:rStyle w:val="CommentReference"/>
        </w:rPr>
        <w:commentReference w:id="557"/>
      </w:r>
    </w:p>
    <w:p w14:paraId="199B2284" w14:textId="10C23AD1" w:rsidR="000F5F23" w:rsidRDefault="00B37F11">
      <w:pPr>
        <w:pStyle w:val="BodyText"/>
      </w:pPr>
      <w:r>
        <w:t>Perhaps it makes sense to transport to smaller plants (</w:t>
      </w:r>
      <w:del w:id="558" w:author="gwa" w:date="2021-12-19T09:59:00Z">
        <w:r w:rsidDel="00476ACF">
          <w:delText>e.g.</w:delText>
        </w:r>
      </w:del>
      <w:ins w:id="559" w:author="gwa" w:date="2021-12-19T09:59:00Z">
        <w:r w:rsidR="00476ACF">
          <w:t>e.g.,</w:t>
        </w:r>
      </w:ins>
      <w:r>
        <w:t> pellets), and then aggregate at a larger plant (</w:t>
      </w:r>
      <w:del w:id="560" w:author="gwa" w:date="2021-12-19T09:59:00Z">
        <w:r w:rsidDel="00476ACF">
          <w:delText>e.g.</w:delText>
        </w:r>
      </w:del>
      <w:ins w:id="561" w:author="gwa" w:date="2021-12-19T09:59:00Z">
        <w:r w:rsidR="00476ACF">
          <w:t>e.g.,</w:t>
        </w:r>
      </w:ins>
      <w:r>
        <w:t> ethanol). Pellets are cheaper to transport than comminuted biomass.</w:t>
      </w:r>
    </w:p>
    <w:p w14:paraId="6F87DC65" w14:textId="7CF7BA72" w:rsidR="000F5F23" w:rsidRDefault="00B37F11">
      <w:pPr>
        <w:pStyle w:val="BodyText"/>
        <w:rPr>
          <w:ins w:id="562" w:author="Jay Anderson" w:date="2021-12-15T14:10:00Z"/>
        </w:rPr>
      </w:pPr>
      <w:r>
        <w:t>Residue variability is an important source of risk for a forest residue-based biomass processing plant. Being dependent upon stemwood harvests for the generation of residues can lead to cost variability over the long operating life of a biomass processing plan, making it is important to have a comprehensive feedstock risk management program. If the conversion technology allows it, biorefineries could consider creating a portfolio of different sources of residues. Such a portfolio approach might consider locating the biorefinery where it could also access agricultural residues during periods when availability of forest residues is low. We plan to investigate feedstock portfolios in future research.</w:t>
      </w:r>
    </w:p>
    <w:p w14:paraId="4EBE21DA" w14:textId="77777777" w:rsidR="003168BD" w:rsidRDefault="003168BD">
      <w:pPr>
        <w:pStyle w:val="BodyText"/>
        <w:rPr>
          <w:ins w:id="563" w:author="Jay Anderson" w:date="2021-12-15T14:10:00Z"/>
        </w:rPr>
      </w:pPr>
    </w:p>
    <w:p w14:paraId="637BF43A" w14:textId="77777777" w:rsidR="003054D9" w:rsidRDefault="003054D9" w:rsidP="003054D9">
      <w:pPr>
        <w:pStyle w:val="BodyText"/>
        <w:rPr>
          <w:ins w:id="564" w:author="Jay Anderson" w:date="2021-12-15T14:10:00Z"/>
        </w:rPr>
      </w:pPr>
      <w:ins w:id="565" w:author="Jay Anderson" w:date="2021-12-15T14:10:00Z">
        <w:r>
          <w:rPr>
            <w:strike/>
          </w:rPr>
          <w:t xml:space="preserve">OTHER POTENTIALLY USEFUL </w:t>
        </w:r>
        <w:proofErr w:type="gramStart"/>
        <w:r>
          <w:rPr>
            <w:strike/>
          </w:rPr>
          <w:t>TIDBITS..</w:t>
        </w:r>
        <w:proofErr w:type="gramEnd"/>
        <w:r>
          <w:rPr>
            <w:strike/>
          </w:rPr>
          <w:t xml:space="preserve"> I left these here as a reminder.</w:t>
        </w:r>
      </w:ins>
    </w:p>
    <w:p w14:paraId="25553667" w14:textId="77777777" w:rsidR="003054D9" w:rsidRDefault="003054D9" w:rsidP="003054D9">
      <w:pPr>
        <w:pStyle w:val="BodyText"/>
        <w:rPr>
          <w:ins w:id="566" w:author="Jay Anderson" w:date="2021-12-15T14:10:00Z"/>
        </w:rPr>
      </w:pPr>
      <w:ins w:id="567" w:author="Jay Anderson" w:date="2021-12-15T14:10:00Z">
        <w:r>
          <w:rPr>
            <w:strike/>
          </w:rPr>
          <w:t xml:space="preserve">The need to go outside its normal delivery zone in bad years is </w:t>
        </w:r>
        <w:proofErr w:type="gramStart"/>
        <w:r>
          <w:rPr>
            <w:strike/>
          </w:rPr>
          <w:t>similar to</w:t>
        </w:r>
        <w:proofErr w:type="gramEnd"/>
        <w:r>
          <w:rPr>
            <w:strike/>
          </w:rPr>
          <w:t xml:space="preserve"> a scenario in the agriculture residue feedstock supply literature, called the </w:t>
        </w:r>
        <w:proofErr w:type="spellStart"/>
        <w:r>
          <w:rPr>
            <w:strike/>
          </w:rPr>
          <w:t>the</w:t>
        </w:r>
        <w:proofErr w:type="spellEnd"/>
        <w:r>
          <w:rPr>
            <w:strike/>
          </w:rPr>
          <w:t xml:space="preserve"> “</w:t>
        </w:r>
        <w:proofErr w:type="spellStart"/>
        <w:r>
          <w:rPr>
            <w:strike/>
          </w:rPr>
          <w:t>derisked</w:t>
        </w:r>
        <w:proofErr w:type="spellEnd"/>
        <w:r>
          <w:rPr>
            <w:strike/>
          </w:rPr>
          <w:t>” scenario, whereby a buffer area outside the normal supply zone is contracted to provide residues during years when residue supply is low [23].</w:t>
        </w:r>
      </w:ins>
    </w:p>
    <w:p w14:paraId="5114E562" w14:textId="77777777" w:rsidR="003054D9" w:rsidRDefault="003054D9" w:rsidP="003054D9">
      <w:pPr>
        <w:pStyle w:val="BodyText"/>
        <w:rPr>
          <w:ins w:id="568" w:author="Jay Anderson" w:date="2021-12-15T14:10:00Z"/>
        </w:rPr>
      </w:pPr>
      <w:ins w:id="569" w:author="Jay Anderson" w:date="2021-12-15T14:10:00Z">
        <w:r>
          <w:rPr>
            <w:strike/>
          </w:rPr>
          <w:lastRenderedPageBreak/>
          <w:t>Modern biorefineries can expect to breakeven financially with delivered biomass costs of approximately $80 (US$60) Mg (Steeper 2021) [</w:t>
        </w:r>
        <w:r>
          <w:rPr>
            <w:b/>
            <w:bCs/>
            <w:strike/>
          </w:rPr>
          <w:t>Steeper2021?</w:t>
        </w:r>
        <w:proofErr w:type="gramStart"/>
        <w:r>
          <w:rPr>
            <w:strike/>
          </w:rPr>
          <w:t>] .</w:t>
        </w:r>
        <w:proofErr w:type="gramEnd"/>
        <w:r>
          <w:rPr>
            <w:strike/>
          </w:rPr>
          <w:t xml:space="preserve"> Studies have shown that forest policy reforms could reduce delivered forest residue costs by incenting plantations of fast-growing tree species on lands close to pulpmill locations (</w:t>
        </w:r>
        <w:proofErr w:type="spellStart"/>
        <w:r>
          <w:rPr>
            <w:strike/>
          </w:rPr>
          <w:t>Shooshtarian</w:t>
        </w:r>
        <w:proofErr w:type="spellEnd"/>
        <w:r>
          <w:rPr>
            <w:strike/>
          </w:rPr>
          <w:t xml:space="preserve"> et al. 2021 [24], Anderson et al. 2012 [25]). Other important factors will be advances in biorefinery technology and increases in biofuel prices. In Canada, governments impact biofuel prices by setting renewable fuel mandates and paying subsidies for biofuel production (Campbell et al., 2016). The continuation of these mandates and subsidies will likely be an important factor for the emergence of a second-generation (“advanced”) biofuel sector. Also, the Government of Canada's Clean Fuel Standard, which is proposed to come into force in 2022 (Government of Canada, 2020), is expected to improve the economics of advanced biofuel production.</w:t>
        </w:r>
      </w:ins>
    </w:p>
    <w:p w14:paraId="76A3A4A3" w14:textId="5D003200" w:rsidR="003054D9" w:rsidRDefault="003054D9">
      <w:pPr>
        <w:pStyle w:val="BodyText"/>
        <w:rPr>
          <w:ins w:id="570" w:author="Jay Anderson" w:date="2021-12-15T14:10:00Z"/>
        </w:rPr>
      </w:pPr>
    </w:p>
    <w:p w14:paraId="6B8B070F" w14:textId="77777777" w:rsidR="003054D9" w:rsidRDefault="003054D9">
      <w:pPr>
        <w:pStyle w:val="BodyText"/>
      </w:pPr>
    </w:p>
    <w:p w14:paraId="4A1F029B" w14:textId="77777777" w:rsidR="000F5F23" w:rsidRDefault="00B37F11">
      <w:pPr>
        <w:pStyle w:val="Heading1"/>
      </w:pPr>
      <w:bookmarkStart w:id="571" w:name="data-availability"/>
      <w:bookmarkEnd w:id="549"/>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1">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572" w:name="acknowledgements"/>
      <w:bookmarkEnd w:id="571"/>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 xml:space="preserve">We work with a group of talented people. Thanks to Marty </w:t>
      </w:r>
      <w:proofErr w:type="spellStart"/>
      <w:r>
        <w:t>Luckert</w:t>
      </w:r>
      <w:proofErr w:type="spellEnd"/>
      <w:r>
        <w:t xml:space="preserve">, Feng </w:t>
      </w:r>
      <w:proofErr w:type="spellStart"/>
      <w:r>
        <w:t>Qiu</w:t>
      </w:r>
      <w:proofErr w:type="spellEnd"/>
      <w:r>
        <w:t xml:space="preserve">, Grant Hauer, and </w:t>
      </w:r>
      <w:proofErr w:type="spellStart"/>
      <w:r>
        <w:t>Wenbei</w:t>
      </w:r>
      <w:proofErr w:type="spellEnd"/>
      <w:r>
        <w:t xml:space="preserve"> Zhang for helpful discussion.</w:t>
      </w:r>
    </w:p>
    <w:p w14:paraId="089F09F6" w14:textId="2E0C0A16" w:rsidR="000F5F23" w:rsidRDefault="00B37F11">
      <w:pPr>
        <w:pStyle w:val="Heading1"/>
        <w:rPr>
          <w:ins w:id="573" w:author="Jay Anderson" w:date="2021-12-13T13:48:00Z"/>
        </w:rPr>
      </w:pPr>
      <w:bookmarkStart w:id="574" w:name="references"/>
      <w:bookmarkEnd w:id="572"/>
      <w:r>
        <w:t>References</w:t>
      </w:r>
    </w:p>
    <w:p w14:paraId="1EEBC6EF" w14:textId="563B899A" w:rsidR="00BF2222" w:rsidRDefault="00BF2222" w:rsidP="00BF2222">
      <w:pPr>
        <w:pStyle w:val="BodyText"/>
        <w:rPr>
          <w:ins w:id="575" w:author="Jay Anderson" w:date="2021-12-13T13:48:00Z"/>
        </w:rPr>
      </w:pPr>
    </w:p>
    <w:p w14:paraId="7A7EC9F9" w14:textId="77777777" w:rsidR="00BF2222" w:rsidRDefault="00BF2222" w:rsidP="00BF2222">
      <w:pPr>
        <w:widowControl w:val="0"/>
        <w:spacing w:after="120"/>
        <w:ind w:left="720" w:hanging="720"/>
        <w:rPr>
          <w:ins w:id="576" w:author="Jay Anderson" w:date="2021-12-13T13:48:00Z"/>
        </w:rPr>
      </w:pPr>
      <w:ins w:id="577" w:author="Jay Anderson" w:date="2021-12-13T13:48:00Z">
        <w:r>
          <w:t xml:space="preserve">Campbell, H. Anderson, </w:t>
        </w:r>
        <w:proofErr w:type="gramStart"/>
        <w:r>
          <w:t>J.</w:t>
        </w:r>
        <w:proofErr w:type="gramEnd"/>
        <w:r>
          <w:t xml:space="preserve"> and M.K. </w:t>
        </w:r>
        <w:proofErr w:type="spellStart"/>
        <w:r>
          <w:t>Luckert</w:t>
        </w:r>
        <w:proofErr w:type="spellEnd"/>
        <w:r>
          <w:t xml:space="preserve">. 2016. Public Policies and Canadian Ethanol Production: History and Future Prospects for an Emerging Industry. </w:t>
        </w:r>
        <w:r>
          <w:rPr>
            <w:i/>
          </w:rPr>
          <w:t xml:space="preserve">Biofuels </w:t>
        </w:r>
        <w:proofErr w:type="gramStart"/>
        <w:r>
          <w:t>January,</w:t>
        </w:r>
        <w:proofErr w:type="gramEnd"/>
        <w:r>
          <w:t xml:space="preserve"> 1-20. </w:t>
        </w:r>
      </w:ins>
    </w:p>
    <w:p w14:paraId="451ABD6D" w14:textId="275F3E52" w:rsidR="00BF2222" w:rsidRDefault="00BF2222" w:rsidP="00BF2222">
      <w:pPr>
        <w:pStyle w:val="BodyText"/>
        <w:rPr>
          <w:ins w:id="578" w:author="Jay Anderson" w:date="2021-12-13T13:48:00Z"/>
        </w:rPr>
      </w:pPr>
    </w:p>
    <w:p w14:paraId="0BE69A32" w14:textId="77777777" w:rsidR="00BF2222" w:rsidRPr="00BF2222" w:rsidRDefault="00BF2222">
      <w:pPr>
        <w:pStyle w:val="BodyText"/>
        <w:pPrChange w:id="579" w:author="Jay Anderson" w:date="2021-12-13T13:48:00Z">
          <w:pPr>
            <w:pStyle w:val="Heading1"/>
          </w:pPr>
        </w:pPrChange>
      </w:pPr>
    </w:p>
    <w:p w14:paraId="584DD086" w14:textId="77777777" w:rsidR="000F5F23" w:rsidRDefault="00B37F11">
      <w:pPr>
        <w:pStyle w:val="Bibliography"/>
      </w:pPr>
      <w:bookmarkStart w:id="580" w:name="ref-Lane2018"/>
      <w:bookmarkStart w:id="581" w:name="refs"/>
      <w:r>
        <w:t xml:space="preserve">[1] </w:t>
      </w:r>
      <w:r>
        <w:tab/>
        <w:t xml:space="preserve">Lane J. </w:t>
      </w:r>
      <w:hyperlink r:id="rId12">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582" w:name="ref-Watters2021"/>
      <w:bookmarkEnd w:id="580"/>
      <w:r>
        <w:t xml:space="preserve">[2] </w:t>
      </w:r>
      <w:r>
        <w:tab/>
        <w:t xml:space="preserve">Watters A. </w:t>
      </w:r>
      <w:hyperlink r:id="rId13">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583" w:name="ref-Sterman2018"/>
      <w:bookmarkEnd w:id="582"/>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w:t>
      </w:r>
      <w:proofErr w:type="gramStart"/>
      <w:r>
        <w:t>2018;13:015007</w:t>
      </w:r>
      <w:proofErr w:type="gramEnd"/>
      <w:r>
        <w:t>. doi:</w:t>
      </w:r>
      <w:hyperlink r:id="rId14">
        <w:r>
          <w:rPr>
            <w:rStyle w:val="Hyperlink"/>
          </w:rPr>
          <w:t>10.1088/1748-9326/aaa512</w:t>
        </w:r>
      </w:hyperlink>
      <w:r>
        <w:t>.</w:t>
      </w:r>
    </w:p>
    <w:p w14:paraId="55A0EA6C" w14:textId="77777777" w:rsidR="000F5F23" w:rsidRDefault="00B37F11">
      <w:pPr>
        <w:pStyle w:val="Bibliography"/>
      </w:pPr>
      <w:bookmarkStart w:id="584" w:name="ref-Dymond2010"/>
      <w:bookmarkEnd w:id="583"/>
      <w:r>
        <w:t xml:space="preserve">[4] </w:t>
      </w:r>
      <w:r>
        <w:tab/>
        <w:t xml:space="preserve">Dymond CC, Titus BD, Stinson G, Kurz WA. Future quantities and spatial distribution of harvesting residue and dead wood from natural disturbances in Canada. Forest Ecology and Management </w:t>
      </w:r>
      <w:proofErr w:type="gramStart"/>
      <w:r>
        <w:t>2010;260:181</w:t>
      </w:r>
      <w:proofErr w:type="gramEnd"/>
      <w:r>
        <w:t>–92. doi:</w:t>
      </w:r>
      <w:hyperlink r:id="rId15">
        <w:r>
          <w:rPr>
            <w:rStyle w:val="Hyperlink"/>
          </w:rPr>
          <w:t>10.1016/j.foreco.2010.04.015</w:t>
        </w:r>
      </w:hyperlink>
      <w:r>
        <w:t>.</w:t>
      </w:r>
    </w:p>
    <w:p w14:paraId="194E10D8" w14:textId="77777777" w:rsidR="000F5F23" w:rsidRDefault="00B37F11">
      <w:pPr>
        <w:pStyle w:val="Bibliography"/>
      </w:pPr>
      <w:bookmarkStart w:id="585" w:name="ref-Shabani2013"/>
      <w:bookmarkEnd w:id="584"/>
      <w:r>
        <w:t xml:space="preserve">[5] </w:t>
      </w:r>
      <w:r>
        <w:tab/>
        <w:t xml:space="preserve">Shabani N, Akhtari S, Sowlati T. Value chain optimization of forest biomass for bioenergy production: A review. Renewable and Sustainable Energy Reviews </w:t>
      </w:r>
      <w:proofErr w:type="gramStart"/>
      <w:r>
        <w:t>2013;23:299</w:t>
      </w:r>
      <w:proofErr w:type="gramEnd"/>
      <w:r>
        <w:t>–311. doi:</w:t>
      </w:r>
      <w:hyperlink r:id="rId16">
        <w:r>
          <w:rPr>
            <w:rStyle w:val="Hyperlink"/>
          </w:rPr>
          <w:t>10.1016/j.rser.2013.03.005</w:t>
        </w:r>
      </w:hyperlink>
      <w:r>
        <w:t>.</w:t>
      </w:r>
    </w:p>
    <w:p w14:paraId="62E8FF9D" w14:textId="77777777" w:rsidR="000F5F23" w:rsidRDefault="00B37F11">
      <w:pPr>
        <w:pStyle w:val="Bibliography"/>
      </w:pPr>
      <w:bookmarkStart w:id="586" w:name="ref-Kumar2003"/>
      <w:bookmarkEnd w:id="585"/>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587" w:name="ref-Rummer2007"/>
      <w:bookmarkEnd w:id="586"/>
      <w:r>
        <w:t xml:space="preserve">[7] </w:t>
      </w:r>
      <w:r>
        <w:tab/>
        <w:t>Rummer B. Moving Biomass: Technology, Economics, and Possibilities 2007:69.</w:t>
      </w:r>
    </w:p>
    <w:p w14:paraId="4FF76A95" w14:textId="77777777" w:rsidR="000F5F23" w:rsidRDefault="00B37F11">
      <w:pPr>
        <w:pStyle w:val="Bibliography"/>
      </w:pPr>
      <w:bookmarkStart w:id="588" w:name="ref-Aulakh2008"/>
      <w:bookmarkEnd w:id="587"/>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589" w:name="ref-deAvillez2014"/>
      <w:bookmarkEnd w:id="588"/>
      <w:r>
        <w:t xml:space="preserve">[9] </w:t>
      </w:r>
      <w:r>
        <w:tab/>
        <w:t xml:space="preserve">de Avillez R. An Analysis of Productivity Trends in the Canadian Forest Products </w:t>
      </w:r>
      <w:proofErr w:type="gramStart"/>
      <w:r>
        <w:t>Sector,.</w:t>
      </w:r>
      <w:proofErr w:type="gramEnd"/>
      <w:r>
        <w:t xml:space="preserve"> International Productivity Monitor </w:t>
      </w:r>
      <w:proofErr w:type="gramStart"/>
      <w:r>
        <w:t>2014;27:79</w:t>
      </w:r>
      <w:proofErr w:type="gramEnd"/>
      <w:r>
        <w:t>–100.</w:t>
      </w:r>
    </w:p>
    <w:p w14:paraId="3B6A4964" w14:textId="77777777" w:rsidR="000F5F23" w:rsidRDefault="00B37F11">
      <w:pPr>
        <w:pStyle w:val="Bibliography"/>
      </w:pPr>
      <w:bookmarkStart w:id="590" w:name="ref-Spelter2009"/>
      <w:bookmarkEnd w:id="589"/>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591" w:name="ref-Niquidet2014"/>
      <w:bookmarkEnd w:id="590"/>
      <w:r>
        <w:t xml:space="preserve">[11] </w:t>
      </w:r>
      <w:r>
        <w:tab/>
        <w:t xml:space="preserve">Niquidet K, Friesen D. </w:t>
      </w:r>
      <w:hyperlink r:id="rId17">
        <w:r>
          <w:rPr>
            <w:rStyle w:val="Hyperlink"/>
          </w:rPr>
          <w:t>Bioenergy potential from wood residuals in Alberta: A positive mathematical programming approach</w:t>
        </w:r>
      </w:hyperlink>
      <w:r>
        <w:t xml:space="preserve">. Canadian Journal of Forest Research (Print) </w:t>
      </w:r>
      <w:proofErr w:type="gramStart"/>
      <w:r>
        <w:t>2014;44:1586</w:t>
      </w:r>
      <w:proofErr w:type="gramEnd"/>
      <w:r>
        <w:t>–94.</w:t>
      </w:r>
    </w:p>
    <w:p w14:paraId="2AF8F60C" w14:textId="77777777" w:rsidR="000F5F23" w:rsidRDefault="00B37F11">
      <w:pPr>
        <w:pStyle w:val="Bibliography"/>
      </w:pPr>
      <w:bookmarkStart w:id="592" w:name="ref-Stephen2010"/>
      <w:bookmarkEnd w:id="591"/>
      <w:r>
        <w:t xml:space="preserve">[12] </w:t>
      </w:r>
      <w:r>
        <w:tab/>
        <w:t xml:space="preserve">Stephen JD, Sokhansanj S, Bi X, Sowlati T, Kloeck T, Townley-Smith L, et al. Analysis of biomass feedstock availability and variability for the Peace River region of Alberta, Canada. Biosystems Engineering </w:t>
      </w:r>
      <w:proofErr w:type="gramStart"/>
      <w:r>
        <w:t>2010;105:103</w:t>
      </w:r>
      <w:proofErr w:type="gramEnd"/>
      <w:r>
        <w:t>–11. doi:</w:t>
      </w:r>
      <w:hyperlink r:id="rId18">
        <w:r>
          <w:rPr>
            <w:rStyle w:val="Hyperlink"/>
          </w:rPr>
          <w:t>10.1016/j.biosystemseng.2009.09.019</w:t>
        </w:r>
      </w:hyperlink>
      <w:r>
        <w:t>.</w:t>
      </w:r>
    </w:p>
    <w:p w14:paraId="2C03E1E2" w14:textId="77777777" w:rsidR="000F5F23" w:rsidRDefault="00B37F11">
      <w:pPr>
        <w:pStyle w:val="Bibliography"/>
      </w:pPr>
      <w:bookmarkStart w:id="593" w:name="ref-Bolkesjo2006"/>
      <w:bookmarkEnd w:id="592"/>
      <w:r>
        <w:t xml:space="preserve">[13] </w:t>
      </w:r>
      <w:r>
        <w:tab/>
        <w:t xml:space="preserve">Folsland Bolkesjø T, Trømborg E, Solberg B. Bioenergy from the forest sector: Economic potential and interactions with timber and forest products markets in Norway. Scandinavian Journal of Forest Research </w:t>
      </w:r>
      <w:proofErr w:type="gramStart"/>
      <w:r>
        <w:t>2006;21:175</w:t>
      </w:r>
      <w:proofErr w:type="gramEnd"/>
      <w:r>
        <w:t>–85. doi:</w:t>
      </w:r>
      <w:hyperlink r:id="rId19">
        <w:r>
          <w:rPr>
            <w:rStyle w:val="Hyperlink"/>
          </w:rPr>
          <w:t>10.1080/02827580600591216</w:t>
        </w:r>
      </w:hyperlink>
      <w:r>
        <w:t>.</w:t>
      </w:r>
    </w:p>
    <w:p w14:paraId="2BFD656F" w14:textId="77777777" w:rsidR="000F5F23" w:rsidRDefault="00B37F11">
      <w:pPr>
        <w:pStyle w:val="Bibliography"/>
      </w:pPr>
      <w:bookmarkStart w:id="594" w:name="ref-Buongiorno2011"/>
      <w:bookmarkEnd w:id="593"/>
      <w:r>
        <w:lastRenderedPageBreak/>
        <w:t xml:space="preserve">[14] </w:t>
      </w:r>
      <w:r>
        <w:tab/>
        <w:t xml:space="preserve">Buongiorno J, Raunikar R, Zhu S. Consequences of increasing bioenergy demand on wood and forests: An application of the Global Forest Products Model. Journal of Forest Economics </w:t>
      </w:r>
      <w:proofErr w:type="gramStart"/>
      <w:r>
        <w:t>2011;17:214</w:t>
      </w:r>
      <w:proofErr w:type="gramEnd"/>
      <w:r>
        <w:t>–29. doi:</w:t>
      </w:r>
      <w:hyperlink r:id="rId20">
        <w:r>
          <w:rPr>
            <w:rStyle w:val="Hyperlink"/>
          </w:rPr>
          <w:t>10.1016/j.jfe.2011.02.008</w:t>
        </w:r>
      </w:hyperlink>
      <w:r>
        <w:t>.</w:t>
      </w:r>
    </w:p>
    <w:p w14:paraId="33290DFF" w14:textId="77777777" w:rsidR="000F5F23" w:rsidRDefault="00B37F11">
      <w:pPr>
        <w:pStyle w:val="Bibliography"/>
      </w:pPr>
      <w:bookmarkStart w:id="595" w:name="ref-Galik2009"/>
      <w:bookmarkEnd w:id="594"/>
      <w:r>
        <w:t xml:space="preserve">[15] </w:t>
      </w:r>
      <w:r>
        <w:tab/>
        <w:t xml:space="preserve">Galik CS, Abt R, Wu Y. Forest Biomass Supply in the Southeastern United States—Implications for Industrial Roundwood and Bioenergy Production. Journal of Forestry </w:t>
      </w:r>
      <w:proofErr w:type="gramStart"/>
      <w:r>
        <w:t>2009;107:69</w:t>
      </w:r>
      <w:proofErr w:type="gramEnd"/>
      <w:r>
        <w:t>–77. doi:</w:t>
      </w:r>
      <w:hyperlink r:id="rId21">
        <w:r>
          <w:rPr>
            <w:rStyle w:val="Hyperlink"/>
          </w:rPr>
          <w:t>10.1093/jof/107.2.69</w:t>
        </w:r>
      </w:hyperlink>
      <w:r>
        <w:t>.</w:t>
      </w:r>
    </w:p>
    <w:p w14:paraId="490AABBB" w14:textId="77777777" w:rsidR="000F5F23" w:rsidRDefault="00B37F11">
      <w:pPr>
        <w:pStyle w:val="Bibliography"/>
      </w:pPr>
      <w:bookmarkStart w:id="596" w:name="ref-Cambero2015"/>
      <w:bookmarkEnd w:id="595"/>
      <w:r>
        <w:t xml:space="preserve">[16] </w:t>
      </w:r>
      <w:r>
        <w:tab/>
        <w:t xml:space="preserve">Cambero C, Sowlati T, Marinescu M, Röser D. Strategic optimization of forest residues to bioenergy and biofuel supply chain. International Journal of Energy Research </w:t>
      </w:r>
      <w:proofErr w:type="gramStart"/>
      <w:r>
        <w:t>2015;39:439</w:t>
      </w:r>
      <w:proofErr w:type="gramEnd"/>
      <w:r>
        <w:t>–52. doi:</w:t>
      </w:r>
      <w:hyperlink r:id="rId22">
        <w:r>
          <w:rPr>
            <w:rStyle w:val="Hyperlink"/>
          </w:rPr>
          <w:t>10.1002/er.3233</w:t>
        </w:r>
      </w:hyperlink>
      <w:r>
        <w:t>.</w:t>
      </w:r>
    </w:p>
    <w:p w14:paraId="396AF256" w14:textId="77777777" w:rsidR="000F5F23" w:rsidRDefault="00B37F11">
      <w:pPr>
        <w:pStyle w:val="Bibliography"/>
      </w:pPr>
      <w:bookmarkStart w:id="597" w:name="ref-Chen2012"/>
      <w:bookmarkEnd w:id="596"/>
      <w:r>
        <w:t xml:space="preserve">[17] </w:t>
      </w:r>
      <w:r>
        <w:tab/>
        <w:t xml:space="preserve">Chen C-W, Fan Y. Bioethanol supply chain system planning under supply and demand uncertainties. Transportation Research Part E: Logistics and Transportation Review </w:t>
      </w:r>
      <w:proofErr w:type="gramStart"/>
      <w:r>
        <w:t>2012;48:150</w:t>
      </w:r>
      <w:proofErr w:type="gramEnd"/>
      <w:r>
        <w:t>–64. doi:</w:t>
      </w:r>
      <w:hyperlink r:id="rId23">
        <w:r>
          <w:rPr>
            <w:rStyle w:val="Hyperlink"/>
          </w:rPr>
          <w:t>10.1016/j.tre.2011.08.004</w:t>
        </w:r>
      </w:hyperlink>
      <w:r>
        <w:t>.</w:t>
      </w:r>
    </w:p>
    <w:p w14:paraId="56DF9912" w14:textId="77777777" w:rsidR="000F5F23" w:rsidRDefault="00B37F11">
      <w:pPr>
        <w:pStyle w:val="Bibliography"/>
      </w:pPr>
      <w:bookmarkStart w:id="598" w:name="ref-Papapostolou2011"/>
      <w:bookmarkEnd w:id="597"/>
      <w:r>
        <w:t xml:space="preserve">[18] </w:t>
      </w:r>
      <w:r>
        <w:tab/>
        <w:t xml:space="preserve">Papapostolou C, Kondili E, Kaldellis JK. Development and implementation of an optimisation model for biofuels supply chain. Energy </w:t>
      </w:r>
      <w:proofErr w:type="gramStart"/>
      <w:r>
        <w:t>2011;36:6019</w:t>
      </w:r>
      <w:proofErr w:type="gramEnd"/>
      <w:r>
        <w:t>–26. doi:</w:t>
      </w:r>
      <w:hyperlink r:id="rId24">
        <w:r>
          <w:rPr>
            <w:rStyle w:val="Hyperlink"/>
          </w:rPr>
          <w:t>10.1016/j.energy.2011.08.013</w:t>
        </w:r>
      </w:hyperlink>
      <w:r>
        <w:t>.</w:t>
      </w:r>
    </w:p>
    <w:p w14:paraId="5B001A7C" w14:textId="77777777" w:rsidR="000F5F23" w:rsidRDefault="00B37F11">
      <w:pPr>
        <w:pStyle w:val="Bibliography"/>
      </w:pPr>
      <w:bookmarkStart w:id="599" w:name="ref-Johnson2012"/>
      <w:bookmarkEnd w:id="598"/>
      <w:r>
        <w:t xml:space="preserve">[19] </w:t>
      </w:r>
      <w:r>
        <w:tab/>
        <w:t xml:space="preserve">Johnson DM, Jenkins TL, Zhang F. Methods for optimally locating a forest biomass-to-biofuel facility. Biofuels </w:t>
      </w:r>
      <w:proofErr w:type="gramStart"/>
      <w:r>
        <w:t>2012;3:489</w:t>
      </w:r>
      <w:proofErr w:type="gramEnd"/>
      <w:r>
        <w:t>–503. doi:</w:t>
      </w:r>
      <w:hyperlink r:id="rId25">
        <w:r>
          <w:rPr>
            <w:rStyle w:val="Hyperlink"/>
          </w:rPr>
          <w:t>10.4155/bfs.12.34</w:t>
        </w:r>
      </w:hyperlink>
      <w:r>
        <w:t>.</w:t>
      </w:r>
    </w:p>
    <w:p w14:paraId="2E04E3CF" w14:textId="77777777" w:rsidR="000F5F23" w:rsidRDefault="00B37F11">
      <w:pPr>
        <w:pStyle w:val="Bibliography"/>
      </w:pPr>
      <w:bookmarkStart w:id="600" w:name="ref-Yemshanov2014"/>
      <w:bookmarkEnd w:id="599"/>
      <w:r>
        <w:t xml:space="preserve">[20] </w:t>
      </w:r>
      <w:r>
        <w:tab/>
        <w:t xml:space="preserve">Yemshanov D, McKenney DW, Fraleigh S, McConkey B, Huffman T, Smith S. Cost estimates of post harvest forest biomass supply for Canada. Biomass &amp; Bioenergy </w:t>
      </w:r>
      <w:proofErr w:type="gramStart"/>
      <w:r>
        <w:t>2014;69:80</w:t>
      </w:r>
      <w:proofErr w:type="gramEnd"/>
      <w:r>
        <w:t>–94. doi:</w:t>
      </w:r>
      <w:hyperlink r:id="rId26">
        <w:r>
          <w:rPr>
            <w:rStyle w:val="Hyperlink"/>
          </w:rPr>
          <w:t>10.1016/j.biombioe.2014.07.002</w:t>
        </w:r>
      </w:hyperlink>
      <w:r>
        <w:t>.</w:t>
      </w:r>
    </w:p>
    <w:p w14:paraId="0CA45119" w14:textId="77777777" w:rsidR="000F5F23" w:rsidRDefault="00B37F11">
      <w:pPr>
        <w:pStyle w:val="Bibliography"/>
      </w:pPr>
      <w:bookmarkStart w:id="601" w:name="ref-Blackburn2020"/>
      <w:bookmarkEnd w:id="600"/>
      <w:r>
        <w:t xml:space="preserve">[21] </w:t>
      </w:r>
      <w:r>
        <w:tab/>
        <w:t xml:space="preserve">Blackburn K. </w:t>
      </w:r>
      <w:hyperlink r:id="rId27">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602" w:name="ref-Swinton2021"/>
      <w:bookmarkEnd w:id="601"/>
      <w:r>
        <w:t xml:space="preserve">[22] </w:t>
      </w:r>
      <w:r>
        <w:tab/>
        <w:t xml:space="preserve">Swinton SM, Dulys F, Klammer SSH. Why Biomass Residue Is Not as Plentiful as It Looks: Case Study on Economic Supply of Logging Residues. Applied Economic Perspectives and Policy </w:t>
      </w:r>
      <w:proofErr w:type="gramStart"/>
      <w:r>
        <w:t>2021;43:1003</w:t>
      </w:r>
      <w:proofErr w:type="gramEnd"/>
      <w:r>
        <w:t>–25. doi:</w:t>
      </w:r>
      <w:hyperlink r:id="rId28">
        <w:r>
          <w:rPr>
            <w:rStyle w:val="Hyperlink"/>
          </w:rPr>
          <w:t>10.1002/aepp.13067</w:t>
        </w:r>
      </w:hyperlink>
      <w:r>
        <w:t>.</w:t>
      </w:r>
    </w:p>
    <w:p w14:paraId="0BB02FF2" w14:textId="77777777" w:rsidR="000F5F23" w:rsidRDefault="00B37F11">
      <w:pPr>
        <w:pStyle w:val="Bibliography"/>
      </w:pPr>
      <w:bookmarkStart w:id="603" w:name="ref-Golecha2016"/>
      <w:bookmarkEnd w:id="602"/>
      <w:r>
        <w:t xml:space="preserve">[23] </w:t>
      </w:r>
      <w:r>
        <w:tab/>
        <w:t xml:space="preserve">Golecha R, Gan J. Effects of corn stover year-to-year supply variability and market structure on biomass utilization and cost. Renewable and Sustainable Energy Reviews </w:t>
      </w:r>
      <w:proofErr w:type="gramStart"/>
      <w:r>
        <w:t>2016;57:34</w:t>
      </w:r>
      <w:proofErr w:type="gramEnd"/>
      <w:r>
        <w:t>–44. doi:</w:t>
      </w:r>
      <w:hyperlink r:id="rId29">
        <w:r>
          <w:rPr>
            <w:rStyle w:val="Hyperlink"/>
          </w:rPr>
          <w:t>10.1016/j.rser.2015.12.075</w:t>
        </w:r>
      </w:hyperlink>
      <w:r>
        <w:t>.</w:t>
      </w:r>
    </w:p>
    <w:p w14:paraId="012C0C6B" w14:textId="77777777" w:rsidR="000F5F23" w:rsidRDefault="00B37F11">
      <w:pPr>
        <w:pStyle w:val="Bibliography"/>
      </w:pPr>
      <w:bookmarkStart w:id="604" w:name="ref-Shooshtarian2021"/>
      <w:bookmarkEnd w:id="603"/>
      <w:r>
        <w:t xml:space="preserve">[24] </w:t>
      </w:r>
      <w:r>
        <w:tab/>
        <w:t xml:space="preserve">Shooshtarian A, Anderson JA, Armstrong GW, Luckert MK. Policies for establishing hybrid poplar plantations on private and public lands in western Canada for bioethanol feedstock: A forest-level financial analysis. Canadian Journal of Forest Research </w:t>
      </w:r>
      <w:proofErr w:type="gramStart"/>
      <w:r>
        <w:t>2021;51:1664</w:t>
      </w:r>
      <w:proofErr w:type="gramEnd"/>
      <w:r>
        <w:t>–77. doi:</w:t>
      </w:r>
      <w:hyperlink r:id="rId30">
        <w:r>
          <w:rPr>
            <w:rStyle w:val="Hyperlink"/>
          </w:rPr>
          <w:t>10.1139/cjfr-2020-0399</w:t>
        </w:r>
      </w:hyperlink>
      <w:r>
        <w:t>.</w:t>
      </w:r>
    </w:p>
    <w:p w14:paraId="11E50C83" w14:textId="77777777" w:rsidR="000F5F23" w:rsidRDefault="00B37F11">
      <w:pPr>
        <w:pStyle w:val="Bibliography"/>
      </w:pPr>
      <w:bookmarkStart w:id="605" w:name="ref-Anderson2012"/>
      <w:bookmarkEnd w:id="604"/>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606" w:name="ref-AlbertaFMU"/>
      <w:bookmarkEnd w:id="605"/>
      <w:r>
        <w:t xml:space="preserve">[26] </w:t>
      </w:r>
      <w:r>
        <w:tab/>
        <w:t xml:space="preserve">Alberta. </w:t>
      </w:r>
      <w:hyperlink r:id="rId31">
        <w:r>
          <w:rPr>
            <w:rStyle w:val="Hyperlink"/>
          </w:rPr>
          <w:t>Forest management units [map]</w:t>
        </w:r>
      </w:hyperlink>
      <w:r>
        <w:t xml:space="preserve"> 2021.</w:t>
      </w:r>
    </w:p>
    <w:p w14:paraId="5DA01087" w14:textId="77777777" w:rsidR="000F5F23" w:rsidRDefault="00B37F11">
      <w:pPr>
        <w:pStyle w:val="Bibliography"/>
      </w:pPr>
      <w:bookmarkStart w:id="607" w:name="ref-AlbertaFMA"/>
      <w:bookmarkEnd w:id="606"/>
      <w:r>
        <w:t xml:space="preserve">[27] </w:t>
      </w:r>
      <w:r>
        <w:tab/>
        <w:t xml:space="preserve">Alberta. </w:t>
      </w:r>
      <w:hyperlink r:id="rId32">
        <w:r>
          <w:rPr>
            <w:rStyle w:val="Hyperlink"/>
          </w:rPr>
          <w:t>Forest management agreement boundaries [map]</w:t>
        </w:r>
      </w:hyperlink>
      <w:r>
        <w:t xml:space="preserve"> 2021.</w:t>
      </w:r>
    </w:p>
    <w:p w14:paraId="60A6F973" w14:textId="77777777" w:rsidR="000F5F23" w:rsidRDefault="00B37F11">
      <w:pPr>
        <w:pStyle w:val="Bibliography"/>
      </w:pPr>
      <w:bookmarkStart w:id="608" w:name="ref-QGISorg2021"/>
      <w:bookmarkEnd w:id="607"/>
      <w:r>
        <w:lastRenderedPageBreak/>
        <w:t xml:space="preserve">[28] </w:t>
      </w:r>
      <w:r>
        <w:tab/>
        <w:t xml:space="preserve">QGIS.org. </w:t>
      </w:r>
      <w:hyperlink r:id="rId33">
        <w:r>
          <w:rPr>
            <w:rStyle w:val="Hyperlink"/>
          </w:rPr>
          <w:t>QGIS geographic information system</w:t>
        </w:r>
      </w:hyperlink>
      <w:r>
        <w:t xml:space="preserve"> 2021.</w:t>
      </w:r>
    </w:p>
    <w:p w14:paraId="00BC903D" w14:textId="77777777" w:rsidR="000F5F23" w:rsidRDefault="00B37F11">
      <w:pPr>
        <w:pStyle w:val="Bibliography"/>
      </w:pPr>
      <w:bookmarkStart w:id="609" w:name="ref-Altalis2021"/>
      <w:bookmarkEnd w:id="608"/>
      <w:r>
        <w:t xml:space="preserve">[29] </w:t>
      </w:r>
      <w:r>
        <w:tab/>
        <w:t xml:space="preserve">Altalis. </w:t>
      </w:r>
      <w:hyperlink r:id="rId34">
        <w:r>
          <w:rPr>
            <w:rStyle w:val="Hyperlink"/>
          </w:rPr>
          <w:t>Base features</w:t>
        </w:r>
      </w:hyperlink>
      <w:r>
        <w:t xml:space="preserve"> 2021.</w:t>
      </w:r>
    </w:p>
    <w:p w14:paraId="5CF6375F" w14:textId="77777777" w:rsidR="000F5F23" w:rsidRDefault="00B37F11">
      <w:pPr>
        <w:pStyle w:val="Bibliography"/>
      </w:pPr>
      <w:bookmarkStart w:id="610" w:name="ref-ALSA2021"/>
      <w:bookmarkEnd w:id="609"/>
      <w:r>
        <w:t xml:space="preserve">[30] </w:t>
      </w:r>
      <w:r>
        <w:tab/>
        <w:t xml:space="preserve">Alberta Land Surveyors’ Association. </w:t>
      </w:r>
      <w:hyperlink r:id="rId35">
        <w:r>
          <w:rPr>
            <w:rStyle w:val="Hyperlink"/>
          </w:rPr>
          <w:t>Alberta township system</w:t>
        </w:r>
      </w:hyperlink>
      <w:r>
        <w:t xml:space="preserve"> 2021.</w:t>
      </w:r>
    </w:p>
    <w:p w14:paraId="6CB70EBA" w14:textId="77777777" w:rsidR="000F5F23" w:rsidRDefault="00B37F11">
      <w:pPr>
        <w:pStyle w:val="Bibliography"/>
      </w:pPr>
      <w:bookmarkStart w:id="611" w:name="ref-Alberta2021a"/>
      <w:bookmarkEnd w:id="610"/>
      <w:r>
        <w:t xml:space="preserve">[31] </w:t>
      </w:r>
      <w:r>
        <w:tab/>
        <w:t xml:space="preserve">Alberta. </w:t>
      </w:r>
      <w:hyperlink r:id="rId36">
        <w:r>
          <w:rPr>
            <w:rStyle w:val="Hyperlink"/>
          </w:rPr>
          <w:t>Alberta Geospatial Services</w:t>
        </w:r>
      </w:hyperlink>
      <w:r>
        <w:t xml:space="preserve"> 2021.</w:t>
      </w:r>
    </w:p>
    <w:p w14:paraId="45BCEB5C" w14:textId="77777777" w:rsidR="000F5F23" w:rsidRDefault="00B37F11">
      <w:pPr>
        <w:pStyle w:val="Bibliography"/>
      </w:pPr>
      <w:bookmarkStart w:id="612" w:name="ref-Beaudoin2017"/>
      <w:bookmarkEnd w:id="611"/>
      <w:r>
        <w:t xml:space="preserve">[32] </w:t>
      </w:r>
      <w:r>
        <w:tab/>
        <w:t>Beaudoin A, Bernier PY, Villemaire P, Guindon L, Guo XJ. [Dataset] Species composition, forest properties and land cover types across Canada’s forests at 250m resolution for 2001 and 2011. 2017. doi:</w:t>
      </w:r>
      <w:hyperlink r:id="rId37">
        <w:r>
          <w:rPr>
            <w:rStyle w:val="Hyperlink"/>
          </w:rPr>
          <w:t>10.23687/ec9e2659-1c29-4ddb-87a2-6aced147a990</w:t>
        </w:r>
      </w:hyperlink>
      <w:r>
        <w:t>.</w:t>
      </w:r>
    </w:p>
    <w:p w14:paraId="7B9DF093" w14:textId="77777777" w:rsidR="000F5F23" w:rsidRDefault="00B37F11">
      <w:pPr>
        <w:pStyle w:val="Bibliography"/>
      </w:pPr>
      <w:bookmarkStart w:id="613" w:name="ref-NFIS2021a"/>
      <w:bookmarkEnd w:id="612"/>
      <w:r>
        <w:t xml:space="preserve">[33] </w:t>
      </w:r>
      <w:r>
        <w:tab/>
        <w:t xml:space="preserve">National Forest Information System. </w:t>
      </w:r>
      <w:hyperlink r:id="rId38">
        <w:r>
          <w:rPr>
            <w:rStyle w:val="Hyperlink"/>
          </w:rPr>
          <w:t>Satellite forest information for Canada</w:t>
        </w:r>
      </w:hyperlink>
      <w:r>
        <w:t xml:space="preserve"> 2021.</w:t>
      </w:r>
    </w:p>
    <w:p w14:paraId="75233488" w14:textId="77777777" w:rsidR="000F5F23" w:rsidRDefault="00B37F11">
      <w:pPr>
        <w:pStyle w:val="Bibliography"/>
      </w:pPr>
      <w:bookmarkStart w:id="614" w:name="ref-Hermosilla2016"/>
      <w:bookmarkEnd w:id="613"/>
      <w:r>
        <w:t xml:space="preserve">[34] </w:t>
      </w:r>
      <w:r>
        <w:tab/>
        <w:t xml:space="preserve">Hermosilla T, Wulder MA, White JC, Coops NC, Hobart GW, Campbell LB. Mass data processing of time series landsat imagery: Pixels to data products for forest monitoring. International Journal of Digital Earth </w:t>
      </w:r>
      <w:proofErr w:type="gramStart"/>
      <w:r>
        <w:t>2016;9:1035</w:t>
      </w:r>
      <w:proofErr w:type="gramEnd"/>
      <w:r>
        <w:t>–54. doi:</w:t>
      </w:r>
      <w:hyperlink r:id="rId39">
        <w:r>
          <w:rPr>
            <w:rStyle w:val="Hyperlink"/>
          </w:rPr>
          <w:t>10.1080/17538947.2016.1187673</w:t>
        </w:r>
      </w:hyperlink>
      <w:r>
        <w:t>.</w:t>
      </w:r>
    </w:p>
    <w:p w14:paraId="62A32C6E" w14:textId="77777777" w:rsidR="000F5F23" w:rsidRDefault="00B37F11">
      <w:pPr>
        <w:pStyle w:val="Bibliography"/>
      </w:pPr>
      <w:bookmarkStart w:id="615" w:name="ref-NFIS2021b"/>
      <w:bookmarkEnd w:id="614"/>
      <w:r>
        <w:t xml:space="preserve">[35] </w:t>
      </w:r>
      <w:r>
        <w:tab/>
        <w:t xml:space="preserve">National Forest Information System. </w:t>
      </w:r>
      <w:hyperlink r:id="rId40">
        <w:r>
          <w:rPr>
            <w:rStyle w:val="Hyperlink"/>
          </w:rPr>
          <w:t>Individual tree biomass calculator</w:t>
        </w:r>
      </w:hyperlink>
      <w:r>
        <w:t xml:space="preserve"> 2021.</w:t>
      </w:r>
    </w:p>
    <w:p w14:paraId="28EC6EE0" w14:textId="77777777" w:rsidR="000F5F23" w:rsidRDefault="00B37F11">
      <w:pPr>
        <w:pStyle w:val="Bibliography"/>
      </w:pPr>
      <w:bookmarkStart w:id="616" w:name="ref-Ung2013"/>
      <w:bookmarkEnd w:id="615"/>
      <w:r>
        <w:t xml:space="preserve">[36] </w:t>
      </w:r>
      <w:r>
        <w:tab/>
        <w:t xml:space="preserve">Ung C-H, Guo XJ, Fortin M. Canadian national taper models. The Forestry Chronicle </w:t>
      </w:r>
      <w:proofErr w:type="gramStart"/>
      <w:r>
        <w:t>2013;89:211</w:t>
      </w:r>
      <w:proofErr w:type="gramEnd"/>
      <w:r>
        <w:t>–24.</w:t>
      </w:r>
    </w:p>
    <w:p w14:paraId="116644F8" w14:textId="77777777" w:rsidR="000F5F23" w:rsidRDefault="00B37F11">
      <w:pPr>
        <w:pStyle w:val="Bibliography"/>
      </w:pPr>
      <w:bookmarkStart w:id="617" w:name="ref-NRCan2015"/>
      <w:bookmarkEnd w:id="616"/>
      <w:r>
        <w:t xml:space="preserve">[37] </w:t>
      </w:r>
      <w:r>
        <w:tab/>
        <w:t xml:space="preserve">Natural Resources Canada. </w:t>
      </w:r>
      <w:hyperlink r:id="rId41">
        <w:r>
          <w:rPr>
            <w:rStyle w:val="Hyperlink"/>
          </w:rPr>
          <w:t>Wood volume calculation using taper models</w:t>
        </w:r>
      </w:hyperlink>
      <w:r>
        <w:t xml:space="preserve"> 2015.</w:t>
      </w:r>
    </w:p>
    <w:p w14:paraId="1B709D69" w14:textId="77777777" w:rsidR="000F5F23" w:rsidRDefault="00B37F11">
      <w:pPr>
        <w:pStyle w:val="Bibliography"/>
      </w:pPr>
      <w:bookmarkStart w:id="618" w:name="ref-CCFM2021"/>
      <w:bookmarkEnd w:id="617"/>
      <w:r>
        <w:t xml:space="preserve">[38] </w:t>
      </w:r>
      <w:r>
        <w:tab/>
        <w:t xml:space="preserve">Canadian Council of Forest Ministers. </w:t>
      </w:r>
      <w:hyperlink r:id="rId42">
        <w:r>
          <w:rPr>
            <w:rStyle w:val="Hyperlink"/>
          </w:rPr>
          <w:t>National forestry database: harvest</w:t>
        </w:r>
      </w:hyperlink>
      <w:r>
        <w:t xml:space="preserve"> 2021.</w:t>
      </w:r>
    </w:p>
    <w:p w14:paraId="4A538B47" w14:textId="77777777" w:rsidR="000F5F23" w:rsidRDefault="00B37F11">
      <w:pPr>
        <w:pStyle w:val="Bibliography"/>
      </w:pPr>
      <w:bookmarkStart w:id="619" w:name="ref-Alberta2021"/>
      <w:bookmarkEnd w:id="618"/>
      <w:r>
        <w:t xml:space="preserve">[39] </w:t>
      </w:r>
      <w:r>
        <w:tab/>
        <w:t xml:space="preserve">Alberta. </w:t>
      </w:r>
      <w:hyperlink r:id="rId43">
        <w:r>
          <w:rPr>
            <w:rStyle w:val="Hyperlink"/>
          </w:rPr>
          <w:t>Forest management plans</w:t>
        </w:r>
      </w:hyperlink>
      <w:r>
        <w:t xml:space="preserve"> 2021.</w:t>
      </w:r>
    </w:p>
    <w:p w14:paraId="0212FD3C" w14:textId="77777777" w:rsidR="000F5F23" w:rsidRDefault="00B37F11">
      <w:pPr>
        <w:pStyle w:val="Bibliography"/>
      </w:pPr>
      <w:bookmarkStart w:id="620" w:name="ref-Canada2017"/>
      <w:bookmarkEnd w:id="619"/>
      <w:r>
        <w:t xml:space="preserve">[40] </w:t>
      </w:r>
      <w:r>
        <w:tab/>
        <w:t xml:space="preserve">Canada. </w:t>
      </w:r>
      <w:hyperlink r:id="rId44">
        <w:r>
          <w:rPr>
            <w:rStyle w:val="Hyperlink"/>
          </w:rPr>
          <w:t>A national ecological framework for Canada</w:t>
        </w:r>
      </w:hyperlink>
      <w:r>
        <w:t xml:space="preserve"> 2017.</w:t>
      </w:r>
    </w:p>
    <w:p w14:paraId="2D89A37E" w14:textId="77777777" w:rsidR="000F5F23" w:rsidRDefault="00B37F11">
      <w:pPr>
        <w:pStyle w:val="Bibliography"/>
      </w:pPr>
      <w:bookmarkStart w:id="621" w:name="ref-R2021"/>
      <w:bookmarkEnd w:id="620"/>
      <w:r>
        <w:t xml:space="preserve">[41] </w:t>
      </w:r>
      <w:r>
        <w:tab/>
        <w:t xml:space="preserve">R Core Team. </w:t>
      </w:r>
      <w:hyperlink r:id="rId45">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622" w:name="ref-RStudioTeam2021"/>
      <w:bookmarkEnd w:id="621"/>
      <w:r>
        <w:t xml:space="preserve">[42] </w:t>
      </w:r>
      <w:r>
        <w:tab/>
        <w:t xml:space="preserve">RStudio Team. </w:t>
      </w:r>
      <w:hyperlink r:id="rId46">
        <w:r>
          <w:rPr>
            <w:rStyle w:val="Hyperlink"/>
          </w:rPr>
          <w:t>RStudio: Integrated development environment for R</w:t>
        </w:r>
      </w:hyperlink>
      <w:r>
        <w:t>. Boston, MA: RStudio, PBC; 2021.</w:t>
      </w:r>
    </w:p>
    <w:p w14:paraId="21D35364" w14:textId="77777777" w:rsidR="000F5F23" w:rsidRDefault="00B37F11">
      <w:pPr>
        <w:pStyle w:val="Bibliography"/>
      </w:pPr>
      <w:bookmarkStart w:id="623" w:name="ref-Wickham2019"/>
      <w:bookmarkEnd w:id="622"/>
      <w:r>
        <w:t xml:space="preserve">[43] </w:t>
      </w:r>
      <w:r>
        <w:tab/>
        <w:t xml:space="preserve">Wickham H, Averick M, Bryan J, Chang W, McGowan LD, François R, et al. Welcome to the tidyverse. Journal of Open Source Software </w:t>
      </w:r>
      <w:proofErr w:type="gramStart"/>
      <w:r>
        <w:t>2019;4:1686</w:t>
      </w:r>
      <w:proofErr w:type="gramEnd"/>
      <w:r>
        <w:t>. doi:</w:t>
      </w:r>
      <w:hyperlink r:id="rId47">
        <w:r>
          <w:rPr>
            <w:rStyle w:val="Hyperlink"/>
          </w:rPr>
          <w:t>10.21105/joss.01686</w:t>
        </w:r>
      </w:hyperlink>
      <w:r>
        <w:t>.</w:t>
      </w:r>
    </w:p>
    <w:p w14:paraId="4332F034" w14:textId="77777777" w:rsidR="000F5F23" w:rsidRDefault="00B37F11">
      <w:pPr>
        <w:pStyle w:val="Bibliography"/>
      </w:pPr>
      <w:bookmarkStart w:id="624" w:name="ref-Raffler2018"/>
      <w:bookmarkEnd w:id="623"/>
      <w:r>
        <w:t xml:space="preserve">[44] </w:t>
      </w:r>
      <w:r>
        <w:tab/>
        <w:t xml:space="preserve">Raffler C. </w:t>
      </w:r>
      <w:hyperlink r:id="rId48">
        <w:r>
          <w:rPr>
            <w:rStyle w:val="Hyperlink"/>
          </w:rPr>
          <w:t>QNEAT3 - QGIS network analysis toolbox 3</w:t>
        </w:r>
      </w:hyperlink>
      <w:r>
        <w:t xml:space="preserve"> 2018.</w:t>
      </w:r>
    </w:p>
    <w:p w14:paraId="1435E2AB" w14:textId="77777777" w:rsidR="000F5F23" w:rsidRDefault="00B37F11">
      <w:pPr>
        <w:pStyle w:val="Bibliography"/>
      </w:pPr>
      <w:bookmarkStart w:id="625" w:name="ref-Dijkstra1959"/>
      <w:bookmarkEnd w:id="624"/>
      <w:r>
        <w:t xml:space="preserve">[45] </w:t>
      </w:r>
      <w:r>
        <w:tab/>
        <w:t xml:space="preserve">Dijkstra EW. A note on two problems in connexion with graphs. Numerische Mathematik </w:t>
      </w:r>
      <w:proofErr w:type="gramStart"/>
      <w:r>
        <w:t>1959;1:269</w:t>
      </w:r>
      <w:proofErr w:type="gramEnd"/>
      <w:r>
        <w:t>–71.</w:t>
      </w:r>
    </w:p>
    <w:p w14:paraId="7245838C" w14:textId="77777777" w:rsidR="000F5F23" w:rsidRDefault="00B37F11">
      <w:pPr>
        <w:pStyle w:val="Bibliography"/>
      </w:pPr>
      <w:bookmarkStart w:id="626" w:name="ref-Roser2013"/>
      <w:bookmarkEnd w:id="625"/>
      <w:r>
        <w:t xml:space="preserve">[46] </w:t>
      </w:r>
      <w:r>
        <w:tab/>
        <w:t xml:space="preserve">Röser D. </w:t>
      </w:r>
      <w:hyperlink r:id="rId49">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627" w:name="ref-Rummer2005"/>
      <w:bookmarkEnd w:id="626"/>
      <w:r>
        <w:t xml:space="preserve">[47] </w:t>
      </w:r>
      <w:r>
        <w:tab/>
        <w:t xml:space="preserve">Rummer B. </w:t>
      </w:r>
      <w:hyperlink r:id="rId50">
        <w:r>
          <w:rPr>
            <w:rStyle w:val="Hyperlink"/>
          </w:rPr>
          <w:t>Forest residues transportation costing model (FoRTSv5)</w:t>
        </w:r>
      </w:hyperlink>
      <w:r>
        <w:t xml:space="preserve"> 2005.</w:t>
      </w:r>
    </w:p>
    <w:p w14:paraId="48FFC10B" w14:textId="77777777" w:rsidR="000F5F23" w:rsidRDefault="00B37F11">
      <w:pPr>
        <w:pStyle w:val="Bibliography"/>
      </w:pPr>
      <w:bookmarkStart w:id="628" w:name="ref-Miles2009"/>
      <w:bookmarkEnd w:id="627"/>
      <w:r>
        <w:lastRenderedPageBreak/>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629" w:name="ref-TT2020"/>
      <w:bookmarkEnd w:id="628"/>
      <w:r>
        <w:t xml:space="preserve">[49] </w:t>
      </w:r>
      <w:r>
        <w:tab/>
        <w:t xml:space="preserve">Timber Tracks. </w:t>
      </w:r>
      <w:hyperlink r:id="rId51">
        <w:r>
          <w:rPr>
            <w:rStyle w:val="Hyperlink"/>
          </w:rPr>
          <w:t>Forestry equipment hourly rates: 2020</w:t>
        </w:r>
      </w:hyperlink>
      <w:r>
        <w:t xml:space="preserve"> 2020.</w:t>
      </w:r>
    </w:p>
    <w:p w14:paraId="361B207C" w14:textId="77777777" w:rsidR="000F5F23" w:rsidRDefault="00B37F11">
      <w:pPr>
        <w:pStyle w:val="Bibliography"/>
      </w:pPr>
      <w:bookmarkStart w:id="630" w:name="ref-Bettinger2017"/>
      <w:bookmarkEnd w:id="629"/>
      <w:r>
        <w:t xml:space="preserve">[50] </w:t>
      </w:r>
      <w:r>
        <w:tab/>
        <w:t>Bettinger P, Boston K, Siry JP, Grebner DL. Forest Management and Planning. 2nd ed. Elsevier; 2017. doi:</w:t>
      </w:r>
      <w:hyperlink r:id="rId52">
        <w:r>
          <w:rPr>
            <w:rStyle w:val="Hyperlink"/>
          </w:rPr>
          <w:t>10.1016/B978-0-12-809476-1.00002-3</w:t>
        </w:r>
      </w:hyperlink>
      <w:r>
        <w:t>.</w:t>
      </w:r>
    </w:p>
    <w:p w14:paraId="49BA1554" w14:textId="77777777" w:rsidR="000F5F23" w:rsidRDefault="00B37F11">
      <w:pPr>
        <w:pStyle w:val="Bibliography"/>
      </w:pPr>
      <w:bookmarkStart w:id="631" w:name="ref-Lambert2005"/>
      <w:bookmarkEnd w:id="630"/>
      <w:r>
        <w:t xml:space="preserve">[51] </w:t>
      </w:r>
      <w:r>
        <w:tab/>
        <w:t xml:space="preserve">Lambert MC, Ung CH, Raulier F. Canadian national tree aboveground biomass equations. Canadian Journal of Forest Research </w:t>
      </w:r>
      <w:proofErr w:type="gramStart"/>
      <w:r>
        <w:t>2005;35:1996</w:t>
      </w:r>
      <w:proofErr w:type="gramEnd"/>
      <w:r>
        <w:t>–2018. doi:</w:t>
      </w:r>
      <w:hyperlink r:id="rId53">
        <w:r>
          <w:rPr>
            <w:rStyle w:val="Hyperlink"/>
          </w:rPr>
          <w:t>10.1139/x05-112</w:t>
        </w:r>
      </w:hyperlink>
      <w:r>
        <w:t>.</w:t>
      </w:r>
    </w:p>
    <w:p w14:paraId="02D12105" w14:textId="77777777" w:rsidR="000F5F23" w:rsidRDefault="00B37F11">
      <w:pPr>
        <w:pStyle w:val="Bibliography"/>
      </w:pPr>
      <w:bookmarkStart w:id="632" w:name="ref-Boudewyn2007"/>
      <w:bookmarkEnd w:id="631"/>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633" w:name="ref-Alberta2016"/>
      <w:bookmarkEnd w:id="632"/>
      <w:r>
        <w:t xml:space="preserve">[53] </w:t>
      </w:r>
      <w:r>
        <w:tab/>
        <w:t xml:space="preserve">Alberta. </w:t>
      </w:r>
      <w:hyperlink r:id="rId54">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634" w:name="ref-CCFM2020"/>
      <w:bookmarkEnd w:id="633"/>
      <w:r>
        <w:t xml:space="preserve">[54] </w:t>
      </w:r>
      <w:r>
        <w:tab/>
        <w:t>Canadian Council of Forest Ministers. National forestry database - Canada (version 2.0.0) [data set] 2020. doi:</w:t>
      </w:r>
      <w:hyperlink r:id="rId55">
        <w:r>
          <w:rPr>
            <w:rStyle w:val="Hyperlink"/>
          </w:rPr>
          <w:t>10.5281/zenodo.3690046</w:t>
        </w:r>
      </w:hyperlink>
      <w:r>
        <w:t>.</w:t>
      </w:r>
    </w:p>
    <w:p w14:paraId="7D203BC1" w14:textId="77777777" w:rsidR="000F5F23" w:rsidRDefault="00B37F11">
      <w:pPr>
        <w:pStyle w:val="Bibliography"/>
      </w:pPr>
      <w:bookmarkStart w:id="635" w:name="ref-Peltola2011"/>
      <w:bookmarkEnd w:id="634"/>
      <w:r>
        <w:t xml:space="preserve">[55] </w:t>
      </w:r>
      <w:r>
        <w:tab/>
        <w:t>Peltola S, Kilpeläinen H, Asikainen A. Recovery rates of logging residue harvesting in Norway spruce (Picea abies (L.) Karsten) dominated stands. Biomass &amp; Bioenergy 2011:1545–51. doi:</w:t>
      </w:r>
      <w:hyperlink r:id="rId56">
        <w:r>
          <w:rPr>
            <w:rStyle w:val="Hyperlink"/>
          </w:rPr>
          <w:t>10.1016/j.biombioe.2010.12.032</w:t>
        </w:r>
      </w:hyperlink>
      <w:r>
        <w:t>.</w:t>
      </w:r>
    </w:p>
    <w:p w14:paraId="58A16368" w14:textId="77777777" w:rsidR="000F5F23" w:rsidRDefault="00B37F11">
      <w:pPr>
        <w:pStyle w:val="Bibliography"/>
      </w:pPr>
      <w:bookmarkStart w:id="636" w:name="ref-Prepas2001"/>
      <w:bookmarkEnd w:id="635"/>
      <w:r>
        <w:t xml:space="preserve">[56] </w:t>
      </w:r>
      <w:r>
        <w:tab/>
        <w:t xml:space="preserve">Prepas EE, Burke J, Allen E, Holst M, Gibson K, Millions D. </w:t>
      </w:r>
      <w:hyperlink r:id="rId57">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4420C6DE" w:rsidR="00A93F34" w:rsidRDefault="00B37F11">
      <w:pPr>
        <w:pStyle w:val="Bibliography"/>
        <w:rPr>
          <w:ins w:id="637" w:author="gwa" w:date="2021-12-18T13:17:00Z"/>
        </w:rPr>
        <w:sectPr w:rsidR="00A93F34" w:rsidSect="00943BCB">
          <w:type w:val="continuous"/>
          <w:pgSz w:w="12240" w:h="15840"/>
          <w:pgMar w:top="1440" w:right="1440" w:bottom="1440" w:left="1440" w:header="720" w:footer="720" w:gutter="0"/>
          <w:cols w:space="720"/>
        </w:sectPr>
      </w:pPr>
      <w:bookmarkStart w:id="638" w:name="ref-Zheng2021"/>
      <w:bookmarkEnd w:id="636"/>
      <w:r>
        <w:t xml:space="preserve">[57] </w:t>
      </w:r>
      <w:r>
        <w:tab/>
        <w:t xml:space="preserve">Zheng Y, Doll CA, Qiu F, Anderson JA, Hauer G, Luckert MK. Potential ethanol biorefinery sites based on agricultural residues in Alberta, Canada: A GIS approach with feedstock variability. Biosystems Engineering </w:t>
      </w:r>
      <w:proofErr w:type="gramStart"/>
      <w:r>
        <w:t>2021;204:223</w:t>
      </w:r>
      <w:proofErr w:type="gramEnd"/>
      <w:r>
        <w:t>–34. doi:</w:t>
      </w:r>
      <w:hyperlink r:id="rId58">
        <w:r>
          <w:rPr>
            <w:rStyle w:val="Hyperlink"/>
          </w:rPr>
          <w:t>10.1016/j.biosystemseng.2021.01.010</w:t>
        </w:r>
      </w:hyperlink>
      <w:del w:id="639" w:author="gwa" w:date="2021-12-18T13:17:00Z">
        <w:r w:rsidDel="00A93F34">
          <w:delText>.</w:delText>
        </w:r>
      </w:del>
      <w:bookmarkEnd w:id="574"/>
      <w:bookmarkEnd w:id="581"/>
      <w:bookmarkEnd w:id="638"/>
    </w:p>
    <w:p w14:paraId="5E0878E7" w14:textId="77777777" w:rsidR="00EC163C" w:rsidRDefault="00EC163C" w:rsidP="00F74C01">
      <w:pPr>
        <w:pStyle w:val="Title"/>
        <w:jc w:val="left"/>
        <w:pPrChange w:id="640" w:author="gwa" w:date="2021-12-19T09:56:00Z">
          <w:pPr>
            <w:pStyle w:val="Bibliography"/>
          </w:pPr>
        </w:pPrChange>
      </w:pPr>
    </w:p>
    <w:sectPr w:rsidR="00EC163C"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y Anderson" w:date="2021-12-07T12:41:00Z" w:initials="JA">
    <w:p w14:paraId="61949EE1" w14:textId="77777777" w:rsidR="007F5B18" w:rsidRPr="00DE4A1D" w:rsidRDefault="007F5B18"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at about 6500, excluding references</w:t>
      </w:r>
    </w:p>
    <w:p w14:paraId="1DA00C43" w14:textId="77777777" w:rsidR="007F5B18" w:rsidRDefault="007F5B18">
      <w:pPr>
        <w:pStyle w:val="CommentText"/>
      </w:pPr>
    </w:p>
  </w:comment>
  <w:comment w:id="28" w:author="Jay Anderson" w:date="2021-12-08T10:30:00Z" w:initials="JA">
    <w:p w14:paraId="1247DB7D" w14:textId="647D1841" w:rsidR="007F5B18" w:rsidRDefault="007F5B18">
      <w:pPr>
        <w:pStyle w:val="CommentText"/>
      </w:pPr>
      <w:r>
        <w:rPr>
          <w:rStyle w:val="CommentReference"/>
        </w:rPr>
        <w:annotationRef/>
      </w:r>
      <w:r>
        <w:t xml:space="preserve">GLEN’S QUESTION: </w:t>
      </w:r>
      <w:r>
        <w:rPr>
          <w:b/>
          <w:bCs/>
        </w:rPr>
        <w:t>We say above that consideration of variable feedstock supplies has been omiXtted, and in the paragraph below that a bunch of people have consider it. Do those studies actually consider variability?</w:t>
      </w:r>
    </w:p>
  </w:comment>
  <w:comment w:id="29" w:author="Jay Anderson" w:date="2021-12-08T10:30:00Z" w:initials="JA">
    <w:p w14:paraId="6334FB00" w14:textId="3496153A" w:rsidR="007F5B18" w:rsidRPr="00B2050A" w:rsidRDefault="007F5B18" w:rsidP="00B2050A">
      <w:pPr>
        <w:pStyle w:val="BodyText"/>
        <w:rPr>
          <w:bCs/>
        </w:rPr>
      </w:pPr>
      <w:r>
        <w:rPr>
          <w:rStyle w:val="CommentReference"/>
        </w:rPr>
        <w:annotationRef/>
      </w:r>
      <w:r w:rsidRPr="00B2050A">
        <w:rPr>
          <w:bCs/>
        </w:rPr>
        <w:t xml:space="preserve">These studies consider variability, but not for plant location. </w:t>
      </w:r>
      <w:r>
        <w:rPr>
          <w:bCs/>
        </w:rPr>
        <w:t xml:space="preserve">I </w:t>
      </w:r>
      <w:r w:rsidRPr="00B2050A">
        <w:rPr>
          <w:bCs/>
        </w:rPr>
        <w:t>try to differentiate our work so that we can include the variability literature review. Feel free to dump it if you don’t find it adds value.</w:t>
      </w:r>
    </w:p>
    <w:p w14:paraId="23C1C338" w14:textId="5B6B0BBE" w:rsidR="007F5B18" w:rsidRDefault="007F5B18">
      <w:pPr>
        <w:pStyle w:val="CommentText"/>
      </w:pPr>
    </w:p>
  </w:comment>
  <w:comment w:id="43" w:author="gwa" w:date="2021-12-18T11:05:00Z" w:initials="gwa">
    <w:p w14:paraId="5F5F1BA5" w14:textId="77777777" w:rsidR="008A68BA" w:rsidRDefault="008A68BA" w:rsidP="009B08BD">
      <w:pPr>
        <w:pStyle w:val="CommentText"/>
      </w:pPr>
      <w:r>
        <w:rPr>
          <w:rStyle w:val="CommentReference"/>
        </w:rPr>
        <w:annotationRef/>
      </w:r>
      <w:r>
        <w:rPr>
          <w:lang w:val="en-CA"/>
        </w:rPr>
        <w:t>We approximate to the township level in the greedy algorithm</w:t>
      </w:r>
    </w:p>
  </w:comment>
  <w:comment w:id="45" w:author="gwa" w:date="2021-12-18T12:06:00Z" w:initials="gwa">
    <w:p w14:paraId="73B757AF" w14:textId="77777777" w:rsidR="00E877A0" w:rsidRDefault="00E877A0" w:rsidP="00C35CCF">
      <w:pPr>
        <w:pStyle w:val="CommentText"/>
      </w:pPr>
      <w:r>
        <w:rPr>
          <w:rStyle w:val="CommentReference"/>
        </w:rPr>
        <w:annotationRef/>
      </w:r>
      <w:r>
        <w:rPr>
          <w:lang w:val="en-CA"/>
        </w:rPr>
        <w:t>Fix wording</w:t>
      </w:r>
    </w:p>
  </w:comment>
  <w:comment w:id="56" w:author="Jay Anderson" w:date="2021-12-15T14:44:00Z" w:initials="JA">
    <w:p w14:paraId="537A0768" w14:textId="5BABD9DF" w:rsidR="007F5B18" w:rsidRDefault="007F5B18" w:rsidP="00E877A0">
      <w:pPr>
        <w:pStyle w:val="CommentText"/>
      </w:pPr>
      <w:r>
        <w:rPr>
          <w:rStyle w:val="CommentReference"/>
        </w:rPr>
        <w:annotationRef/>
      </w:r>
      <w:r>
        <w:t xml:space="preserve"> I think this is too much detail. </w:t>
      </w:r>
    </w:p>
  </w:comment>
  <w:comment w:id="70" w:author="Jay Anderson" w:date="2021-12-15T14:54:00Z" w:initials="JA">
    <w:p w14:paraId="432A869F" w14:textId="6D8C7200" w:rsidR="007F5B18" w:rsidRDefault="007F5B18">
      <w:pPr>
        <w:pStyle w:val="CommentText"/>
      </w:pPr>
      <w:r>
        <w:rPr>
          <w:rStyle w:val="CommentReference"/>
        </w:rPr>
        <w:annotationRef/>
      </w:r>
      <w:r>
        <w:t>I think this paragraph can be deleted.</w:t>
      </w:r>
    </w:p>
  </w:comment>
  <w:comment w:id="83" w:author="gwa" w:date="2021-12-18T11:19:00Z" w:initials="gwa">
    <w:p w14:paraId="3157D41F" w14:textId="77777777" w:rsidR="00980DA8" w:rsidRDefault="00980DA8" w:rsidP="00C32B9A">
      <w:pPr>
        <w:pStyle w:val="CommentText"/>
      </w:pPr>
      <w:r>
        <w:rPr>
          <w:rStyle w:val="CommentReference"/>
        </w:rPr>
        <w:annotationRef/>
      </w:r>
      <w:r>
        <w:rPr>
          <w:lang w:val="en-CA"/>
        </w:rPr>
        <w:t>B&amp;B prefers section number as opposed to  "above".   I will fix</w:t>
      </w:r>
    </w:p>
  </w:comment>
  <w:comment w:id="88" w:author="Jay Anderson" w:date="2021-12-17T09:49:00Z" w:initials="JA">
    <w:p w14:paraId="0FDC4FAE" w14:textId="11717983" w:rsidR="009519EF" w:rsidRDefault="009519EF" w:rsidP="00980DA8">
      <w:pPr>
        <w:pStyle w:val="CommentText"/>
      </w:pPr>
      <w:r>
        <w:rPr>
          <w:rStyle w:val="CommentReference"/>
        </w:rPr>
        <w:annotationRef/>
      </w:r>
      <w:r>
        <w:t>I moved this section up from the bottom. I always find it easier to when a paper gives a general outline of the model, and then adds the details later. On first read, I found all the details overwhelming without knowing what would become of them. Feel free to reject this change if you disagree.</w:t>
      </w:r>
    </w:p>
    <w:p w14:paraId="53F4ACD7" w14:textId="6C979FDA" w:rsidR="009519EF" w:rsidRDefault="009519EF">
      <w:pPr>
        <w:pStyle w:val="CommentText"/>
      </w:pPr>
    </w:p>
  </w:comment>
  <w:comment w:id="95" w:author="Jay Anderson" w:date="2021-12-15T18:53:00Z" w:initials="JA">
    <w:p w14:paraId="218DF562" w14:textId="7432A146" w:rsidR="007F5B18" w:rsidRDefault="007F5B18">
      <w:pPr>
        <w:pStyle w:val="CommentText"/>
      </w:pPr>
      <w:r>
        <w:rPr>
          <w:rStyle w:val="CommentReference"/>
        </w:rPr>
        <w:annotationRef/>
      </w:r>
      <w:r>
        <w:t>I think it would help to have a general math</w:t>
      </w:r>
      <w:r>
        <w:rPr>
          <w:noProof/>
        </w:rPr>
        <w:t xml:space="preserve">ematical description of the model, and then have each section below feed into the model. I put an example in there, but it  </w:t>
      </w:r>
    </w:p>
  </w:comment>
  <w:comment w:id="131" w:author="gwa" w:date="2021-12-18T11:24:00Z" w:initials="gwa">
    <w:p w14:paraId="755C0E95" w14:textId="77777777" w:rsidR="003933DC" w:rsidRDefault="003933DC" w:rsidP="00A25547">
      <w:pPr>
        <w:pStyle w:val="CommentText"/>
      </w:pPr>
      <w:r>
        <w:rPr>
          <w:rStyle w:val="CommentReference"/>
        </w:rPr>
        <w:annotationRef/>
      </w:r>
      <w:r>
        <w:rPr>
          <w:lang w:val="en-CA"/>
        </w:rPr>
        <w:t>This will take some effort. ☹️</w:t>
      </w:r>
    </w:p>
  </w:comment>
  <w:comment w:id="137" w:author="Jay Anderson" w:date="2021-12-15T18:46:00Z" w:initials="JA">
    <w:p w14:paraId="43AA7645" w14:textId="67A8598C" w:rsidR="007F5B18" w:rsidRDefault="007F5B18"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144" w:author="Jay Anderson" w:date="2021-12-15T18:41:00Z" w:initials="JA">
    <w:p w14:paraId="33855AF0" w14:textId="1C1D090E" w:rsidR="007F5B18" w:rsidRDefault="007F5B18">
      <w:pPr>
        <w:pStyle w:val="CommentText"/>
      </w:pPr>
      <w:r>
        <w:rPr>
          <w:rStyle w:val="CommentReference"/>
        </w:rPr>
        <w:annotationRef/>
      </w:r>
      <w:r>
        <w:t>Are we sure about this? I’ll check to see if Roser included an assumption for lowbedding within his cost.</w:t>
      </w:r>
    </w:p>
  </w:comment>
  <w:comment w:id="145" w:author="gwa" w:date="2021-12-18T11:29:00Z" w:initials="gwa">
    <w:p w14:paraId="1BED4CC7" w14:textId="77777777" w:rsidR="00777A2E" w:rsidRDefault="00777A2E" w:rsidP="006F7BBB">
      <w:pPr>
        <w:pStyle w:val="CommentText"/>
      </w:pPr>
      <w:r>
        <w:rPr>
          <w:rStyle w:val="CommentReference"/>
        </w:rPr>
        <w:annotationRef/>
      </w:r>
      <w:r>
        <w:rPr>
          <w:lang w:val="en-CA"/>
        </w:rPr>
        <w:t>If he does, it's presented as an average</w:t>
      </w:r>
    </w:p>
  </w:comment>
  <w:comment w:id="147" w:author="Jay Anderson" w:date="2021-12-17T09:05:00Z" w:initials="JA">
    <w:p w14:paraId="4CD8A97F" w14:textId="79A72A76" w:rsidR="0058176A" w:rsidRDefault="0058176A" w:rsidP="00777A2E">
      <w:pPr>
        <w:pStyle w:val="CommentText"/>
      </w:pPr>
      <w:r>
        <w:rPr>
          <w:rStyle w:val="CommentReference"/>
        </w:rPr>
        <w:annotationRef/>
      </w:r>
      <w:r>
        <w:t>If you use the mathematical formulation above, you could include the variable name from the equation in brackets for all these subheadings (3.1, 3.2, 3.3, …). I find it adds structure to the paper, and shows how everything fits together.</w:t>
      </w:r>
    </w:p>
  </w:comment>
  <w:comment w:id="184" w:author="Jay Anderson" w:date="2021-12-17T09:56:00Z" w:initials="JA">
    <w:p w14:paraId="5530AD75" w14:textId="377A23FD" w:rsidR="00255974" w:rsidRDefault="00255974" w:rsidP="00255974">
      <w:pPr>
        <w:pStyle w:val="CommentText"/>
      </w:pPr>
      <w:r>
        <w:rPr>
          <w:rStyle w:val="CommentReference"/>
        </w:rPr>
        <w:annotationRef/>
      </w:r>
      <w:r>
        <w:t>I wonder if 3.4, 3.5 and 3.6 should be moved into an appendix. Similar to what we did for the Anderson et al 2015 paper in CJFR. Indeed, we could just include 3.7 (residue density) here, since it is the main parameter in the model above, then briefly mention how utilization standards, the characteristics of the average tree, and residue variability all fit into residue density, and then refer our readers to the appendix if they want more detail.</w:t>
      </w:r>
    </w:p>
    <w:p w14:paraId="5127B198" w14:textId="7AD4EA62" w:rsidR="00255974" w:rsidRDefault="00255974">
      <w:pPr>
        <w:pStyle w:val="CommentText"/>
      </w:pPr>
    </w:p>
  </w:comment>
  <w:comment w:id="185" w:author="gwa" w:date="2021-12-18T11:33:00Z" w:initials="gwa">
    <w:p w14:paraId="1897F352" w14:textId="77777777" w:rsidR="00EB561D" w:rsidRDefault="00EB561D" w:rsidP="00E37A93">
      <w:pPr>
        <w:pStyle w:val="CommentText"/>
      </w:pPr>
      <w:r>
        <w:rPr>
          <w:rStyle w:val="CommentReference"/>
        </w:rPr>
        <w:annotationRef/>
      </w:r>
      <w:r>
        <w:rPr>
          <w:lang w:val="en-CA"/>
        </w:rPr>
        <w:t>Let's consider this later</w:t>
      </w:r>
    </w:p>
  </w:comment>
  <w:comment w:id="186" w:author="gwa" w:date="2021-12-18T12:01:00Z" w:initials="gwa">
    <w:p w14:paraId="5804B6B9" w14:textId="77777777" w:rsidR="00730329" w:rsidRDefault="00730329" w:rsidP="00BC4992">
      <w:pPr>
        <w:pStyle w:val="CommentText"/>
      </w:pPr>
      <w:r>
        <w:rPr>
          <w:rStyle w:val="CommentReference"/>
        </w:rPr>
        <w:annotationRef/>
      </w:r>
      <w:r>
        <w:rPr>
          <w:lang w:val="en-CA"/>
        </w:rPr>
        <w:t>OK, I considered this, I agree.</w:t>
      </w:r>
    </w:p>
  </w:comment>
  <w:comment w:id="189" w:author="Jay Anderson" w:date="2021-12-15T14:32:00Z" w:initials="JA">
    <w:p w14:paraId="6E91A6ED" w14:textId="47E2C8B9" w:rsidR="00EE4D14" w:rsidRDefault="00EE4D14" w:rsidP="00730329">
      <w:pPr>
        <w:pStyle w:val="CommentText"/>
      </w:pPr>
      <w:r>
        <w:rPr>
          <w:rStyle w:val="CommentReference"/>
        </w:rPr>
        <w:annotationRef/>
      </w:r>
      <w:r>
        <w:t xml:space="preserve">I moved this paragraph from the intro. I find it fits better here. </w:t>
      </w:r>
    </w:p>
  </w:comment>
  <w:comment w:id="518" w:author="Jay Anderson" w:date="2021-12-17T11:04:00Z" w:initials="JA">
    <w:p w14:paraId="30F7FD13" w14:textId="7754C4ED" w:rsidR="00166374" w:rsidRDefault="00166374" w:rsidP="00EB561D">
      <w:pPr>
        <w:pStyle w:val="CommentText"/>
      </w:pPr>
      <w:r>
        <w:rPr>
          <w:rStyle w:val="CommentReference"/>
        </w:rPr>
        <w:annotationRef/>
      </w:r>
      <w:r w:rsidR="00704079">
        <w:t>How is it adjusted? Can you add a sentence (or equation) to communicate the process? I wonder if the figure should show three lines: actual, estimated, and adjusted? Then we would use the adjusted results in the model.</w:t>
      </w:r>
    </w:p>
  </w:comment>
  <w:comment w:id="529" w:author="Jay Anderson" w:date="2021-12-17T11:12:00Z" w:initials="JA">
    <w:p w14:paraId="208650C5" w14:textId="461BA725" w:rsidR="00704079" w:rsidRDefault="00704079">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531" w:author="Jay Anderson" w:date="2021-12-17T11:23:00Z" w:initials="JA">
    <w:p w14:paraId="676EABAA" w14:textId="3A1C0475" w:rsidR="00E64EFC" w:rsidRDefault="00E64EFC">
      <w:pPr>
        <w:pStyle w:val="CommentText"/>
      </w:pPr>
      <w:r>
        <w:rPr>
          <w:rStyle w:val="CommentReference"/>
        </w:rPr>
        <w:annotationRef/>
      </w:r>
      <w:r w:rsidR="00B067D9">
        <w:t xml:space="preserve">It is important for folks to understand that these three sites are close together, so there would be overlap in the collection areas if more than one was to be built. </w:t>
      </w:r>
      <w:r>
        <w:t xml:space="preserve">I wonder if this note should </w:t>
      </w:r>
      <w:r w:rsidR="00B067D9">
        <w:t xml:space="preserve">also </w:t>
      </w:r>
      <w:r>
        <w:t>be included</w:t>
      </w:r>
      <w:r w:rsidR="00B067D9">
        <w:t xml:space="preserve"> as footnotes</w:t>
      </w:r>
      <w:r>
        <w:t xml:space="preserve"> in the tables of results too.</w:t>
      </w:r>
    </w:p>
  </w:comment>
  <w:comment w:id="538" w:author="Jay Anderson" w:date="2021-12-17T11:50:00Z" w:initials="JA">
    <w:p w14:paraId="74ADF47F" w14:textId="235EC223" w:rsidR="00C92FFA" w:rsidRDefault="00C92FFA">
      <w:pPr>
        <w:pStyle w:val="CommentText"/>
      </w:pPr>
      <w:r>
        <w:rPr>
          <w:rStyle w:val="CommentReference"/>
        </w:rPr>
        <w:annotationRef/>
      </w:r>
      <w:r>
        <w:t>Another result that</w:t>
      </w:r>
      <w:r w:rsidR="009129D5">
        <w:t xml:space="preserve"> we</w:t>
      </w:r>
      <w:r>
        <w:t xml:space="preserve"> </w:t>
      </w:r>
      <w:r w:rsidR="009129D5">
        <w:t>might want to</w:t>
      </w:r>
      <w:r>
        <w:t xml:space="preserve">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w:t>
      </w:r>
      <w:r w:rsidR="00FC6644">
        <w:t xml:space="preserve"> from which</w:t>
      </w:r>
      <w:r>
        <w:t xml:space="preserve"> to propose smaller “depots”.</w:t>
      </w:r>
    </w:p>
  </w:comment>
  <w:comment w:id="539" w:author="gwa" w:date="2021-12-18T11:50:00Z" w:initials="gwa">
    <w:p w14:paraId="433365D0" w14:textId="77777777" w:rsidR="00DF6197" w:rsidRDefault="00DF6197" w:rsidP="0039188F">
      <w:pPr>
        <w:pStyle w:val="CommentText"/>
      </w:pPr>
      <w:r>
        <w:rPr>
          <w:rStyle w:val="CommentReference"/>
        </w:rPr>
        <w:annotationRef/>
      </w:r>
      <w:r>
        <w:rPr>
          <w:lang w:val="en-CA"/>
        </w:rPr>
        <w:t>Maybe.  Consider later</w:t>
      </w:r>
    </w:p>
  </w:comment>
  <w:comment w:id="543" w:author="gwa" w:date="2021-12-18T11:51:00Z" w:initials="gwa">
    <w:p w14:paraId="65993C0D" w14:textId="77777777" w:rsidR="00DF6197" w:rsidRDefault="00DF6197" w:rsidP="00C625EF">
      <w:pPr>
        <w:pStyle w:val="CommentText"/>
      </w:pPr>
      <w:r>
        <w:rPr>
          <w:rStyle w:val="CommentReference"/>
        </w:rPr>
        <w:annotationRef/>
      </w:r>
      <w:r>
        <w:rPr>
          <w:lang w:val="en-CA"/>
        </w:rPr>
        <w:t>Don't forget the citation</w:t>
      </w:r>
    </w:p>
  </w:comment>
  <w:comment w:id="550" w:author="Jay Anderson" w:date="2021-12-17T16:35:00Z" w:initials="JA">
    <w:p w14:paraId="782E4B9A" w14:textId="42A1ADFE" w:rsidR="00627468" w:rsidRDefault="00627468" w:rsidP="00DF6197">
      <w:pPr>
        <w:pStyle w:val="CommentText"/>
      </w:pPr>
      <w:r>
        <w:rPr>
          <w:rStyle w:val="CommentReference"/>
        </w:rPr>
        <w:annotationRef/>
      </w:r>
      <w:r w:rsidR="001D6262">
        <w:t xml:space="preserve">This section still seems a bit light. But </w:t>
      </w:r>
      <w:r>
        <w:t xml:space="preserve">I need to think more about </w:t>
      </w:r>
      <w:r w:rsidR="001D6262">
        <w:t>it</w:t>
      </w:r>
      <w:r>
        <w:t>. Once you’ve gone through the above suggestions and comments, send it back to me and I</w:t>
      </w:r>
      <w:r w:rsidR="001D6262">
        <w:t xml:space="preserve">’ll try to have </w:t>
      </w:r>
      <w:r>
        <w:t>a few suggestions</w:t>
      </w:r>
      <w:r w:rsidR="001D6262">
        <w:t xml:space="preserve"> for this section</w:t>
      </w:r>
      <w:r>
        <w:t>.</w:t>
      </w:r>
    </w:p>
  </w:comment>
  <w:comment w:id="557" w:author="gwa" w:date="2021-12-18T11:59:00Z" w:initials="gwa">
    <w:p w14:paraId="2C4422F5" w14:textId="77777777" w:rsidR="00730329" w:rsidRDefault="00730329" w:rsidP="00F7686B">
      <w:pPr>
        <w:pStyle w:val="CommentText"/>
      </w:pPr>
      <w:r>
        <w:rPr>
          <w:rStyle w:val="CommentReference"/>
        </w:rPr>
        <w:annotationRef/>
      </w:r>
      <w:r>
        <w:rPr>
          <w:lang w:val="en-CA"/>
        </w:rPr>
        <w:t>Think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00C43" w15:done="0"/>
  <w15:commentEx w15:paraId="1247DB7D" w15:done="0"/>
  <w15:commentEx w15:paraId="23C1C338" w15:paraIdParent="1247DB7D" w15:done="0"/>
  <w15:commentEx w15:paraId="5F5F1BA5" w15:done="0"/>
  <w15:commentEx w15:paraId="73B757AF" w15:done="0"/>
  <w15:commentEx w15:paraId="537A0768" w15:done="0"/>
  <w15:commentEx w15:paraId="432A869F" w15:done="0"/>
  <w15:commentEx w15:paraId="3157D41F" w15:done="0"/>
  <w15:commentEx w15:paraId="53F4ACD7" w15:done="0"/>
  <w15:commentEx w15:paraId="218DF562" w15:done="0"/>
  <w15:commentEx w15:paraId="755C0E95" w15:done="0"/>
  <w15:commentEx w15:paraId="43AA7645" w15:done="0"/>
  <w15:commentEx w15:paraId="33855AF0" w15:done="0"/>
  <w15:commentEx w15:paraId="1BED4CC7" w15:paraIdParent="33855AF0" w15:done="0"/>
  <w15:commentEx w15:paraId="4CD8A97F" w15:done="0"/>
  <w15:commentEx w15:paraId="5127B198" w15:done="0"/>
  <w15:commentEx w15:paraId="1897F352" w15:paraIdParent="5127B198" w15:done="0"/>
  <w15:commentEx w15:paraId="5804B6B9" w15:paraIdParent="5127B198" w15:done="0"/>
  <w15:commentEx w15:paraId="6E91A6ED" w15:done="0"/>
  <w15:commentEx w15:paraId="30F7FD13" w15:done="0"/>
  <w15:commentEx w15:paraId="208650C5" w15:done="0"/>
  <w15:commentEx w15:paraId="676EABAA" w15:done="0"/>
  <w15:commentEx w15:paraId="74ADF47F" w15:done="0"/>
  <w15:commentEx w15:paraId="433365D0" w15:paraIdParent="74ADF47F" w15:done="0"/>
  <w15:commentEx w15:paraId="65993C0D" w15:done="0"/>
  <w15:commentEx w15:paraId="782E4B9A" w15:done="0"/>
  <w15:commentEx w15:paraId="2C4422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5B07C9" w16cex:dateUtc="2021-12-08T17:30:00Z"/>
  <w16cex:commentExtensible w16cex:durableId="255B07DC" w16cex:dateUtc="2021-12-08T17:30:00Z"/>
  <w16cex:commentExtensible w16cex:durableId="25683EF0" w16cex:dateUtc="2021-12-18T18:05:00Z"/>
  <w16cex:commentExtensible w16cex:durableId="25684D50" w16cex:dateUtc="2021-12-18T19:06:00Z"/>
  <w16cex:commentExtensible w16cex:durableId="25647DC4" w16cex:dateUtc="2021-12-15T21:44:00Z"/>
  <w16cex:commentExtensible w16cex:durableId="25648037" w16cex:dateUtc="2021-12-15T21:54:00Z"/>
  <w16cex:commentExtensible w16cex:durableId="2568423F" w16cex:dateUtc="2021-12-18T18:19:00Z"/>
  <w16cex:commentExtensible w16cex:durableId="2566DBB4" w16cex:dateUtc="2021-12-17T16:49:00Z"/>
  <w16cex:commentExtensible w16cex:durableId="2564B825" w16cex:dateUtc="2021-12-16T01:53:00Z"/>
  <w16cex:commentExtensible w16cex:durableId="25684369" w16cex:dateUtc="2021-12-18T18:24:00Z"/>
  <w16cex:commentExtensible w16cex:durableId="2564B681" w16cex:dateUtc="2021-12-16T01:46:00Z"/>
  <w16cex:commentExtensible w16cex:durableId="2564B56C" w16cex:dateUtc="2021-12-16T01:41:00Z"/>
  <w16cex:commentExtensible w16cex:durableId="25684480" w16cex:dateUtc="2021-12-18T18:29:00Z"/>
  <w16cex:commentExtensible w16cex:durableId="2566D16F" w16cex:dateUtc="2021-12-17T16:05:00Z"/>
  <w16cex:commentExtensible w16cex:durableId="2566DD5B" w16cex:dateUtc="2021-12-17T16:56:00Z"/>
  <w16cex:commentExtensible w16cex:durableId="2568457D" w16cex:dateUtc="2021-12-18T18:33:00Z"/>
  <w16cex:commentExtensible w16cex:durableId="25684BFE" w16cex:dateUtc="2021-12-18T19:01:00Z"/>
  <w16cex:commentExtensible w16cex:durableId="25647B17" w16cex:dateUtc="2021-12-15T21:32:00Z"/>
  <w16cex:commentExtensible w16cex:durableId="2566ED45" w16cex:dateUtc="2021-12-17T18:04:00Z"/>
  <w16cex:commentExtensible w16cex:durableId="2566EF31" w16cex:dateUtc="2021-12-17T18:12: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673AB4" w16cex:dateUtc="2021-12-17T23:35:00Z"/>
  <w16cex:commentExtensible w16cex:durableId="25684BA2" w16cex:dateUtc="2021-12-18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00C43" w16cid:durableId="2559D4ED"/>
  <w16cid:commentId w16cid:paraId="1247DB7D" w16cid:durableId="255B07C9"/>
  <w16cid:commentId w16cid:paraId="23C1C338" w16cid:durableId="255B07DC"/>
  <w16cid:commentId w16cid:paraId="5F5F1BA5" w16cid:durableId="25683EF0"/>
  <w16cid:commentId w16cid:paraId="73B757AF" w16cid:durableId="25684D50"/>
  <w16cid:commentId w16cid:paraId="537A0768" w16cid:durableId="25647DC4"/>
  <w16cid:commentId w16cid:paraId="432A869F" w16cid:durableId="25648037"/>
  <w16cid:commentId w16cid:paraId="3157D41F" w16cid:durableId="2568423F"/>
  <w16cid:commentId w16cid:paraId="53F4ACD7" w16cid:durableId="2566DBB4"/>
  <w16cid:commentId w16cid:paraId="218DF562" w16cid:durableId="2564B825"/>
  <w16cid:commentId w16cid:paraId="755C0E95" w16cid:durableId="25684369"/>
  <w16cid:commentId w16cid:paraId="43AA7645" w16cid:durableId="2564B681"/>
  <w16cid:commentId w16cid:paraId="33855AF0" w16cid:durableId="2564B56C"/>
  <w16cid:commentId w16cid:paraId="1BED4CC7" w16cid:durableId="25684480"/>
  <w16cid:commentId w16cid:paraId="4CD8A97F" w16cid:durableId="2566D16F"/>
  <w16cid:commentId w16cid:paraId="5127B198" w16cid:durableId="2566DD5B"/>
  <w16cid:commentId w16cid:paraId="1897F352" w16cid:durableId="2568457D"/>
  <w16cid:commentId w16cid:paraId="5804B6B9" w16cid:durableId="25684BFE"/>
  <w16cid:commentId w16cid:paraId="6E91A6ED" w16cid:durableId="25647B17"/>
  <w16cid:commentId w16cid:paraId="30F7FD13" w16cid:durableId="2566ED45"/>
  <w16cid:commentId w16cid:paraId="208650C5" w16cid:durableId="2566EF31"/>
  <w16cid:commentId w16cid:paraId="676EABAA" w16cid:durableId="2566F19E"/>
  <w16cid:commentId w16cid:paraId="74ADF47F" w16cid:durableId="2566F7F9"/>
  <w16cid:commentId w16cid:paraId="433365D0" w16cid:durableId="2568496C"/>
  <w16cid:commentId w16cid:paraId="65993C0D" w16cid:durableId="256849CE"/>
  <w16cid:commentId w16cid:paraId="782E4B9A" w16cid:durableId="25673AB4"/>
  <w16cid:commentId w16cid:paraId="2C4422F5" w16cid:durableId="25684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71CC" w14:textId="77777777" w:rsidR="00FB38F9" w:rsidRDefault="00FB38F9">
      <w:pPr>
        <w:spacing w:after="0"/>
      </w:pPr>
      <w:r>
        <w:separator/>
      </w:r>
    </w:p>
  </w:endnote>
  <w:endnote w:type="continuationSeparator" w:id="0">
    <w:p w14:paraId="272DA768" w14:textId="77777777" w:rsidR="00FB38F9" w:rsidRDefault="00FB38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92A2" w14:textId="77777777" w:rsidR="00FB38F9" w:rsidRDefault="00FB38F9">
      <w:r>
        <w:separator/>
      </w:r>
    </w:p>
  </w:footnote>
  <w:footnote w:type="continuationSeparator" w:id="0">
    <w:p w14:paraId="11B803F0" w14:textId="77777777" w:rsidR="00FB38F9" w:rsidRDefault="00FB38F9">
      <w:r>
        <w:continuationSeparator/>
      </w:r>
    </w:p>
  </w:footnote>
  <w:footnote w:id="1">
    <w:p w14:paraId="19250974" w14:textId="3FC06C95" w:rsidR="007F5B18" w:rsidRPr="00DE0059" w:rsidRDefault="007F5B18">
      <w:pPr>
        <w:pStyle w:val="FootnoteText"/>
        <w:rPr>
          <w:lang w:val="en-CA"/>
          <w:rPrChange w:id="13" w:author="Jay Anderson" w:date="2021-12-13T14:37:00Z">
            <w:rPr/>
          </w:rPrChange>
        </w:rPr>
      </w:pPr>
      <w:r>
        <w:rPr>
          <w:rStyle w:val="FootnoteReference"/>
        </w:rPr>
        <w:footnoteRef/>
      </w:r>
      <w:r>
        <w:t xml:space="preserve"> In this paper we express biomass using SI units, and all quantities of biomass will be expressed on an oven-dry basis such that 1 oven-dry metric ton is equivalent to 1 Mg.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abstractNumId w:val="0"/>
  </w:num>
  <w:num w:numId="2">
    <w:abstractNumId w:val="1"/>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a">
    <w15:presenceInfo w15:providerId="None" w15:userId="gwa"/>
  </w15:person>
  <w15:person w15:author="Jay Anderson">
    <w15:presenceInfo w15:providerId="None" w15:userId="Jay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4C9D"/>
    <w:rsid w:val="00005BF7"/>
    <w:rsid w:val="00045F7A"/>
    <w:rsid w:val="000514B1"/>
    <w:rsid w:val="00055B83"/>
    <w:rsid w:val="000A1316"/>
    <w:rsid w:val="000B3336"/>
    <w:rsid w:val="000F5F23"/>
    <w:rsid w:val="001221D4"/>
    <w:rsid w:val="00166374"/>
    <w:rsid w:val="001B274B"/>
    <w:rsid w:val="001C33E3"/>
    <w:rsid w:val="001D3882"/>
    <w:rsid w:val="001D6262"/>
    <w:rsid w:val="0020548C"/>
    <w:rsid w:val="00207E0C"/>
    <w:rsid w:val="00207F89"/>
    <w:rsid w:val="00215207"/>
    <w:rsid w:val="002162D8"/>
    <w:rsid w:val="002435E2"/>
    <w:rsid w:val="00247943"/>
    <w:rsid w:val="00255974"/>
    <w:rsid w:val="0026439B"/>
    <w:rsid w:val="00264F75"/>
    <w:rsid w:val="00297F5A"/>
    <w:rsid w:val="002A509A"/>
    <w:rsid w:val="002D19E6"/>
    <w:rsid w:val="002E74F0"/>
    <w:rsid w:val="002F1C06"/>
    <w:rsid w:val="003054D9"/>
    <w:rsid w:val="003168BD"/>
    <w:rsid w:val="00322EA8"/>
    <w:rsid w:val="00325B60"/>
    <w:rsid w:val="003264A5"/>
    <w:rsid w:val="00340DBD"/>
    <w:rsid w:val="00366DB0"/>
    <w:rsid w:val="00375AB5"/>
    <w:rsid w:val="003777D5"/>
    <w:rsid w:val="003933DC"/>
    <w:rsid w:val="00410DE7"/>
    <w:rsid w:val="00440E2A"/>
    <w:rsid w:val="004516F1"/>
    <w:rsid w:val="004716CC"/>
    <w:rsid w:val="00476ACF"/>
    <w:rsid w:val="0049585B"/>
    <w:rsid w:val="004B0483"/>
    <w:rsid w:val="004B1C65"/>
    <w:rsid w:val="004C08B7"/>
    <w:rsid w:val="004D38B5"/>
    <w:rsid w:val="00500279"/>
    <w:rsid w:val="00502F1F"/>
    <w:rsid w:val="00532D60"/>
    <w:rsid w:val="00550004"/>
    <w:rsid w:val="0058176A"/>
    <w:rsid w:val="00587A96"/>
    <w:rsid w:val="005A1409"/>
    <w:rsid w:val="005A3CE5"/>
    <w:rsid w:val="005A6C92"/>
    <w:rsid w:val="005C4C05"/>
    <w:rsid w:val="005F0FB8"/>
    <w:rsid w:val="005F183A"/>
    <w:rsid w:val="0060502E"/>
    <w:rsid w:val="006070A1"/>
    <w:rsid w:val="00614148"/>
    <w:rsid w:val="00627468"/>
    <w:rsid w:val="006378A6"/>
    <w:rsid w:val="00647E2D"/>
    <w:rsid w:val="006653F6"/>
    <w:rsid w:val="006A37C3"/>
    <w:rsid w:val="006A6E80"/>
    <w:rsid w:val="006B7A8A"/>
    <w:rsid w:val="006C0831"/>
    <w:rsid w:val="006D33DD"/>
    <w:rsid w:val="006D42C7"/>
    <w:rsid w:val="006E5CB6"/>
    <w:rsid w:val="006E64B4"/>
    <w:rsid w:val="006F08C3"/>
    <w:rsid w:val="00704079"/>
    <w:rsid w:val="00730329"/>
    <w:rsid w:val="0074144D"/>
    <w:rsid w:val="00754C51"/>
    <w:rsid w:val="0075771A"/>
    <w:rsid w:val="00766FB9"/>
    <w:rsid w:val="00777A2E"/>
    <w:rsid w:val="007A4FC8"/>
    <w:rsid w:val="007A5D4C"/>
    <w:rsid w:val="007A603B"/>
    <w:rsid w:val="007D144B"/>
    <w:rsid w:val="007E24A1"/>
    <w:rsid w:val="007E62DB"/>
    <w:rsid w:val="007F5B18"/>
    <w:rsid w:val="00806541"/>
    <w:rsid w:val="008125CA"/>
    <w:rsid w:val="00817C7C"/>
    <w:rsid w:val="008425DF"/>
    <w:rsid w:val="008542BB"/>
    <w:rsid w:val="00856581"/>
    <w:rsid w:val="00860438"/>
    <w:rsid w:val="008772AA"/>
    <w:rsid w:val="008A4537"/>
    <w:rsid w:val="008A68BA"/>
    <w:rsid w:val="009028C6"/>
    <w:rsid w:val="0090415A"/>
    <w:rsid w:val="009077CB"/>
    <w:rsid w:val="009129D5"/>
    <w:rsid w:val="00920B7A"/>
    <w:rsid w:val="009329BA"/>
    <w:rsid w:val="00943BCB"/>
    <w:rsid w:val="009519EF"/>
    <w:rsid w:val="0096084E"/>
    <w:rsid w:val="0098094D"/>
    <w:rsid w:val="00980DA8"/>
    <w:rsid w:val="009A221E"/>
    <w:rsid w:val="009B03C7"/>
    <w:rsid w:val="009D411B"/>
    <w:rsid w:val="00A11B01"/>
    <w:rsid w:val="00A37EB7"/>
    <w:rsid w:val="00A41CF5"/>
    <w:rsid w:val="00A44023"/>
    <w:rsid w:val="00A63DC3"/>
    <w:rsid w:val="00A74DD1"/>
    <w:rsid w:val="00A77278"/>
    <w:rsid w:val="00A93F34"/>
    <w:rsid w:val="00AB7BA7"/>
    <w:rsid w:val="00AF0FA6"/>
    <w:rsid w:val="00B067D9"/>
    <w:rsid w:val="00B2050A"/>
    <w:rsid w:val="00B27B17"/>
    <w:rsid w:val="00B33F0F"/>
    <w:rsid w:val="00B3418F"/>
    <w:rsid w:val="00B37F11"/>
    <w:rsid w:val="00B5291E"/>
    <w:rsid w:val="00B61669"/>
    <w:rsid w:val="00B62DC4"/>
    <w:rsid w:val="00B92447"/>
    <w:rsid w:val="00BA078A"/>
    <w:rsid w:val="00BD174C"/>
    <w:rsid w:val="00BE1881"/>
    <w:rsid w:val="00BE75B1"/>
    <w:rsid w:val="00BF2222"/>
    <w:rsid w:val="00BF29AD"/>
    <w:rsid w:val="00BF45EC"/>
    <w:rsid w:val="00C06349"/>
    <w:rsid w:val="00C15AEB"/>
    <w:rsid w:val="00C309B1"/>
    <w:rsid w:val="00C32F52"/>
    <w:rsid w:val="00C33E24"/>
    <w:rsid w:val="00C846FD"/>
    <w:rsid w:val="00C92FFA"/>
    <w:rsid w:val="00C95A9A"/>
    <w:rsid w:val="00CA20FC"/>
    <w:rsid w:val="00CD3DD5"/>
    <w:rsid w:val="00CD5CF2"/>
    <w:rsid w:val="00CD7158"/>
    <w:rsid w:val="00D17FF3"/>
    <w:rsid w:val="00D25E81"/>
    <w:rsid w:val="00D3099E"/>
    <w:rsid w:val="00D30EBF"/>
    <w:rsid w:val="00D43BC5"/>
    <w:rsid w:val="00D5235E"/>
    <w:rsid w:val="00DB5D10"/>
    <w:rsid w:val="00DE0059"/>
    <w:rsid w:val="00DE4A1D"/>
    <w:rsid w:val="00DF6197"/>
    <w:rsid w:val="00E06366"/>
    <w:rsid w:val="00E272DF"/>
    <w:rsid w:val="00E30CBC"/>
    <w:rsid w:val="00E54AC4"/>
    <w:rsid w:val="00E64EFC"/>
    <w:rsid w:val="00E675B1"/>
    <w:rsid w:val="00E81751"/>
    <w:rsid w:val="00E877A0"/>
    <w:rsid w:val="00EB561D"/>
    <w:rsid w:val="00EC163C"/>
    <w:rsid w:val="00EE113E"/>
    <w:rsid w:val="00EE4D14"/>
    <w:rsid w:val="00F006A5"/>
    <w:rsid w:val="00F2052D"/>
    <w:rsid w:val="00F3776A"/>
    <w:rsid w:val="00F74C01"/>
    <w:rsid w:val="00FB38F9"/>
    <w:rsid w:val="00FC2799"/>
    <w:rsid w:val="00FC6644"/>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fas.usda.gov/newgainapi/api/Report/DownloadReportByFileName?fileName=Wood%20Pellets%20for%20Heat%20and%20Power%20%20_Ottawa_Canada_07-08-2021" TargetMode="External"/><Relationship Id="rId18" Type="http://schemas.openxmlformats.org/officeDocument/2006/relationships/hyperlink" Target="https://doi.org/10.1016/j.biosystemseng.2009.09.019" TargetMode="External"/><Relationship Id="rId26" Type="http://schemas.openxmlformats.org/officeDocument/2006/relationships/hyperlink" Target="https://doi.org/10.1016/j.biombioe.2014.07.002" TargetMode="External"/><Relationship Id="rId39" Type="http://schemas.openxmlformats.org/officeDocument/2006/relationships/hyperlink" Target="https://doi.org/10.1080/17538947.2016.1187673" TargetMode="External"/><Relationship Id="rId21" Type="http://schemas.openxmlformats.org/officeDocument/2006/relationships/hyperlink" Target="https://doi.org/10.1093/jof/107.2.69" TargetMode="External"/><Relationship Id="rId34" Type="http://schemas.openxmlformats.org/officeDocument/2006/relationships/hyperlink" Target="https://www.altalis.com/map;gid=114" TargetMode="External"/><Relationship Id="rId42" Type="http://schemas.openxmlformats.org/officeDocument/2006/relationships/hyperlink" Target="http://nfdp.ccfm.org/en/data/harvest.php" TargetMode="External"/><Relationship Id="rId47" Type="http://schemas.openxmlformats.org/officeDocument/2006/relationships/hyperlink" Target="https://doi.org/10.21105/joss.01686" TargetMode="External"/><Relationship Id="rId50" Type="http://schemas.openxmlformats.org/officeDocument/2006/relationships/hyperlink" Target="https://srs.fs.usda.gov/forestops/tools/files/FoRTSOverview.pdf" TargetMode="External"/><Relationship Id="rId55" Type="http://schemas.openxmlformats.org/officeDocument/2006/relationships/hyperlink" Target="https://doi.org/10.5281/zenodo.369004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rser.2013.03.005" TargetMode="External"/><Relationship Id="rId29" Type="http://schemas.openxmlformats.org/officeDocument/2006/relationships/hyperlink" Target="https://doi.org/10.1016/j.rser.2015.12.075" TargetMode="External"/><Relationship Id="rId11" Type="http://schemas.openxmlformats.org/officeDocument/2006/relationships/hyperlink" Target="https://github.com/gwa-uab/histressup/tree/main/data" TargetMode="External"/><Relationship Id="rId24" Type="http://schemas.openxmlformats.org/officeDocument/2006/relationships/hyperlink" Target="https://doi.org/10.1016/j.energy.2011.08.013" TargetMode="External"/><Relationship Id="rId32" Type="http://schemas.openxmlformats.org/officeDocument/2006/relationships/hyperlink" Target="https://open.alberta.ca/publications/forest-management-agreement-boundaries-map" TargetMode="External"/><Relationship Id="rId37" Type="http://schemas.openxmlformats.org/officeDocument/2006/relationships/hyperlink" Target="https://doi.org/10.23687/ec9e2659-1c29-4ddb-87a2-6aced147a990" TargetMode="External"/><Relationship Id="rId40" Type="http://schemas.openxmlformats.org/officeDocument/2006/relationships/hyperlink" Target="https://nfi.nfis.org/en/biomass_calc" TargetMode="External"/><Relationship Id="rId45" Type="http://schemas.openxmlformats.org/officeDocument/2006/relationships/hyperlink" Target="https://www.R-project.org/" TargetMode="External"/><Relationship Id="rId53" Type="http://schemas.openxmlformats.org/officeDocument/2006/relationships/hyperlink" Target="https://doi.org/10.1139/x05-112" TargetMode="External"/><Relationship Id="rId58" Type="http://schemas.openxmlformats.org/officeDocument/2006/relationships/hyperlink" Target="https://doi.org/10.1016/j.biosystemseng.2021.01.010"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80/02827580600591216" TargetMode="External"/><Relationship Id="rId14" Type="http://schemas.openxmlformats.org/officeDocument/2006/relationships/hyperlink" Target="https://doi.org/10.1088/1748-9326/aaa512" TargetMode="External"/><Relationship Id="rId22" Type="http://schemas.openxmlformats.org/officeDocument/2006/relationships/hyperlink" Target="https://doi.org/10.1002/er.3233" TargetMode="External"/><Relationship Id="rId27" Type="http://schemas.openxmlformats.org/officeDocument/2006/relationships/hyperlink" Target="https://library.fpinnovations.ca/media/WP/TR2020N61.pdf" TargetMode="External"/><Relationship Id="rId30" Type="http://schemas.openxmlformats.org/officeDocument/2006/relationships/hyperlink" Target="https://doi.org/10.1139/cjfr-2020-0399" TargetMode="External"/><Relationship Id="rId35" Type="http://schemas.openxmlformats.org/officeDocument/2006/relationships/hyperlink" Target="https://www.alsa.ab.ca/Surveys-in-Alberta/Albertas-Township-System" TargetMode="External"/><Relationship Id="rId43" Type="http://schemas.openxmlformats.org/officeDocument/2006/relationships/hyperlink" Target="https://www.alberta.ca/forest-management-plans.aspx" TargetMode="External"/><Relationship Id="rId48" Type="http://schemas.openxmlformats.org/officeDocument/2006/relationships/hyperlink" Target="https://root676.github.io/" TargetMode="External"/><Relationship Id="rId56" Type="http://schemas.openxmlformats.org/officeDocument/2006/relationships/hyperlink" Target="https://doi.org/10.1016/j.biombioe.2010.12.032" TargetMode="External"/><Relationship Id="rId8" Type="http://schemas.microsoft.com/office/2011/relationships/commentsExtended" Target="commentsExtended.xml"/><Relationship Id="rId51" Type="http://schemas.openxmlformats.org/officeDocument/2006/relationships/hyperlink" Target="http://timbertracks.ca" TargetMode="External"/><Relationship Id="rId3" Type="http://schemas.openxmlformats.org/officeDocument/2006/relationships/settings" Target="settings.xml"/><Relationship Id="rId12" Type="http://schemas.openxmlformats.org/officeDocument/2006/relationships/hyperlink" Target="https://www.biofuelsdigest.com/bdigest/2018/01/16/the-silver-in-silva-the-story-of-steeper-energys-59m-advanced-biofuels-project-in-norway/" TargetMode="External"/><Relationship Id="rId17" Type="http://schemas.openxmlformats.org/officeDocument/2006/relationships/hyperlink" Target="https://login.ezproxy.library.ualberta.ca/login?url=https://search.ebscohost.com/login.aspx?direct=true&amp;db=edscal&amp;AN=edscal.29130693&amp;site=eds-live&amp;scope=site" TargetMode="External"/><Relationship Id="rId25" Type="http://schemas.openxmlformats.org/officeDocument/2006/relationships/hyperlink" Target="https://doi.org/10.4155/bfs.12.34" TargetMode="External"/><Relationship Id="rId33" Type="http://schemas.openxmlformats.org/officeDocument/2006/relationships/hyperlink" Target="http://www.qgis.org" TargetMode="External"/><Relationship Id="rId38" Type="http://schemas.openxmlformats.org/officeDocument/2006/relationships/hyperlink" Target="https://opendata.nfis.org/mapserver/nfis-change_eng.html" TargetMode="External"/><Relationship Id="rId46" Type="http://schemas.openxmlformats.org/officeDocument/2006/relationships/hyperlink" Target="http://www.rstudio.com/" TargetMode="External"/><Relationship Id="rId59" Type="http://schemas.openxmlformats.org/officeDocument/2006/relationships/fontTable" Target="fontTable.xml"/><Relationship Id="rId20" Type="http://schemas.openxmlformats.org/officeDocument/2006/relationships/hyperlink" Target="https://doi.org/10.1016/j.jfe.2011.02.008" TargetMode="External"/><Relationship Id="rId41" Type="http://schemas.openxmlformats.org/officeDocument/2006/relationships/hyperlink" Target="https://apps-scf-cfs.rncan.gc.ca/calc/en/volume-calculator" TargetMode="External"/><Relationship Id="rId54" Type="http://schemas.openxmlformats.org/officeDocument/2006/relationships/hyperlink" Target="https://open.alberta.ca/publications/alberta-timber-harvest-planning-and-operating-ground-rules-framework-for-renewal-20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foreco.2010.04.015" TargetMode="External"/><Relationship Id="rId23" Type="http://schemas.openxmlformats.org/officeDocument/2006/relationships/hyperlink" Target="https://doi.org/10.1016/j.tre.2011.08.004" TargetMode="External"/><Relationship Id="rId28" Type="http://schemas.openxmlformats.org/officeDocument/2006/relationships/hyperlink" Target="https://doi.org/10.1002/aepp.13067" TargetMode="External"/><Relationship Id="rId36" Type="http://schemas.openxmlformats.org/officeDocument/2006/relationships/hyperlink" Target="https://maps.alberta.ca/genesis/rest/services/Access" TargetMode="External"/><Relationship Id="rId49" Type="http://schemas.openxmlformats.org/officeDocument/2006/relationships/hyperlink" Target="https://docplayer.net/19516550-Biomass-availability-and-supply-for-co-firing-projects-in-alberta-dominik-roser-ph-d.html" TargetMode="External"/><Relationship Id="rId57" Type="http://schemas.openxmlformats.org/officeDocument/2006/relationships/hyperlink" Target="https://sfmn.ualberta.ca/sfmn/wp-content/uploads/sites/83/2018/09/PR_2001-17.pdf?ver=2016-02-25-091420-337" TargetMode="External"/><Relationship Id="rId10" Type="http://schemas.microsoft.com/office/2018/08/relationships/commentsExtensible" Target="commentsExtensible.xml"/><Relationship Id="rId31" Type="http://schemas.openxmlformats.org/officeDocument/2006/relationships/hyperlink" Target="https://open.alberta.ca/publications/forest-management-units-map" TargetMode="External"/><Relationship Id="rId44" Type="http://schemas.openxmlformats.org/officeDocument/2006/relationships/hyperlink" Target="https://sis.agr.gc.ca/cansis/nsdb/ecostrat/gis_data.html" TargetMode="External"/><Relationship Id="rId52" Type="http://schemas.openxmlformats.org/officeDocument/2006/relationships/hyperlink" Target="https://doi.org/10.1016/B978-0-12-809476-1.00002-3" TargetMode="External"/><Relationship Id="rId60"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22</Pages>
  <Words>8872</Words>
  <Characters>50574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59328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gwa</cp:lastModifiedBy>
  <cp:revision>14</cp:revision>
  <dcterms:created xsi:type="dcterms:W3CDTF">2021-12-18T17:28:00Z</dcterms:created>
  <dcterms:modified xsi:type="dcterms:W3CDTF">2021-12-19T17:01:00Z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