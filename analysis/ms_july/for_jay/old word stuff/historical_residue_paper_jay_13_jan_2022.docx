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48F15" w14:textId="093F0B58" w:rsidR="000F5F23" w:rsidRDefault="00B37F11">
      <w:pPr>
        <w:pStyle w:val="Title"/>
      </w:pPr>
      <w:r>
        <w:t xml:space="preserve">Spatial and temporal variability </w:t>
      </w:r>
      <w:r w:rsidR="00920B7A">
        <w:t xml:space="preserve">in </w:t>
      </w:r>
      <w:r w:rsidR="00297F5A">
        <w:t>forest</w:t>
      </w:r>
      <w:r w:rsidR="00920B7A">
        <w:t xml:space="preserve"> harvest</w:t>
      </w:r>
      <w:r w:rsidR="00297F5A">
        <w:t>ing</w:t>
      </w:r>
      <w:r w:rsidR="00920B7A">
        <w:t xml:space="preserve"> </w:t>
      </w:r>
      <w:r w:rsidR="00476ACF">
        <w:t xml:space="preserve"> </w:t>
      </w:r>
      <w:r w:rsidR="004716CC">
        <w:t>in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p>
    <w:p w14:paraId="63D1EF8B" w14:textId="373AB2E0" w:rsidR="000F5F23" w:rsidRDefault="00B37F11">
      <w:pPr>
        <w:pStyle w:val="Date"/>
      </w:pPr>
      <w:r>
        <w:t>202</w:t>
      </w:r>
      <w:ins w:id="0" w:author="Jay Anderson" w:date="2022-01-04T09:45:00Z">
        <w:r w:rsidR="00373735">
          <w:t>2</w:t>
        </w:r>
      </w:ins>
      <w:del w:id="1" w:author="Jay Anderson" w:date="2022-01-04T09:45:00Z">
        <w:r w:rsidDel="00373735">
          <w:delText>1</w:delText>
        </w:r>
      </w:del>
      <w:r>
        <w:t>-</w:t>
      </w:r>
      <w:ins w:id="2" w:author="Jay Anderson" w:date="2022-01-04T09:45:00Z">
        <w:r w:rsidR="00373735">
          <w:t>01</w:t>
        </w:r>
      </w:ins>
      <w:del w:id="3" w:author="Jay Anderson" w:date="2022-01-04T09:45:00Z">
        <w:r w:rsidDel="00373735">
          <w:delText>1</w:delText>
        </w:r>
        <w:r w:rsidR="003054D9" w:rsidDel="00373735">
          <w:delText>2</w:delText>
        </w:r>
      </w:del>
      <w:r w:rsidR="003054D9">
        <w:t>-</w:t>
      </w:r>
      <w:ins w:id="4" w:author="Jay Anderson" w:date="2022-01-11T12:26:00Z">
        <w:r w:rsidR="00BE320F">
          <w:t>1</w:t>
        </w:r>
      </w:ins>
      <w:ins w:id="5" w:author="Jay Anderson" w:date="2022-01-13T13:12:00Z">
        <w:r w:rsidR="000D2FC1">
          <w:t>3</w:t>
        </w:r>
      </w:ins>
      <w:del w:id="6" w:author="Jay Anderson" w:date="2022-01-04T09:45:00Z">
        <w:r w:rsidR="003054D9" w:rsidDel="00373735">
          <w:delText>1</w:delText>
        </w:r>
        <w:r w:rsidR="00754C51" w:rsidDel="00373735">
          <w:delText>6</w:delText>
        </w:r>
      </w:del>
    </w:p>
    <w:p w14:paraId="07DF9C50" w14:textId="77777777" w:rsidR="000F5F23" w:rsidRDefault="00B37F11">
      <w:pPr>
        <w:pStyle w:val="Abstract"/>
      </w:pPr>
      <w:commentRangeStart w:id="7"/>
      <w:r>
        <w:t>This is the abstract</w:t>
      </w:r>
      <w:commentRangeEnd w:id="7"/>
      <w:r w:rsidR="00F15699">
        <w:rPr>
          <w:rStyle w:val="CommentReference"/>
        </w:rPr>
        <w:commentReference w:id="7"/>
      </w:r>
      <w:r>
        <w:t>.</w:t>
      </w:r>
    </w:p>
    <w:p w14:paraId="287C635C" w14:textId="77777777" w:rsidR="000F5F23" w:rsidRDefault="00B37F11">
      <w:pPr>
        <w:pStyle w:val="Abstract"/>
      </w:pPr>
      <w:r>
        <w:t>It consists of two paragraphs.</w:t>
      </w:r>
    </w:p>
    <w:p w14:paraId="46FC8009" w14:textId="25B0B9E6" w:rsidR="000F5F23" w:rsidRDefault="00B37F11" w:rsidP="00B33F0F">
      <w:pPr>
        <w:pStyle w:val="Heading1"/>
      </w:pPr>
      <w:bookmarkStart w:id="8" w:name="introduction"/>
      <w:commentRangeStart w:id="9"/>
      <w:r>
        <w:t>Introduction</w:t>
      </w:r>
      <w:commentRangeEnd w:id="9"/>
      <w:r w:rsidR="00DE4A1D">
        <w:rPr>
          <w:rStyle w:val="CommentReference"/>
          <w:rFonts w:asciiTheme="minorHAnsi" w:eastAsiaTheme="minorHAnsi" w:hAnsiTheme="minorHAnsi" w:cstheme="minorBidi"/>
          <w:b w:val="0"/>
          <w:bCs w:val="0"/>
          <w:color w:val="auto"/>
        </w:rPr>
        <w:commentReference w:id="9"/>
      </w:r>
    </w:p>
    <w:p w14:paraId="1F9BFE45" w14:textId="4EB637FE" w:rsidR="00BE75B1" w:rsidRDefault="00B37F11">
      <w:pPr>
        <w:pStyle w:val="FirstParagraph"/>
      </w:pPr>
      <w:r>
        <w:t>Humans have been using biofuels since</w:t>
      </w:r>
      <w:r w:rsidR="00BE75B1">
        <w:t xml:space="preserve"> </w:t>
      </w:r>
      <w:r>
        <w:t>learn</w:t>
      </w:r>
      <w:r w:rsidR="00BE75B1">
        <w:t>ing</w:t>
      </w:r>
      <w:r>
        <w:t xml:space="preserve"> to control fire a million or so years ago. In developed economies, </w:t>
      </w:r>
      <w:r w:rsidR="00BE75B1">
        <w:t xml:space="preserve">early </w:t>
      </w:r>
      <w:r>
        <w:t>biofuels 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coal and natural gas</w:t>
      </w:r>
      <w:r>
        <w:t xml:space="preserve">. </w:t>
      </w:r>
    </w:p>
    <w:p w14:paraId="5FC8BB46" w14:textId="0849249E" w:rsidR="000F5F23" w:rsidRDefault="00B37F11">
      <w:pPr>
        <w:pStyle w:val="FirstParagraph"/>
      </w:pPr>
      <w:r>
        <w:t>Liquid biofuels (</w:t>
      </w:r>
      <w:r w:rsidR="00476ACF">
        <w:rPr>
          <w:i/>
          <w:iCs/>
        </w:rPr>
        <w:t>e.g.,</w:t>
      </w:r>
      <w:r>
        <w:t xml:space="preserve"> ethanol and biodiesel) have been produced in commercial quantities from food crops starting in the 1980s. These are called first generation biofuels. </w:t>
      </w:r>
      <w:r w:rsidR="006D33DD">
        <w:t>In some jurisdictions policies to promote</w:t>
      </w:r>
      <w:r>
        <w:t xml:space="preserve"> first generation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51AAD919" w:rsidR="000F5F23" w:rsidRDefault="00B37F11">
      <w:pPr>
        <w:pStyle w:val="BodyText"/>
      </w:pPr>
      <w:r>
        <w:t xml:space="preserve">Second generation biofuels rely on processes that convert lignocellulosic materials (such a corn </w:t>
      </w:r>
      <w:proofErr w:type="spellStart"/>
      <w:r>
        <w:t>stover</w:t>
      </w:r>
      <w:proofErr w:type="spellEnd"/>
      <w:r>
        <w:t xml:space="preserve">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using forest residues is the Silva Green Fuel renewable crude oil plant in </w:t>
      </w:r>
      <w:proofErr w:type="spellStart"/>
      <w:r>
        <w:t>Tofte</w:t>
      </w:r>
      <w:proofErr w:type="spellEnd"/>
      <w:r>
        <w:t xml:space="preserve">, Norway which </w:t>
      </w:r>
      <w:r w:rsidR="00694F60">
        <w:t>was</w:t>
      </w:r>
      <w:r>
        <w:t xml:space="preserve"> expected to begin operations in 2021 [1].</w:t>
      </w:r>
    </w:p>
    <w:p w14:paraId="3D211DC9" w14:textId="4C0091AC" w:rsidR="00E81751" w:rsidRDefault="00DE0059">
      <w:pPr>
        <w:pStyle w:val="BodyText"/>
      </w:pPr>
      <w:r>
        <w:t>Technologies to pelletize wood are more established than technologies to create liquid fuels from wood</w:t>
      </w:r>
      <w:r w:rsidR="00B37F11">
        <w:t xml:space="preserve">. It </w:t>
      </w:r>
      <w:r w:rsidR="00E15E14">
        <w:t xml:space="preserve">was </w:t>
      </w:r>
      <w:r w:rsidR="00B37F11">
        <w:t xml:space="preserve">projected that Canada </w:t>
      </w:r>
      <w:r w:rsidR="00E15E14">
        <w:t xml:space="preserve">would </w:t>
      </w:r>
      <w:r w:rsidR="00B37F11">
        <w:t>produce 3.8 million Mg of wood 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reasonably </w:t>
      </w:r>
      <w:r w:rsidR="00B37F11">
        <w:t xml:space="preserve">well-established in Europe. </w:t>
      </w:r>
    </w:p>
    <w:p w14:paraId="1C54D919" w14:textId="097023B2" w:rsidR="00BE320F" w:rsidRDefault="00B37F11" w:rsidP="00E81751">
      <w:pPr>
        <w:pStyle w:val="BodyText"/>
        <w:rPr>
          <w:ins w:id="11" w:author="Jay Anderson" w:date="2022-01-11T12:33:00Z"/>
        </w:rPr>
      </w:pPr>
      <w:r>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These residues are </w:t>
      </w:r>
      <w:r>
        <w:lastRenderedPageBreak/>
        <w:t>typically left behind in slash piles, which are burned during winter to mitigate against the risk of wildfires.</w:t>
      </w:r>
      <w:del w:id="12" w:author="Jay Anderson" w:date="2022-01-13T13:13:00Z">
        <w:r w:rsidDel="000D2FC1">
          <w:delText xml:space="preserve"> </w:delText>
        </w:r>
      </w:del>
      <w:ins w:id="13" w:author="Jay Anderson" w:date="2022-01-13T13:13:00Z">
        <w:r w:rsidR="000D2FC1">
          <w:t xml:space="preserve"> N</w:t>
        </w:r>
      </w:ins>
      <w:ins w:id="14" w:author="Jay Anderson" w:date="2022-01-06T20:33:00Z">
        <w:r w:rsidR="00566A41">
          <w:t>ot all forest residues would be available for extraction</w:t>
        </w:r>
      </w:ins>
      <w:ins w:id="15" w:author="Jay Anderson" w:date="2022-01-11T12:32:00Z">
        <w:r w:rsidR="00BE320F">
          <w:t xml:space="preserve">, </w:t>
        </w:r>
      </w:ins>
      <w:ins w:id="16" w:author="Jay Anderson" w:date="2022-01-13T13:13:00Z">
        <w:r w:rsidR="000D2FC1">
          <w:t xml:space="preserve">however, </w:t>
        </w:r>
      </w:ins>
      <w:ins w:id="17" w:author="Jay Anderson" w:date="2022-01-11T12:32:00Z">
        <w:r w:rsidR="00BE320F">
          <w:t xml:space="preserve">and </w:t>
        </w:r>
      </w:ins>
      <w:ins w:id="18" w:author="Jay Anderson" w:date="2022-01-13T13:13:00Z">
        <w:r w:rsidR="000D2FC1">
          <w:t xml:space="preserve">estimates </w:t>
        </w:r>
      </w:ins>
      <w:ins w:id="19" w:author="Jay Anderson" w:date="2022-01-13T13:14:00Z">
        <w:r w:rsidR="000D2FC1">
          <w:t xml:space="preserve">of residue </w:t>
        </w:r>
      </w:ins>
      <w:ins w:id="20" w:author="Jay Anderson" w:date="2022-01-13T13:17:00Z">
        <w:r w:rsidR="000D2FC1">
          <w:t>availability</w:t>
        </w:r>
      </w:ins>
      <w:ins w:id="21" w:author="Jay Anderson" w:date="2022-01-13T13:14:00Z">
        <w:r w:rsidR="000D2FC1">
          <w:t xml:space="preserve"> </w:t>
        </w:r>
      </w:ins>
      <w:ins w:id="22" w:author="Jay Anderson" w:date="2022-01-11T12:32:00Z">
        <w:r w:rsidR="00BE320F">
          <w:t xml:space="preserve">should be constrained </w:t>
        </w:r>
      </w:ins>
      <w:ins w:id="23" w:author="Jay Anderson" w:date="2022-01-11T12:33:00Z">
        <w:r w:rsidR="00BE320F">
          <w:t>to account for</w:t>
        </w:r>
      </w:ins>
      <w:ins w:id="24" w:author="Jay Anderson" w:date="2022-01-06T20:19:00Z">
        <w:r w:rsidR="00B961FC" w:rsidRPr="00B961FC">
          <w:rPr>
            <w:lang w:val="en-CA"/>
          </w:rPr>
          <w:t xml:space="preserve"> ecological sustainability and technical accessibility. A</w:t>
        </w:r>
      </w:ins>
      <w:ins w:id="25" w:author="Jay Anderson" w:date="2022-01-06T20:31:00Z">
        <w:r w:rsidR="00566A41">
          <w:rPr>
            <w:lang w:val="en-CA"/>
          </w:rPr>
          <w:t>t a national scale, a previous study</w:t>
        </w:r>
      </w:ins>
      <w:ins w:id="26" w:author="Jay Anderson" w:date="2022-01-06T20:32:00Z">
        <w:r w:rsidR="00566A41">
          <w:rPr>
            <w:lang w:val="en-CA"/>
          </w:rPr>
          <w:t xml:space="preserve"> by </w:t>
        </w:r>
        <w:proofErr w:type="spellStart"/>
        <w:r w:rsidR="00566A41">
          <w:rPr>
            <w:lang w:val="en-CA"/>
          </w:rPr>
          <w:t>Yemhanov</w:t>
        </w:r>
        <w:proofErr w:type="spellEnd"/>
        <w:r w:rsidR="00566A41">
          <w:rPr>
            <w:lang w:val="en-CA"/>
          </w:rPr>
          <w:t xml:space="preserve"> et al [</w:t>
        </w:r>
        <w:r w:rsidR="00566A41" w:rsidRPr="00566A41">
          <w:rPr>
            <w:highlight w:val="yellow"/>
            <w:lang w:val="en-CA"/>
            <w:rPrChange w:id="27" w:author="Jay Anderson" w:date="2022-01-06T20:32:00Z">
              <w:rPr>
                <w:lang w:val="en-CA"/>
              </w:rPr>
            </w:rPrChange>
          </w:rPr>
          <w:t>??</w:t>
        </w:r>
        <w:r w:rsidR="00566A41">
          <w:rPr>
            <w:lang w:val="en-CA"/>
          </w:rPr>
          <w:t>]</w:t>
        </w:r>
      </w:ins>
      <w:ins w:id="28" w:author="Jay Anderson" w:date="2022-01-06T20:31:00Z">
        <w:r w:rsidR="00566A41">
          <w:rPr>
            <w:lang w:val="en-CA"/>
          </w:rPr>
          <w:t xml:space="preserve"> estimate</w:t>
        </w:r>
      </w:ins>
      <w:ins w:id="29" w:author="Jay Anderson" w:date="2022-01-06T20:34:00Z">
        <w:r w:rsidR="00566A41">
          <w:rPr>
            <w:lang w:val="en-CA"/>
          </w:rPr>
          <w:t>d</w:t>
        </w:r>
      </w:ins>
      <w:ins w:id="30" w:author="Jay Anderson" w:date="2022-01-06T20:31:00Z">
        <w:r w:rsidR="00566A41">
          <w:rPr>
            <w:lang w:val="en-CA"/>
          </w:rPr>
          <w:t xml:space="preserve"> the a</w:t>
        </w:r>
      </w:ins>
      <w:ins w:id="31" w:author="Jay Anderson" w:date="2022-01-06T20:19:00Z">
        <w:r w:rsidR="00B961FC" w:rsidRPr="00B961FC">
          <w:rPr>
            <w:lang w:val="en-CA"/>
          </w:rPr>
          <w:t xml:space="preserve">nnual supply of harvestable residual biomass </w:t>
        </w:r>
      </w:ins>
      <w:ins w:id="32" w:author="Jay Anderson" w:date="2022-01-06T20:31:00Z">
        <w:r w:rsidR="00566A41">
          <w:rPr>
            <w:lang w:val="en-CA"/>
          </w:rPr>
          <w:t xml:space="preserve">in Canada </w:t>
        </w:r>
      </w:ins>
      <w:ins w:id="33" w:author="Jay Anderson" w:date="2022-01-06T20:34:00Z">
        <w:r w:rsidR="00566A41">
          <w:rPr>
            <w:lang w:val="en-CA"/>
          </w:rPr>
          <w:t>to be</w:t>
        </w:r>
      </w:ins>
      <w:ins w:id="34" w:author="Jay Anderson" w:date="2022-01-06T20:19:00Z">
        <w:r w:rsidR="00B961FC" w:rsidRPr="00B961FC">
          <w:rPr>
            <w:lang w:val="en-CA"/>
          </w:rPr>
          <w:t xml:space="preserve"> </w:t>
        </w:r>
      </w:ins>
      <w:ins w:id="35" w:author="Jay Anderson" w:date="2022-01-06T20:31:00Z">
        <w:r w:rsidR="00566A41">
          <w:rPr>
            <w:lang w:val="en-CA"/>
          </w:rPr>
          <w:t xml:space="preserve">between </w:t>
        </w:r>
      </w:ins>
      <w:ins w:id="36" w:author="Jay Anderson" w:date="2022-01-06T20:19:00Z">
        <w:r w:rsidR="00B961FC" w:rsidRPr="00B961FC">
          <w:rPr>
            <w:lang w:val="en-CA"/>
          </w:rPr>
          <w:t>16.5</w:t>
        </w:r>
      </w:ins>
      <w:ins w:id="37" w:author="Jay Anderson" w:date="2022-01-06T20:30:00Z">
        <w:r w:rsidR="00566A41">
          <w:rPr>
            <w:lang w:val="en-CA"/>
          </w:rPr>
          <w:t xml:space="preserve"> </w:t>
        </w:r>
      </w:ins>
      <w:ins w:id="38" w:author="Jay Anderson" w:date="2022-01-06T20:31:00Z">
        <w:r w:rsidR="00566A41">
          <w:rPr>
            <w:lang w:val="en-CA"/>
          </w:rPr>
          <w:t>and</w:t>
        </w:r>
      </w:ins>
      <w:ins w:id="39" w:author="Jay Anderson" w:date="2022-01-06T20:30:00Z">
        <w:r w:rsidR="00566A41">
          <w:rPr>
            <w:lang w:val="en-CA"/>
          </w:rPr>
          <w:t xml:space="preserve"> </w:t>
        </w:r>
      </w:ins>
      <w:ins w:id="40" w:author="Jay Anderson" w:date="2022-01-06T20:19:00Z">
        <w:r w:rsidR="00B961FC" w:rsidRPr="00B961FC">
          <w:rPr>
            <w:lang w:val="en-CA"/>
          </w:rPr>
          <w:t xml:space="preserve">20.0 </w:t>
        </w:r>
        <w:proofErr w:type="spellStart"/>
        <w:r w:rsidR="00B961FC" w:rsidRPr="00B961FC">
          <w:rPr>
            <w:lang w:val="en-CA"/>
          </w:rPr>
          <w:t>Tg</w:t>
        </w:r>
      </w:ins>
      <w:proofErr w:type="spellEnd"/>
      <w:ins w:id="41" w:author="Jay Anderson" w:date="2022-01-06T20:28:00Z">
        <w:r w:rsidR="00566A41">
          <w:t>·</w:t>
        </w:r>
        <w:proofErr w:type="spellStart"/>
        <w:r w:rsidR="00566A41">
          <w:t>yr</w:t>
        </w:r>
        <w:proofErr w:type="spellEnd"/>
        <w:r w:rsidR="00566A41">
          <w:t>-</w:t>
        </w:r>
      </w:ins>
      <w:ins w:id="42" w:author="Jay Anderson" w:date="2022-01-06T20:19:00Z">
        <w:r w:rsidR="00B961FC" w:rsidRPr="00566A41">
          <w:rPr>
            <w:vertAlign w:val="superscript"/>
            <w:lang w:val="en-CA"/>
            <w:rPrChange w:id="43" w:author="Jay Anderson" w:date="2022-01-06T20:28:00Z">
              <w:rPr>
                <w:lang w:val="en-CA"/>
              </w:rPr>
            </w:rPrChange>
          </w:rPr>
          <w:t>1</w:t>
        </w:r>
        <w:r w:rsidR="00B961FC" w:rsidRPr="00B961FC">
          <w:rPr>
            <w:lang w:val="en-CA"/>
          </w:rPr>
          <w:t xml:space="preserve"> in scenarios that included both ecological and technical accessibility limitations</w:t>
        </w:r>
      </w:ins>
      <w:del w:id="44" w:author="Jay Anderson" w:date="2022-01-06T20:21:00Z">
        <w:r w:rsidDel="00B961FC">
          <w:delText xml:space="preserve">Canada has a forestry sector that produces approximately </w:delText>
        </w:r>
        <w:r w:rsidRPr="007A4DEE" w:rsidDel="00B961FC">
          <w:rPr>
            <w:highlight w:val="yellow"/>
            <w:rPrChange w:id="45" w:author="Jay Anderson" w:date="2022-01-06T20:11:00Z">
              <w:rPr/>
            </w:rPrChange>
          </w:rPr>
          <w:delText xml:space="preserve">20 million </w:delText>
        </w:r>
        <w:r w:rsidR="00DE0059" w:rsidRPr="007A4DEE" w:rsidDel="00B961FC">
          <w:rPr>
            <w:highlight w:val="yellow"/>
            <w:rPrChange w:id="46" w:author="Jay Anderson" w:date="2022-01-06T20:11:00Z">
              <w:rPr/>
            </w:rPrChange>
          </w:rPr>
          <w:delText>Mg</w:delText>
        </w:r>
      </w:del>
      <w:commentRangeStart w:id="47"/>
      <w:commentRangeStart w:id="48"/>
      <w:r w:rsidR="003949D3">
        <w:rPr>
          <w:rStyle w:val="FootnoteReference"/>
        </w:rPr>
        <w:footnoteReference w:id="1"/>
      </w:r>
      <w:commentRangeEnd w:id="47"/>
      <w:r w:rsidR="003949D3">
        <w:rPr>
          <w:rStyle w:val="CommentReference"/>
        </w:rPr>
        <w:commentReference w:id="47"/>
      </w:r>
      <w:commentRangeEnd w:id="48"/>
      <w:r w:rsidR="007A4DEE">
        <w:rPr>
          <w:rStyle w:val="CommentReference"/>
        </w:rPr>
        <w:commentReference w:id="48"/>
      </w:r>
      <w:del w:id="52" w:author="Jay Anderson" w:date="2022-01-06T20:34:00Z">
        <w:r w:rsidR="003949D3" w:rsidDel="00566A41">
          <w:delText xml:space="preserve"> </w:delText>
        </w:r>
        <w:r w:rsidDel="00566A41">
          <w:delText xml:space="preserve"> of forest residues annually [4]</w:delText>
        </w:r>
      </w:del>
      <w:r>
        <w:t xml:space="preserve">. </w:t>
      </w:r>
    </w:p>
    <w:p w14:paraId="7118D2C3" w14:textId="25043E80"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ins w:id="53" w:author="Jay Anderson" w:date="2022-01-11T12:33:00Z">
        <w:r w:rsidR="00BE320F">
          <w:rPr>
            <w:rFonts w:cs="Times New Roman (Body CS)"/>
            <w:lang w:val="en-CA"/>
          </w:rPr>
          <w:t>Canad</w:t>
        </w:r>
      </w:ins>
      <w:ins w:id="54" w:author="Jay Anderson" w:date="2022-01-11T12:34:00Z">
        <w:r w:rsidR="00BE320F">
          <w:rPr>
            <w:rFonts w:cs="Times New Roman (Body CS)"/>
            <w:lang w:val="en-CA"/>
          </w:rPr>
          <w:t>a’s</w:t>
        </w:r>
      </w:ins>
      <w:del w:id="55" w:author="Jay Anderson" w:date="2022-01-11T12:33:00Z">
        <w:r w:rsidR="00E81751" w:rsidRPr="00440E2A" w:rsidDel="00BE320F">
          <w:rPr>
            <w:rFonts w:cs="Times New Roman (Body CS)"/>
            <w:lang w:val="en-CA"/>
          </w:rPr>
          <w:delText>this</w:delText>
        </w:r>
      </w:del>
      <w:r w:rsidR="00DE0059">
        <w:rPr>
          <w:rFonts w:cs="Times New Roman (Body CS)"/>
          <w:lang w:val="en-CA"/>
        </w:rPr>
        <w:t xml:space="preserve"> huge </w:t>
      </w:r>
      <w:r w:rsidR="00E81751" w:rsidRPr="00440E2A">
        <w:rPr>
          <w:rFonts w:cs="Times New Roman (Body CS)"/>
          <w:lang w:val="en-CA"/>
        </w:rPr>
        <w:t xml:space="preserve">potential supply of </w:t>
      </w:r>
      <w:ins w:id="56" w:author="Jay Anderson" w:date="2022-01-06T20:35:00Z">
        <w:r w:rsidR="00F15A24">
          <w:rPr>
            <w:rFonts w:cs="Times New Roman (Body CS)"/>
            <w:lang w:val="en-CA"/>
          </w:rPr>
          <w:t xml:space="preserve">bioenergy </w:t>
        </w:r>
      </w:ins>
      <w:r w:rsidR="00E81751" w:rsidRPr="00440E2A">
        <w:rPr>
          <w:rFonts w:cs="Times New Roman (Body CS)"/>
          <w:lang w:val="en-CA"/>
        </w:rPr>
        <w:t xml:space="preserve">feedstock, there are key questions about the financial viability of </w:t>
      </w:r>
      <w:ins w:id="57" w:author="Jay Anderson" w:date="2022-01-11T12:35:00Z">
        <w:r w:rsidR="00BE320F">
          <w:rPr>
            <w:rFonts w:cs="Times New Roman (Body CS)"/>
            <w:lang w:val="en-CA"/>
          </w:rPr>
          <w:t>forest-residue based bioene</w:t>
        </w:r>
      </w:ins>
      <w:ins w:id="58" w:author="Jay Anderson" w:date="2022-01-11T12:36:00Z">
        <w:r w:rsidR="00BE320F">
          <w:rPr>
            <w:rFonts w:cs="Times New Roman (Body CS)"/>
            <w:lang w:val="en-CA"/>
          </w:rPr>
          <w:t>rgy i</w:t>
        </w:r>
      </w:ins>
      <w:del w:id="59" w:author="Jay Anderson" w:date="2022-01-11T12:36:00Z">
        <w:r w:rsidR="00E81751" w:rsidRPr="00440E2A" w:rsidDel="00BE320F">
          <w:rPr>
            <w:rFonts w:cs="Times New Roman (Body CS)"/>
            <w:lang w:val="en-CA"/>
          </w:rPr>
          <w:delText>i</w:delText>
        </w:r>
      </w:del>
      <w:r w:rsidR="00E81751" w:rsidRPr="00440E2A">
        <w:rPr>
          <w:rFonts w:cs="Times New Roman (Body CS)"/>
          <w:lang w:val="en-CA"/>
        </w:rPr>
        <w:t>nvestments</w:t>
      </w:r>
      <w:del w:id="60" w:author="Jay Anderson" w:date="2022-01-11T12:36:00Z">
        <w:r w:rsidR="00E81751" w:rsidRPr="00440E2A" w:rsidDel="00BE320F">
          <w:rPr>
            <w:rFonts w:cs="Times New Roman (Body CS)"/>
            <w:lang w:val="en-CA"/>
          </w:rPr>
          <w:delText xml:space="preserve"> into production facilities that would convert </w:delText>
        </w:r>
        <w:r w:rsidR="00E81751" w:rsidDel="00BE320F">
          <w:rPr>
            <w:rFonts w:cs="Times New Roman (Body CS)"/>
            <w:lang w:val="en-CA"/>
          </w:rPr>
          <w:delText>forest harvesting</w:delText>
        </w:r>
        <w:r w:rsidR="00E81751" w:rsidRPr="00440E2A" w:rsidDel="00BE320F">
          <w:rPr>
            <w:rFonts w:cs="Times New Roman (Body CS)"/>
            <w:lang w:val="en-CA"/>
          </w:rPr>
          <w:delText xml:space="preserve"> wastes into biofuels</w:delText>
        </w:r>
      </w:del>
      <w:ins w:id="61" w:author="Jay Anderson" w:date="2022-01-06T20:35:00Z">
        <w:r w:rsidR="00F15A24">
          <w:rPr>
            <w:rFonts w:cs="Times New Roman (Body CS)"/>
            <w:lang w:val="en-CA"/>
          </w:rPr>
          <w:t>:</w:t>
        </w:r>
      </w:ins>
      <w:del w:id="62" w:author="Jay Anderson" w:date="2022-01-06T20:35:00Z">
        <w:r w:rsidDel="00F15A24">
          <w:rPr>
            <w:rFonts w:cs="Times New Roman (Body CS)"/>
            <w:lang w:val="en-CA"/>
          </w:rPr>
          <w:delText>.</w:delText>
        </w:r>
      </w:del>
      <w:r>
        <w:rPr>
          <w:rFonts w:cs="Times New Roman (Body CS)"/>
          <w:lang w:val="en-CA"/>
        </w:rPr>
        <w:t xml:space="preserve"> </w:t>
      </w:r>
      <w:del w:id="63" w:author="Jay Anderson" w:date="2022-01-06T20:35:00Z">
        <w:r w:rsidDel="00F15A24">
          <w:rPr>
            <w:rFonts w:cs="Times New Roman (Body CS)"/>
            <w:lang w:val="en-CA"/>
          </w:rPr>
          <w:delText xml:space="preserve"> </w:delText>
        </w:r>
      </w:del>
      <w:del w:id="64" w:author="Jay Anderson" w:date="2022-01-06T20:04:00Z">
        <w:r w:rsidR="00E81751" w:rsidRPr="00293A81" w:rsidDel="007A4DEE">
          <w:rPr>
            <w:rFonts w:cs="Times New Roman (Body CS)"/>
            <w:i/>
            <w:lang w:val="en-CA"/>
            <w:rPrChange w:id="65" w:author="Jay Anderson" w:date="2022-01-06T19:08:00Z">
              <w:rPr>
                <w:rFonts w:cs="Times New Roman (Body CS)"/>
                <w:lang w:val="en-CA"/>
              </w:rPr>
            </w:rPrChange>
          </w:rPr>
          <w:delText>How much volume is spread over what areas?</w:delText>
        </w:r>
        <w:r w:rsidRPr="00293A81" w:rsidDel="007A4DEE">
          <w:rPr>
            <w:rFonts w:cs="Times New Roman (Body CS)"/>
            <w:i/>
            <w:lang w:val="en-CA"/>
            <w:rPrChange w:id="66" w:author="Jay Anderson" w:date="2022-01-06T19:08:00Z">
              <w:rPr>
                <w:rFonts w:cs="Times New Roman (Body CS)"/>
                <w:lang w:val="en-CA"/>
              </w:rPr>
            </w:rPrChange>
          </w:rPr>
          <w:delText xml:space="preserve"> </w:delText>
        </w:r>
        <w:r w:rsidR="00E81751" w:rsidRPr="00293A81" w:rsidDel="007A4DEE">
          <w:rPr>
            <w:rFonts w:cs="Times New Roman (Body CS)"/>
            <w:i/>
            <w:lang w:val="en-CA"/>
            <w:rPrChange w:id="67" w:author="Jay Anderson" w:date="2022-01-06T19:08:00Z">
              <w:rPr>
                <w:rFonts w:cs="Times New Roman (Body CS)"/>
                <w:lang w:val="en-CA"/>
              </w:rPr>
            </w:rPrChange>
          </w:rPr>
          <w:delText xml:space="preserve"> </w:delText>
        </w:r>
      </w:del>
      <w:r w:rsidR="00E81751" w:rsidRPr="00293A81">
        <w:rPr>
          <w:rFonts w:cs="Times New Roman (Body CS)"/>
          <w:i/>
          <w:lang w:val="en-CA"/>
          <w:rPrChange w:id="68" w:author="Jay Anderson" w:date="2022-01-06T19:08:00Z">
            <w:rPr>
              <w:rFonts w:cs="Times New Roman (Body CS)"/>
              <w:lang w:val="en-CA"/>
            </w:rPr>
          </w:rPrChange>
        </w:rPr>
        <w:t xml:space="preserve">Which areas are </w:t>
      </w:r>
      <w:r w:rsidR="00B61669" w:rsidRPr="00293A81">
        <w:rPr>
          <w:rFonts w:cs="Times New Roman (Body CS)"/>
          <w:i/>
          <w:lang w:val="en-CA"/>
          <w:rPrChange w:id="69" w:author="Jay Anderson" w:date="2022-01-06T19:08:00Z">
            <w:rPr>
              <w:rFonts w:cs="Times New Roman (Body CS)"/>
              <w:lang w:val="en-CA"/>
            </w:rPr>
          </w:rPrChange>
        </w:rPr>
        <w:t>best for locating a potential bio</w:t>
      </w:r>
      <w:r w:rsidRPr="00293A81">
        <w:rPr>
          <w:rFonts w:cs="Times New Roman (Body CS)"/>
          <w:i/>
          <w:lang w:val="en-CA"/>
          <w:rPrChange w:id="70" w:author="Jay Anderson" w:date="2022-01-06T19:08:00Z">
            <w:rPr>
              <w:rFonts w:cs="Times New Roman (Body CS)"/>
              <w:lang w:val="en-CA"/>
            </w:rPr>
          </w:rPrChange>
        </w:rPr>
        <w:t>energy plant</w:t>
      </w:r>
      <w:r w:rsidR="00B61669" w:rsidRPr="00293A81">
        <w:rPr>
          <w:rFonts w:cs="Times New Roman (Body CS)"/>
          <w:i/>
          <w:lang w:val="en-CA"/>
          <w:rPrChange w:id="71" w:author="Jay Anderson" w:date="2022-01-06T19:08:00Z">
            <w:rPr>
              <w:rFonts w:cs="Times New Roman (Body CS)"/>
              <w:lang w:val="en-CA"/>
            </w:rPr>
          </w:rPrChange>
        </w:rPr>
        <w:t xml:space="preserve"> </w:t>
      </w:r>
      <w:r w:rsidR="00E81751" w:rsidRPr="00293A81">
        <w:rPr>
          <w:rFonts w:cs="Times New Roman (Body CS)"/>
          <w:i/>
          <w:lang w:val="en-CA"/>
          <w:rPrChange w:id="72" w:author="Jay Anderson" w:date="2022-01-06T19:08:00Z">
            <w:rPr>
              <w:rFonts w:cs="Times New Roman (Body CS)"/>
              <w:lang w:val="en-CA"/>
            </w:rPr>
          </w:rPrChange>
        </w:rPr>
        <w:t>when considering</w:t>
      </w:r>
      <w:ins w:id="73" w:author="Jay Anderson" w:date="2022-01-11T12:35:00Z">
        <w:r w:rsidR="00BE320F">
          <w:rPr>
            <w:rFonts w:cs="Times New Roman (Body CS)"/>
            <w:i/>
            <w:lang w:val="en-CA"/>
          </w:rPr>
          <w:t xml:space="preserve"> forest</w:t>
        </w:r>
      </w:ins>
      <w:r w:rsidR="00E81751" w:rsidRPr="00293A81">
        <w:rPr>
          <w:rFonts w:cs="Times New Roman (Body CS)"/>
          <w:i/>
          <w:lang w:val="en-CA"/>
          <w:rPrChange w:id="74" w:author="Jay Anderson" w:date="2022-01-06T19:08:00Z">
            <w:rPr>
              <w:rFonts w:cs="Times New Roman (Body CS)"/>
              <w:lang w:val="en-CA"/>
            </w:rPr>
          </w:rPrChange>
        </w:rPr>
        <w:t xml:space="preserve"> </w:t>
      </w:r>
      <w:ins w:id="75" w:author="Jay Anderson" w:date="2022-01-07T15:22:00Z">
        <w:r w:rsidR="00910C22">
          <w:rPr>
            <w:rFonts w:cs="Times New Roman (Body CS)"/>
            <w:i/>
            <w:lang w:val="en-CA"/>
          </w:rPr>
          <w:t>resid</w:t>
        </w:r>
      </w:ins>
      <w:ins w:id="76" w:author="Jay Anderson" w:date="2022-01-11T12:34:00Z">
        <w:r w:rsidR="00BE320F">
          <w:rPr>
            <w:rFonts w:cs="Times New Roman (Body CS)"/>
            <w:i/>
            <w:lang w:val="en-CA"/>
          </w:rPr>
          <w:t>u</w:t>
        </w:r>
      </w:ins>
      <w:ins w:id="77" w:author="Jay Anderson" w:date="2022-01-07T15:22:00Z">
        <w:r w:rsidR="00910C22">
          <w:rPr>
            <w:rFonts w:cs="Times New Roman (Body CS)"/>
            <w:i/>
            <w:lang w:val="en-CA"/>
          </w:rPr>
          <w:t>e</w:t>
        </w:r>
      </w:ins>
      <w:ins w:id="78" w:author="Jay Anderson" w:date="2022-01-07T15:23:00Z">
        <w:r w:rsidR="00910C22">
          <w:rPr>
            <w:rFonts w:cs="Times New Roman (Body CS)"/>
            <w:i/>
            <w:lang w:val="en-CA"/>
          </w:rPr>
          <w:t xml:space="preserve"> </w:t>
        </w:r>
      </w:ins>
      <w:r w:rsidR="00B61669" w:rsidRPr="00293A81">
        <w:rPr>
          <w:rFonts w:cs="Times New Roman (Body CS)"/>
          <w:i/>
          <w:lang w:val="en-CA"/>
          <w:rPrChange w:id="79" w:author="Jay Anderson" w:date="2022-01-06T19:08:00Z">
            <w:rPr>
              <w:rFonts w:cs="Times New Roman (Body CS)"/>
              <w:lang w:val="en-CA"/>
            </w:rPr>
          </w:rPrChange>
        </w:rPr>
        <w:t xml:space="preserve">collection and </w:t>
      </w:r>
      <w:r w:rsidR="00E81751" w:rsidRPr="00293A81">
        <w:rPr>
          <w:rFonts w:cs="Times New Roman (Body CS)"/>
          <w:i/>
          <w:lang w:val="en-CA"/>
          <w:rPrChange w:id="80" w:author="Jay Anderson" w:date="2022-01-06T19:08:00Z">
            <w:rPr>
              <w:rFonts w:cs="Times New Roman (Body CS)"/>
              <w:lang w:val="en-CA"/>
            </w:rPr>
          </w:rPrChange>
        </w:rPr>
        <w:t xml:space="preserve">transport costs? </w:t>
      </w:r>
      <w:r w:rsidR="007A4DEE" w:rsidRPr="00A1425F">
        <w:rPr>
          <w:rFonts w:cs="Times New Roman (Body CS)"/>
          <w:i/>
          <w:lang w:val="en-CA"/>
        </w:rPr>
        <w:t xml:space="preserve">How much </w:t>
      </w:r>
      <w:ins w:id="81" w:author="Jay Anderson" w:date="2022-01-11T12:36:00Z">
        <w:r w:rsidR="00B63298">
          <w:rPr>
            <w:rFonts w:cs="Times New Roman (Body CS)"/>
            <w:i/>
            <w:lang w:val="en-CA"/>
          </w:rPr>
          <w:t xml:space="preserve">forest </w:t>
        </w:r>
      </w:ins>
      <w:ins w:id="82" w:author="Jay Anderson" w:date="2022-01-07T15:22:00Z">
        <w:r w:rsidR="00910C22">
          <w:rPr>
            <w:rFonts w:cs="Times New Roman (Body CS)"/>
            <w:i/>
            <w:lang w:val="en-CA"/>
          </w:rPr>
          <w:t>residue</w:t>
        </w:r>
      </w:ins>
      <w:ins w:id="83" w:author="Jay Anderson" w:date="2022-01-07T15:23:00Z">
        <w:r w:rsidR="00910C22">
          <w:rPr>
            <w:rFonts w:cs="Times New Roman (Body CS)"/>
            <w:i/>
            <w:lang w:val="en-CA"/>
          </w:rPr>
          <w:t xml:space="preserve"> </w:t>
        </w:r>
      </w:ins>
      <w:r w:rsidR="007A4DEE" w:rsidRPr="00A1425F">
        <w:rPr>
          <w:rFonts w:cs="Times New Roman (Body CS)"/>
          <w:i/>
          <w:lang w:val="en-CA"/>
        </w:rPr>
        <w:t>volume is spread over what area</w:t>
      </w:r>
      <w:del w:id="84" w:author="Jay Anderson" w:date="2022-01-07T15:23:00Z">
        <w:r w:rsidR="007A4DEE" w:rsidRPr="00A1425F" w:rsidDel="00910C22">
          <w:rPr>
            <w:rFonts w:cs="Times New Roman (Body CS)"/>
            <w:i/>
            <w:lang w:val="en-CA"/>
          </w:rPr>
          <w:delText>s</w:delText>
        </w:r>
      </w:del>
      <w:r w:rsidR="007A4DEE" w:rsidRPr="00A1425F">
        <w:rPr>
          <w:rFonts w:cs="Times New Roman (Body CS)"/>
          <w:i/>
          <w:lang w:val="en-CA"/>
        </w:rPr>
        <w:t xml:space="preserve">? </w:t>
      </w:r>
      <w:r w:rsidRPr="00293A81">
        <w:rPr>
          <w:rFonts w:cs="Times New Roman (Body CS)"/>
          <w:i/>
          <w:lang w:val="en-CA"/>
          <w:rPrChange w:id="85" w:author="Jay Anderson" w:date="2022-01-06T19:08:00Z">
            <w:rPr>
              <w:rFonts w:cs="Times New Roman (Body CS)"/>
              <w:lang w:val="en-CA"/>
            </w:rPr>
          </w:rPrChange>
        </w:rPr>
        <w:t>W</w:t>
      </w:r>
      <w:r w:rsidR="00E81751" w:rsidRPr="00293A81">
        <w:rPr>
          <w:rFonts w:cs="Times New Roman (Body CS)"/>
          <w:i/>
          <w:lang w:val="en-CA"/>
          <w:rPrChange w:id="86" w:author="Jay Anderson" w:date="2022-01-06T19:08:00Z">
            <w:rPr>
              <w:rFonts w:cs="Times New Roman (Body CS)"/>
              <w:lang w:val="en-CA"/>
            </w:rPr>
          </w:rPrChange>
        </w:rPr>
        <w:t xml:space="preserve">ould </w:t>
      </w:r>
      <w:ins w:id="87" w:author="Jay Anderson" w:date="2022-01-11T12:36:00Z">
        <w:r w:rsidR="00B63298">
          <w:rPr>
            <w:rFonts w:cs="Times New Roman (Body CS)"/>
            <w:i/>
            <w:lang w:val="en-CA"/>
          </w:rPr>
          <w:t xml:space="preserve">forest </w:t>
        </w:r>
      </w:ins>
      <w:del w:id="88" w:author="Jay Anderson" w:date="2022-01-07T15:23:00Z">
        <w:r w:rsidR="00E81751" w:rsidRPr="00293A81" w:rsidDel="00910C22">
          <w:rPr>
            <w:rFonts w:cs="Times New Roman (Body CS)"/>
            <w:i/>
            <w:lang w:val="en-CA"/>
            <w:rPrChange w:id="89" w:author="Jay Anderson" w:date="2022-01-06T19:08:00Z">
              <w:rPr>
                <w:rFonts w:cs="Times New Roman (Body CS)"/>
                <w:lang w:val="en-CA"/>
              </w:rPr>
            </w:rPrChange>
          </w:rPr>
          <w:delText xml:space="preserve">feedstock </w:delText>
        </w:r>
      </w:del>
      <w:ins w:id="90" w:author="Jay Anderson" w:date="2022-01-07T15:23:00Z">
        <w:r w:rsidR="00910C22">
          <w:rPr>
            <w:rFonts w:cs="Times New Roman (Body CS)"/>
            <w:i/>
            <w:lang w:val="en-CA"/>
          </w:rPr>
          <w:t xml:space="preserve">residue </w:t>
        </w:r>
      </w:ins>
      <w:r w:rsidR="00E81751" w:rsidRPr="00293A81">
        <w:rPr>
          <w:rFonts w:cs="Times New Roman (Body CS)"/>
          <w:i/>
          <w:lang w:val="en-CA"/>
          <w:rPrChange w:id="91" w:author="Jay Anderson" w:date="2022-01-06T19:08:00Z">
            <w:rPr>
              <w:rFonts w:cs="Times New Roman (Body CS)"/>
              <w:lang w:val="en-CA"/>
            </w:rPr>
          </w:rPrChange>
        </w:rPr>
        <w:t xml:space="preserve">volumes be </w:t>
      </w:r>
      <w:ins w:id="92" w:author="Jay Anderson" w:date="2022-01-07T15:23:00Z">
        <w:r w:rsidR="00910C22">
          <w:rPr>
            <w:rFonts w:cs="Times New Roman (Body CS)"/>
            <w:i/>
            <w:lang w:val="en-CA"/>
          </w:rPr>
          <w:t xml:space="preserve">consistently </w:t>
        </w:r>
      </w:ins>
      <w:r w:rsidR="00E81751" w:rsidRPr="00293A81">
        <w:rPr>
          <w:rFonts w:cs="Times New Roman (Body CS)"/>
          <w:i/>
          <w:lang w:val="en-CA"/>
          <w:rPrChange w:id="93" w:author="Jay Anderson" w:date="2022-01-06T19:08:00Z">
            <w:rPr>
              <w:rFonts w:cs="Times New Roman (Body CS)"/>
              <w:lang w:val="en-CA"/>
            </w:rPr>
          </w:rPrChange>
        </w:rPr>
        <w:t>available on a year</w:t>
      </w:r>
      <w:r w:rsidRPr="00293A81">
        <w:rPr>
          <w:rFonts w:cs="Times New Roman (Body CS)"/>
          <w:i/>
          <w:lang w:val="en-CA"/>
          <w:rPrChange w:id="94" w:author="Jay Anderson" w:date="2022-01-06T19:08:00Z">
            <w:rPr>
              <w:rFonts w:cs="Times New Roman (Body CS)"/>
              <w:lang w:val="en-CA"/>
            </w:rPr>
          </w:rPrChange>
        </w:rPr>
        <w:t>-</w:t>
      </w:r>
      <w:r w:rsidR="00E81751" w:rsidRPr="00293A81">
        <w:rPr>
          <w:rFonts w:cs="Times New Roman (Body CS)"/>
          <w:i/>
          <w:lang w:val="en-CA"/>
          <w:rPrChange w:id="95" w:author="Jay Anderson" w:date="2022-01-06T19:08:00Z">
            <w:rPr>
              <w:rFonts w:cs="Times New Roman (Body CS)"/>
              <w:lang w:val="en-CA"/>
            </w:rPr>
          </w:rPrChange>
        </w:rPr>
        <w:t>to</w:t>
      </w:r>
      <w:r w:rsidRPr="00293A81">
        <w:rPr>
          <w:rFonts w:cs="Times New Roman (Body CS)"/>
          <w:i/>
          <w:lang w:val="en-CA"/>
          <w:rPrChange w:id="96" w:author="Jay Anderson" w:date="2022-01-06T19:08:00Z">
            <w:rPr>
              <w:rFonts w:cs="Times New Roman (Body CS)"/>
              <w:lang w:val="en-CA"/>
            </w:rPr>
          </w:rPrChange>
        </w:rPr>
        <w:t>-</w:t>
      </w:r>
      <w:r w:rsidR="00E81751" w:rsidRPr="00293A81">
        <w:rPr>
          <w:rFonts w:cs="Times New Roman (Body CS)"/>
          <w:i/>
          <w:lang w:val="en-CA"/>
          <w:rPrChange w:id="97" w:author="Jay Anderson" w:date="2022-01-06T19:08:00Z">
            <w:rPr>
              <w:rFonts w:cs="Times New Roman (Body CS)"/>
              <w:lang w:val="en-CA"/>
            </w:rPr>
          </w:rPrChange>
        </w:rPr>
        <w:t>year basis?</w:t>
      </w:r>
      <w:r w:rsidR="00E81751" w:rsidRPr="00373735">
        <w:rPr>
          <w:rFonts w:cs="Times New Roman (Body CS)"/>
          <w:lang w:val="en-CA"/>
        </w:rPr>
        <w:t xml:space="preserve"> </w:t>
      </w:r>
      <w:r w:rsidR="00B61669">
        <w:rPr>
          <w:rFonts w:cs="Times New Roman (Body CS)"/>
          <w:lang w:val="en-CA"/>
        </w:rPr>
        <w:t>In this paper we attempt to answer these questions.</w:t>
      </w:r>
    </w:p>
    <w:p w14:paraId="51112B81" w14:textId="724A5740"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ins w:id="98" w:author="Jay Anderson" w:date="2022-01-11T12:37:00Z">
        <w:r w:rsidR="00B63298">
          <w:rPr>
            <w:rFonts w:cs="Times New Roman (Body CS)"/>
          </w:rPr>
          <w:t>plants</w:t>
        </w:r>
      </w:ins>
      <w:del w:id="99" w:author="Jay Anderson" w:date="2022-01-11T12:37:00Z">
        <w:r w:rsidR="00D30EBF" w:rsidDel="00B63298">
          <w:rPr>
            <w:rFonts w:cs="Times New Roman (Body CS)"/>
          </w:rPr>
          <w:delText>facilities</w:delText>
        </w:r>
      </w:del>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ins w:id="100" w:author="Jay Anderson" w:date="2022-01-11T12:37:00Z">
        <w:r w:rsidR="00B63298">
          <w:t>residue</w:t>
        </w:r>
      </w:ins>
      <w:del w:id="101" w:author="Jay Anderson" w:date="2022-01-11T12:37:00Z">
        <w:r w:rsidR="005A3CE5" w:rsidDel="00B63298">
          <w:delText>biomass</w:delText>
        </w:r>
      </w:del>
      <w:r w:rsidR="005A3CE5">
        <w:t xml:space="preserve"> availability.</w:t>
      </w:r>
      <w:r w:rsidR="00B37F11">
        <w:t xml:space="preserve"> </w:t>
      </w:r>
      <w:r w:rsidR="005A3CE5">
        <w:t xml:space="preserve">A </w:t>
      </w:r>
      <w:r w:rsidR="00B37F11">
        <w:t xml:space="preserve">key area that has largely been omitted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7777777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w:t>
      </w:r>
      <w:proofErr w:type="spellStart"/>
      <w:r>
        <w:t>stemwood</w:t>
      </w:r>
      <w:proofErr w:type="spellEnd"/>
      <w:r>
        <w:t xml:space="preserve"> harvested for forest products has a direct impact on residues available for biofuels. Major factors, such as the 2008 housing crisis and the ongoing softwood lumber dispute </w:t>
      </w:r>
      <w:r w:rsidR="00D30EBF">
        <w:t>between Canada and</w:t>
      </w:r>
      <w:r>
        <w:t xml:space="preserve"> the United States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w:t>
      </w:r>
      <w:proofErr w:type="spellStart"/>
      <w:r>
        <w:t>Niquidet</w:t>
      </w:r>
      <w:proofErr w:type="spellEnd"/>
      <w:r>
        <w:t xml:space="preserve"> and Friesen [11], who model forest residue supply in Alberta as a function of lumber prices. </w:t>
      </w:r>
    </w:p>
    <w:p w14:paraId="1A44D2BB" w14:textId="325A620D" w:rsidR="000F5F23" w:rsidRPr="00373735" w:rsidRDefault="005A3CE5" w:rsidP="009329BA">
      <w:pPr>
        <w:pStyle w:val="BodyText"/>
        <w:rPr>
          <w:lang w:val="en-CA"/>
        </w:rPr>
      </w:pPr>
      <w:r>
        <w:t xml:space="preserve">Given that biomass feedstock accounts for 40 to 60% of a bioenergy plant’s total costs </w:t>
      </w:r>
      <w:r w:rsidR="009329BA">
        <w:t xml:space="preserve">{from </w:t>
      </w:r>
      <w:r w:rsidR="009329BA" w:rsidRPr="009329BA">
        <w:rPr>
          <w:lang w:val="en-CA"/>
        </w:rPr>
        <w:t xml:space="preserve">(Caputo et al., 2005; </w:t>
      </w:r>
      <w:proofErr w:type="spellStart"/>
      <w:r w:rsidR="009329BA" w:rsidRPr="009329BA">
        <w:rPr>
          <w:lang w:val="en-CA"/>
        </w:rPr>
        <w:t>Leistritz</w:t>
      </w:r>
      <w:proofErr w:type="spellEnd"/>
      <w:r w:rsidR="009329BA" w:rsidRPr="009329BA">
        <w:rPr>
          <w:lang w:val="en-CA"/>
        </w:rPr>
        <w:t xml:space="preserve"> et al., 2007)</w:t>
      </w:r>
      <w:r w:rsidR="009329BA">
        <w:rPr>
          <w:lang w:val="en-CA"/>
        </w:rPr>
        <w:t xml:space="preserve"> which are cited in </w:t>
      </w:r>
      <w:r>
        <w:t>[12]</w:t>
      </w:r>
      <w:r w:rsidR="009329BA">
        <w:t>}</w:t>
      </w:r>
      <w:r>
        <w:t>, a number of studies have shown that collection and transportation costs may be the biggest impediment to widespread use of forest residues in bioenergy systems [8].</w:t>
      </w:r>
      <w:r w:rsidR="00B37F11">
        <w:t xml:space="preserve"> Since a forest-residue based bioenergy plant is dependent on </w:t>
      </w:r>
      <w:proofErr w:type="spellStart"/>
      <w:r w:rsidR="00B37F11">
        <w:t>stemwood</w:t>
      </w:r>
      <w:proofErr w:type="spellEnd"/>
      <w:r w:rsidR="00B37F11">
        <w:t xml:space="preserve">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lastRenderedPageBreak/>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57609856" w:rsidR="00373735" w:rsidRDefault="00CD5CF2">
      <w:pPr>
        <w:pStyle w:val="BodyText"/>
        <w:rPr>
          <w:ins w:id="102" w:author="Jay Anderson" w:date="2022-01-04T09:55:00Z"/>
        </w:rPr>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out of three 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western</w:t>
      </w:r>
      <w:r w:rsidR="002E74F0">
        <w:t xml:space="preserve"> Canadian</w:t>
      </w:r>
      <w:r w:rsidR="00B37F11">
        <w:t xml:space="preserve"> province of Alberta to quantify the spatial and temporal variability of timber </w:t>
      </w:r>
      <w:r w:rsidR="00B64B97" w:rsidRPr="00B64B97">
        <w:t>harvest</w:t>
      </w:r>
      <w:ins w:id="103" w:author="Jay Anderson" w:date="2022-01-04T09:48:00Z">
        <w:r w:rsidR="00373735">
          <w:t>,</w:t>
        </w:r>
      </w:ins>
      <w:r w:rsidR="00B64B97">
        <w:t xml:space="preserve"> and</w:t>
      </w:r>
      <w:r w:rsidR="00B37F11">
        <w:t xml:space="preserve"> </w:t>
      </w:r>
      <w:ins w:id="104" w:author="Jay Anderson" w:date="2022-01-04T09:48:00Z">
        <w:r w:rsidR="00373735">
          <w:t xml:space="preserve">thereby </w:t>
        </w:r>
      </w:ins>
      <w:r w:rsidR="00B37F11">
        <w:t>relate th</w:t>
      </w:r>
      <w:ins w:id="105" w:author="Jay Anderson" w:date="2022-01-04T09:49:00Z">
        <w:r w:rsidR="00373735">
          <w:t>e harvest</w:t>
        </w:r>
      </w:ins>
      <w:del w:id="106" w:author="Jay Anderson" w:date="2022-01-04T09:49:00Z">
        <w:r w:rsidR="00B37F11" w:rsidDel="00373735">
          <w:delText>at</w:delText>
        </w:r>
      </w:del>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ins w:id="107" w:author="Jay Anderson" w:date="2022-01-11T12:40:00Z">
        <w:r w:rsidR="00B63298">
          <w:t xml:space="preserve">all of </w:t>
        </w:r>
      </w:ins>
      <w:r w:rsidR="00B37F11">
        <w:t xml:space="preserve">the </w:t>
      </w:r>
      <w:ins w:id="108" w:author="Jay Anderson" w:date="2022-01-11T12:40:00Z">
        <w:r w:rsidR="00B63298">
          <w:t xml:space="preserve">historical </w:t>
        </w:r>
      </w:ins>
      <w:r w:rsidR="00B37F11">
        <w:t xml:space="preserve">timber harvest areas based on cycle time estimates developed from the road network in 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ins w:id="109" w:author="Jay Anderson" w:date="2022-01-11T12:40:00Z">
        <w:r w:rsidR="00B63298">
          <w:t xml:space="preserve">in turn </w:t>
        </w:r>
      </w:ins>
      <w:r w:rsidR="00CD3DD5">
        <w:t>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del w:id="110" w:author="Jay Anderson" w:date="2022-01-11T12:42:00Z">
        <w:r w:rsidR="0026439B" w:rsidDel="00B63298">
          <w:delText>In addition to</w:delText>
        </w:r>
      </w:del>
      <w:ins w:id="111" w:author="Jay Anderson" w:date="2022-01-11T12:42:00Z">
        <w:r w:rsidR="00B63298">
          <w:t>When</w:t>
        </w:r>
      </w:ins>
      <w:r w:rsidR="0026439B">
        <w:t xml:space="preserve"> considering locations for the p</w:t>
      </w:r>
      <w:r w:rsidR="0096084E">
        <w:t>otential</w:t>
      </w:r>
      <w:r w:rsidR="0026439B">
        <w:t xml:space="preserve"> </w:t>
      </w:r>
      <w:r w:rsidR="00C32F52">
        <w:t xml:space="preserve">bioenergy </w:t>
      </w:r>
      <w:r w:rsidR="0026439B">
        <w:t xml:space="preserve">plants, we </w:t>
      </w:r>
      <w:ins w:id="112" w:author="Jay Anderson" w:date="2022-01-11T12:42:00Z">
        <w:r w:rsidR="00B63298">
          <w:t xml:space="preserve">conduct sensitivity analysis on </w:t>
        </w:r>
      </w:ins>
      <w:del w:id="113" w:author="Jay Anderson" w:date="2022-01-11T12:42:00Z">
        <w:r w:rsidR="0026439B" w:rsidDel="00B63298">
          <w:delText xml:space="preserve">considered </w:delText>
        </w:r>
      </w:del>
      <w:r w:rsidR="0026439B">
        <w:t>3 different</w:t>
      </w:r>
      <w:ins w:id="114" w:author="Jay Anderson" w:date="2022-01-11T12:42:00Z">
        <w:r w:rsidR="00B63298">
          <w:t xml:space="preserve"> bioenergy </w:t>
        </w:r>
      </w:ins>
      <w:r w:rsidR="0026439B">
        <w:t xml:space="preserve"> plant capacities</w:t>
      </w:r>
      <w:ins w:id="115" w:author="Jay Anderson" w:date="2022-01-11T12:43:00Z">
        <w:r w:rsidR="00B63298">
          <w:t>, as</w:t>
        </w:r>
      </w:ins>
      <w:r w:rsidR="0026439B">
        <w:t xml:space="preserve"> defined by annual forest residue feedstock requirements: </w:t>
      </w:r>
      <w:r w:rsidR="0026439B" w:rsidRPr="000D2FC1">
        <w:t>200 Gg</w:t>
      </w:r>
      <w:ins w:id="116" w:author="Jay Anderson" w:date="2022-01-06T20:26:00Z">
        <w:r w:rsidR="00566A41" w:rsidRPr="000D2FC1">
          <w:t>·</w:t>
        </w:r>
      </w:ins>
      <w:del w:id="117" w:author="Jay Anderson" w:date="2022-01-06T20:26:00Z">
        <w:r w:rsidR="0026439B" w:rsidRPr="000D2FC1" w:rsidDel="00566A41">
          <w:delText>/</w:delText>
        </w:r>
      </w:del>
      <w:ins w:id="118" w:author="Jay Anderson" w:date="2022-01-06T20:26:00Z">
        <w:r w:rsidR="00566A41" w:rsidRPr="000D2FC1">
          <w:rPr>
            <w:rPrChange w:id="119" w:author="Jay Anderson" w:date="2022-01-13T13:19:00Z">
              <w:rPr>
                <w:highlight w:val="yellow"/>
              </w:rPr>
            </w:rPrChange>
          </w:rPr>
          <w:t>yr</w:t>
        </w:r>
      </w:ins>
      <w:ins w:id="120" w:author="Jay Anderson" w:date="2022-01-06T20:27:00Z">
        <w:r w:rsidR="00566A41" w:rsidRPr="000D2FC1">
          <w:rPr>
            <w:vertAlign w:val="superscript"/>
            <w:rPrChange w:id="121" w:author="Jay Anderson" w:date="2022-01-13T13:19:00Z">
              <w:rPr>
                <w:highlight w:val="yellow"/>
              </w:rPr>
            </w:rPrChange>
          </w:rPr>
          <w:t>-1</w:t>
        </w:r>
      </w:ins>
      <w:del w:id="122" w:author="Jay Anderson" w:date="2022-01-06T20:26:00Z">
        <w:r w:rsidR="0026439B" w:rsidRPr="000D2FC1" w:rsidDel="00566A41">
          <w:delText>a</w:delText>
        </w:r>
      </w:del>
      <w:r w:rsidR="0026439B" w:rsidRPr="000D2FC1">
        <w:t xml:space="preserve"> corresponding to a small wood pellet mill, 400 </w:t>
      </w:r>
      <w:proofErr w:type="spellStart"/>
      <w:r w:rsidR="0026439B" w:rsidRPr="000D2FC1">
        <w:t>Gg</w:t>
      </w:r>
      <w:ins w:id="123" w:author="Jay Anderson" w:date="2022-01-06T20:36:00Z">
        <w:r w:rsidR="00F15A24" w:rsidRPr="000D2FC1">
          <w:t>·yr</w:t>
        </w:r>
        <w:proofErr w:type="spellEnd"/>
        <w:r w:rsidR="00F15A24" w:rsidRPr="000D2FC1">
          <w:t>-</w:t>
        </w:r>
        <w:r w:rsidR="00F15A24" w:rsidRPr="000D2FC1">
          <w:rPr>
            <w:vertAlign w:val="superscript"/>
            <w:lang w:val="en-CA"/>
          </w:rPr>
          <w:t>1</w:t>
        </w:r>
        <w:r w:rsidR="00F15A24" w:rsidRPr="000D2FC1">
          <w:rPr>
            <w:lang w:val="en-CA"/>
          </w:rPr>
          <w:t xml:space="preserve"> </w:t>
        </w:r>
      </w:ins>
      <w:del w:id="124" w:author="Jay Anderson" w:date="2022-01-06T20:36:00Z">
        <w:r w:rsidR="0026439B" w:rsidRPr="000D2FC1" w:rsidDel="00F15A24">
          <w:delText>/a</w:delText>
        </w:r>
      </w:del>
      <w:r w:rsidR="0026439B" w:rsidRPr="000D2FC1">
        <w:t xml:space="preserve"> corresponding to a large pellet mill or a small biorefinery, and 800 </w:t>
      </w:r>
      <w:proofErr w:type="spellStart"/>
      <w:r w:rsidR="0026439B" w:rsidRPr="000D2FC1">
        <w:t>Gg</w:t>
      </w:r>
      <w:ins w:id="125" w:author="Jay Anderson" w:date="2022-01-06T20:36:00Z">
        <w:r w:rsidR="00F15A24">
          <w:t>·yr</w:t>
        </w:r>
        <w:proofErr w:type="spellEnd"/>
        <w:r w:rsidR="00F15A24">
          <w:t>-</w:t>
        </w:r>
        <w:r w:rsidR="00F15A24" w:rsidRPr="00A1425F">
          <w:rPr>
            <w:vertAlign w:val="superscript"/>
            <w:lang w:val="en-CA"/>
          </w:rPr>
          <w:t>1</w:t>
        </w:r>
        <w:r w:rsidR="00F15A24" w:rsidRPr="00B961FC">
          <w:rPr>
            <w:lang w:val="en-CA"/>
          </w:rPr>
          <w:t xml:space="preserve"> </w:t>
        </w:r>
      </w:ins>
      <w:del w:id="126" w:author="Jay Anderson" w:date="2022-01-06T20:36:00Z">
        <w:r w:rsidR="0026439B" w:rsidRPr="007A4DEE" w:rsidDel="00F15A24">
          <w:rPr>
            <w:highlight w:val="yellow"/>
            <w:rPrChange w:id="127" w:author="Jay Anderson" w:date="2022-01-06T20:10:00Z">
              <w:rPr/>
            </w:rPrChange>
          </w:rPr>
          <w:delText>/a</w:delText>
        </w:r>
      </w:del>
      <w:del w:id="128" w:author="Jay Anderson" w:date="2022-01-07T13:52:00Z">
        <w:r w:rsidR="0026439B" w:rsidDel="00512574">
          <w:delText xml:space="preserve"> </w:delText>
        </w:r>
      </w:del>
      <w:r w:rsidR="0026439B">
        <w:t>corresponding to a large biorefinery.</w:t>
      </w:r>
      <w:ins w:id="129" w:author="Jay Anderson" w:date="2022-01-04T09:52:00Z">
        <w:r w:rsidR="00373735">
          <w:t xml:space="preserve"> </w:t>
        </w:r>
      </w:ins>
    </w:p>
    <w:p w14:paraId="003CE4E6" w14:textId="0843CF80"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w:t>
      </w:r>
      <w:r w:rsidR="001A6853">
        <w:t xml:space="preserve">comparing </w:t>
      </w:r>
      <w:r w:rsidR="002E74F0">
        <w:t>two</w:t>
      </w:r>
      <w:r>
        <w:t xml:space="preserve"> 5-year periods. As well, they limit their analyses to the boundaries of timber supply areas. </w:t>
      </w:r>
      <w:ins w:id="130" w:author="Jay Anderson" w:date="2022-01-04T09:57:00Z">
        <w:r w:rsidR="00373735">
          <w:t>T</w:t>
        </w:r>
      </w:ins>
      <w:ins w:id="131" w:author="Jay Anderson" w:date="2022-01-04T09:53:00Z">
        <w:r w:rsidR="00373735">
          <w:t xml:space="preserve">he only boundary </w:t>
        </w:r>
      </w:ins>
      <w:ins w:id="132" w:author="Jay Anderson" w:date="2022-01-04T09:54:00Z">
        <w:r w:rsidR="00373735">
          <w:t xml:space="preserve">that </w:t>
        </w:r>
      </w:ins>
      <w:del w:id="133" w:author="Jay Anderson" w:date="2022-01-04T09:54:00Z">
        <w:r w:rsidDel="00373735">
          <w:delText>We do not limit ourselves with arbitrary boundaries</w:delText>
        </w:r>
      </w:del>
      <w:ins w:id="134" w:author="Jay Anderson" w:date="2022-01-04T09:54:00Z">
        <w:r w:rsidR="00373735">
          <w:t>limits our analysis is</w:t>
        </w:r>
      </w:ins>
      <w:ins w:id="135" w:author="Jay Anderson" w:date="2022-01-04T09:53:00Z">
        <w:r w:rsidR="00373735">
          <w:t xml:space="preserve"> the provincial border between Alberta and British Columbia</w:t>
        </w:r>
      </w:ins>
      <w:r>
        <w:t>.</w:t>
      </w:r>
    </w:p>
    <w:p w14:paraId="6F3E8E70" w14:textId="1B040D8E" w:rsidR="00BD174C" w:rsidDel="00373735" w:rsidRDefault="00B37F11" w:rsidP="00CE44A0">
      <w:pPr>
        <w:pStyle w:val="BodyText"/>
        <w:rPr>
          <w:del w:id="136" w:author="gwa" w:date="2021-12-20T09:52:00Z"/>
        </w:rPr>
      </w:pPr>
      <w:r>
        <w:t xml:space="preserve">Our analysis also shares similarities with work published by </w:t>
      </w:r>
      <w:proofErr w:type="spellStart"/>
      <w:r>
        <w:t>Yemshanov</w:t>
      </w:r>
      <w:proofErr w:type="spellEnd"/>
      <w:r>
        <w:t xml:space="preserve">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ins w:id="137" w:author="Jay Anderson" w:date="2022-01-13T13:21:00Z">
        <w:r w:rsidR="000D2FC1">
          <w:t>plant</w:t>
        </w:r>
      </w:ins>
      <w:del w:id="138" w:author="Jay Anderson" w:date="2022-01-13T13:21:00Z">
        <w:r w:rsidR="006E5CB6" w:rsidDel="000D2FC1">
          <w:delText>facility</w:delText>
        </w:r>
      </w:del>
      <w:r w:rsidR="00BD174C">
        <w:t xml:space="preserve"> in a single year (2010)</w:t>
      </w:r>
      <w:ins w:id="139" w:author="gwa" w:date="2021-12-18T12:05:00Z">
        <w:r w:rsidR="00E877A0">
          <w:t>,</w:t>
        </w:r>
      </w:ins>
      <w:r w:rsidR="00BD174C">
        <w:t xml:space="preserve"> </w:t>
      </w:r>
      <w:commentRangeStart w:id="140"/>
      <w:commentRangeStart w:id="141"/>
      <w:commentRangeEnd w:id="140"/>
      <w:r w:rsidR="008A68BA">
        <w:rPr>
          <w:rStyle w:val="CommentReference"/>
        </w:rPr>
        <w:commentReference w:id="140"/>
      </w:r>
      <w:commentRangeEnd w:id="141"/>
      <w:r w:rsidR="00B63298">
        <w:rPr>
          <w:rStyle w:val="CommentReference"/>
        </w:rPr>
        <w:commentReference w:id="141"/>
      </w:r>
      <w:r w:rsidR="00BD174C">
        <w:t>and the corresponding residue delivery cost</w:t>
      </w:r>
      <w:commentRangeStart w:id="142"/>
      <w:del w:id="143" w:author="Jay Anderson" w:date="2022-01-04T09:56:00Z">
        <w:r w:rsidR="00BD174C" w:rsidDel="00373735">
          <w:delText>)</w:delText>
        </w:r>
      </w:del>
      <w:r w:rsidR="006E5CB6">
        <w:t>. I</w:t>
      </w:r>
      <w:r w:rsidR="00BD174C">
        <w:t>nstead</w:t>
      </w:r>
      <w:r w:rsidR="006E5CB6">
        <w:t>,</w:t>
      </w:r>
      <w:r w:rsidR="00BD174C">
        <w:t xml:space="preserve"> we consider the</w:t>
      </w:r>
      <w:del w:id="144" w:author="Jay Anderson" w:date="2022-01-04T10:02:00Z">
        <w:r w:rsidR="00BD174C" w:rsidDel="00373735">
          <w:delText xml:space="preserve"> exact</w:delText>
        </w:r>
      </w:del>
      <w:r w:rsidR="00BD174C">
        <w:t xml:space="preserve"> spatial location of all the harvest sites over a 26-year period (1990-2015</w:t>
      </w:r>
      <w:del w:id="145" w:author="gwa" w:date="2021-12-19T09:48:00Z">
        <w:r w:rsidR="00BD174C" w:rsidDel="007E24A1">
          <w:delText>), and</w:delText>
        </w:r>
      </w:del>
      <w:ins w:id="146" w:author="gwa" w:date="2021-12-19T09:48:00Z">
        <w:r w:rsidR="007E24A1">
          <w:t>) and</w:t>
        </w:r>
      </w:ins>
      <w:r w:rsidR="00BD174C">
        <w:t xml:space="preserve"> calculate the delivery cost for each harvest site in the year it was harvested. </w:t>
      </w:r>
      <w:commentRangeEnd w:id="142"/>
      <w:r w:rsidR="00E877A0">
        <w:rPr>
          <w:rStyle w:val="CommentReference"/>
        </w:rPr>
        <w:commentReference w:id="142"/>
      </w:r>
    </w:p>
    <w:p w14:paraId="3E8F429F" w14:textId="77777777" w:rsidR="00373735" w:rsidRPr="00BD174C" w:rsidRDefault="00373735" w:rsidP="00BD174C">
      <w:pPr>
        <w:pStyle w:val="BodyText"/>
        <w:rPr>
          <w:ins w:id="147" w:author="Jay Anderson" w:date="2022-01-04T09:54:00Z"/>
          <w:lang w:val="en-CA"/>
        </w:rPr>
      </w:pPr>
    </w:p>
    <w:p w14:paraId="56A40952" w14:textId="3960B9E3" w:rsidR="00A74DD1" w:rsidRPr="00A74DD1" w:rsidRDefault="00FC2799" w:rsidP="00CE44A0">
      <w:pPr>
        <w:pStyle w:val="BodyText"/>
        <w:rPr>
          <w:lang w:val="en-CA"/>
        </w:rPr>
      </w:pPr>
      <w:r>
        <w:rPr>
          <w:lang w:val="en-CA"/>
        </w:rPr>
        <w:lastRenderedPageBreak/>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 xml:space="preserve">We </w:t>
      </w:r>
      <w:r w:rsidR="00A74DD1">
        <w:rPr>
          <w:lang w:val="en-CA"/>
        </w:rPr>
        <w:t xml:space="preserve">then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148" w:name="materials-and-methods"/>
      <w:bookmarkEnd w:id="8"/>
      <w:r>
        <w:t>Study area and data</w:t>
      </w:r>
    </w:p>
    <w:p w14:paraId="3D6CFE4A" w14:textId="3156B694" w:rsidR="000F5F23" w:rsidDel="00986FD1" w:rsidRDefault="00B37F11">
      <w:pPr>
        <w:pStyle w:val="FirstParagraph"/>
        <w:rPr>
          <w:del w:id="149" w:author="Jay Anderson" w:date="2022-01-06T16:14:00Z"/>
        </w:rPr>
      </w:pPr>
      <w:del w:id="150" w:author="Jay Anderson" w:date="2022-01-06T16:14:00Z">
        <w:r w:rsidDel="00986FD1">
          <w:delText>We describe here our study area, data sources, and methods.</w:delText>
        </w:r>
      </w:del>
    </w:p>
    <w:p w14:paraId="19642B7C" w14:textId="7773AE3B" w:rsidR="000F5F23" w:rsidRDefault="00B37F11" w:rsidP="008A68BA">
      <w:pPr>
        <w:pStyle w:val="Heading2"/>
      </w:pPr>
      <w:bookmarkStart w:id="151"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10736BE6" w:rsidR="000F5F23" w:rsidRDefault="00B37F11">
      <w:pPr>
        <w:pStyle w:val="BodyText"/>
      </w:pPr>
      <w:r>
        <w:t xml:space="preserve">The southeastern part of the province is largely </w:t>
      </w:r>
      <w:proofErr w:type="gramStart"/>
      <w:r>
        <w:t>privately owned</w:t>
      </w:r>
      <w:proofErr w:type="gramEnd"/>
      <w:r>
        <w:t xml:space="preserve"> agricultural land, and the northern and western parts are largely publicly owned forested land. There is, however, a substantial area of </w:t>
      </w:r>
      <w:proofErr w:type="gramStart"/>
      <w:r>
        <w:t>privately owned</w:t>
      </w:r>
      <w:proofErr w:type="gramEnd"/>
      <w:r>
        <w:t xml:space="preserve"> agricultural land in the Peace River Country of northwestern Alberta. There are also large areas in National Parks along the Rocky Mountains and in the far north of the province. The province calls the area of mostly publicly owned forested land (excluding </w:t>
      </w:r>
      <w:r w:rsidR="0016380C">
        <w:t xml:space="preserve">the </w:t>
      </w:r>
      <w:r>
        <w:t xml:space="preserve">National Parks) the Green Area, and the area of mostly </w:t>
      </w:r>
      <w:proofErr w:type="gramStart"/>
      <w:r>
        <w:t>privately owned</w:t>
      </w:r>
      <w:proofErr w:type="gramEnd"/>
      <w:r>
        <w:t xml:space="preserve"> agricultural land the White Area. About 90% of the harvested timber volume in Alberta comes from the Green Area.</w:t>
      </w:r>
    </w:p>
    <w:p w14:paraId="36254662" w14:textId="792DEBAD"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ins w:id="152" w:author="Jay Anderson" w:date="2022-01-04T10:04:00Z">
        <w:r w:rsidR="005B6189">
          <w:t xml:space="preserve">3 potential bioenergy plant </w:t>
        </w:r>
      </w:ins>
      <w:r>
        <w:t xml:space="preserve">locations were chosen as they host several 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47FA5F04" w:rsidR="000F5F23" w:rsidRDefault="00B37F11">
      <w:pPr>
        <w:pStyle w:val="BodyText"/>
      </w:pPr>
      <w:r>
        <w:t xml:space="preserve">We used the Weyerhaeuser </w:t>
      </w:r>
      <w:r w:rsidR="001A6853">
        <w:t xml:space="preserve">Company Limited </w:t>
      </w:r>
      <w:r>
        <w:t xml:space="preserve">oriented strand board plant in Edson, the Millar Western Forest Products Ltd. pulp mill in Whitecourt, and the West Fraser pulp mill in Hinton as the </w:t>
      </w:r>
      <w:r w:rsidR="005A1409">
        <w:t xml:space="preserve">three </w:t>
      </w:r>
      <w:r>
        <w:t xml:space="preserve">locations </w:t>
      </w:r>
      <w:r w:rsidR="005A1409">
        <w:t xml:space="preserve">that we analyze </w:t>
      </w:r>
      <w:r>
        <w:t xml:space="preserve">for </w:t>
      </w:r>
      <w:r w:rsidR="005A1409">
        <w:t>a</w:t>
      </w:r>
      <w:r>
        <w:t xml:space="preserve"> </w:t>
      </w:r>
      <w:r w:rsidR="005A1409">
        <w:t xml:space="preserve">potential </w:t>
      </w:r>
      <w:r>
        <w:t xml:space="preserve">forest </w:t>
      </w:r>
      <w:r w:rsidR="005A1409">
        <w:t xml:space="preserve">residue-based bioenergy </w:t>
      </w:r>
      <w:ins w:id="153" w:author="Jay Anderson" w:date="2022-01-11T12:48:00Z">
        <w:r w:rsidR="00AB272C">
          <w:t>plant</w:t>
        </w:r>
      </w:ins>
      <w:del w:id="154" w:author="Jay Anderson" w:date="2022-01-11T12:48:00Z">
        <w:r w:rsidDel="00AB272C">
          <w:delText>facilit</w:delText>
        </w:r>
        <w:r w:rsidR="005A1409" w:rsidDel="00AB272C">
          <w:delText>y</w:delText>
        </w:r>
      </w:del>
      <w:r>
        <w:t>.</w:t>
      </w:r>
    </w:p>
    <w:p w14:paraId="07B7C31A" w14:textId="77777777" w:rsidR="0026439B" w:rsidRDefault="0026439B">
      <w:pPr>
        <w:pStyle w:val="BodyText"/>
      </w:pPr>
    </w:p>
    <w:p w14:paraId="2E14ED11" w14:textId="019847E8" w:rsidR="000F5F23" w:rsidRDefault="00B37F11" w:rsidP="00207F89">
      <w:pPr>
        <w:pStyle w:val="Heading2"/>
      </w:pPr>
      <w:bookmarkStart w:id="155" w:name="data-sources"/>
      <w:bookmarkEnd w:id="151"/>
      <w:r>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 xml:space="preserve">summary data used in our analysis. Most of the data are </w:t>
      </w:r>
      <w:r>
        <w:lastRenderedPageBreak/>
        <w:t>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56" w:name="altalis"/>
      <w:proofErr w:type="spellStart"/>
      <w:r>
        <w:t>Altalis</w:t>
      </w:r>
      <w:proofErr w:type="spellEnd"/>
    </w:p>
    <w:p w14:paraId="62E967EE" w14:textId="0AC73C00"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157" w:name="alberta-geospatial-services"/>
      <w:bookmarkEnd w:id="156"/>
      <w:r>
        <w:t>Alberta Geospatial Services</w:t>
      </w:r>
    </w:p>
    <w:p w14:paraId="6C01E629" w14:textId="09C8388F" w:rsidR="005B6189" w:rsidRDefault="00B37F11" w:rsidP="005B6189">
      <w:pPr>
        <w:pStyle w:val="BodyText"/>
        <w:rPr>
          <w:ins w:id="158" w:author="Jay Anderson" w:date="2022-01-04T10:08:00Z"/>
        </w:rPr>
      </w:pPr>
      <w:r>
        <w:t>Alberta Geospatial Services is operated by the Alberta Ministry of Environment and Parks [31]. We obtained road access coverages from th</w:t>
      </w:r>
      <w:ins w:id="159" w:author="Jay Anderson" w:date="2022-01-13T13:23:00Z">
        <w:r w:rsidR="00841FEA">
          <w:t>is</w:t>
        </w:r>
      </w:ins>
      <w:ins w:id="160" w:author="Jay Anderson" w:date="2022-01-11T12:49:00Z">
        <w:r w:rsidR="00AB272C">
          <w:t xml:space="preserve"> database</w:t>
        </w:r>
      </w:ins>
      <w:del w:id="161" w:author="Jay Anderson" w:date="2022-01-11T12:49:00Z">
        <w:r w:rsidDel="00AB272C">
          <w:delText>ere</w:delText>
        </w:r>
      </w:del>
      <w:r>
        <w:t xml:space="preserve">. </w:t>
      </w:r>
    </w:p>
    <w:p w14:paraId="02F71841" w14:textId="043E1901" w:rsidR="000F5F23" w:rsidRDefault="00B37F11">
      <w:pPr>
        <w:pStyle w:val="Heading3"/>
        <w:rPr>
          <w:ins w:id="162" w:author="Jay Anderson" w:date="2022-01-04T10:09:00Z"/>
        </w:rPr>
        <w:pPrChange w:id="163" w:author="Jay Anderson" w:date="2022-01-04T10:09:00Z">
          <w:pPr>
            <w:pStyle w:val="BodyText"/>
          </w:pPr>
        </w:pPrChange>
      </w:pPr>
      <w:bookmarkStart w:id="164" w:name="national-forest-information-system"/>
      <w:bookmarkEnd w:id="157"/>
      <w:r>
        <w:t>National Forest Information System</w:t>
      </w:r>
      <w:r w:rsidR="00A44023">
        <w:t xml:space="preserve"> (NFIS)</w:t>
      </w:r>
    </w:p>
    <w:p w14:paraId="014287D0" w14:textId="71A6E80A" w:rsidR="005B6189" w:rsidDel="005B6189" w:rsidRDefault="005B6189">
      <w:pPr>
        <w:pStyle w:val="BodyText"/>
        <w:rPr>
          <w:del w:id="165" w:author="Jay Anderson" w:date="2022-01-04T10:10:00Z"/>
        </w:rPr>
        <w:pPrChange w:id="166" w:author="Jay Anderson" w:date="2022-01-04T10:09:00Z">
          <w:pPr>
            <w:pStyle w:val="FirstParagraph"/>
          </w:pPr>
        </w:pPrChange>
      </w:pPr>
    </w:p>
    <w:p w14:paraId="5C6A3A9F" w14:textId="45AF44EB" w:rsidR="000F5F23" w:rsidRDefault="00B37F11">
      <w:pPr>
        <w:pStyle w:val="FirstParagraph"/>
      </w:pPr>
      <w:r>
        <w:t>The NFIS provides a set of spatial data layers representing forest properties at a 250 m</w:t>
      </w:r>
      <w:r w:rsidR="00A44023">
        <w:t xml:space="preserve"> </w:t>
      </w:r>
      <w:del w:id="167" w:author="gwa" w:date="2021-12-18T11:15:00Z">
        <w:r w:rsidR="00A44023" w:rsidDel="007A603B">
          <w:delText xml:space="preserve">by 250 m </w:delText>
        </w:r>
      </w:del>
      <w:r w:rsidR="00A44023">
        <w:t>(6.25 ha)</w:t>
      </w:r>
      <w:r>
        <w:t xml:space="preserve"> resolution for all of Canada [32]. We used the merchantable volume, stand age, and species composition attributes from these data layers.</w:t>
      </w:r>
    </w:p>
    <w:p w14:paraId="7257CAC4" w14:textId="1161E3DB"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168" w:author="gwa" w:date="2021-12-18T11:15:00Z">
        <w:r w:rsidR="00A44023" w:rsidDel="007A603B">
          <w:delText>by 30 m</w:delText>
        </w:r>
      </w:del>
      <w:r w:rsidR="00A44023">
        <w:t xml:space="preserve"> (0.09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7A603B">
      <w:pPr>
        <w:pStyle w:val="Heading3"/>
      </w:pPr>
      <w:bookmarkStart w:id="169" w:name="natural-resources-canada"/>
      <w:bookmarkEnd w:id="164"/>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proofErr w:type="spellStart"/>
      <w:r w:rsidR="00A44023">
        <w:t>stemwood</w:t>
      </w:r>
      <w:proofErr w:type="spellEnd"/>
      <w:r w:rsidR="00A44023">
        <w:t xml:space="preserve">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pPr>
        <w:pStyle w:val="Heading3"/>
        <w:rPr>
          <w:ins w:id="170" w:author="Jay Anderson" w:date="2022-01-04T10:10:00Z"/>
        </w:rPr>
        <w:pPrChange w:id="171" w:author="Jay Anderson" w:date="2022-01-04T10:10:00Z">
          <w:pPr>
            <w:pStyle w:val="Heading3"/>
            <w:numPr>
              <w:ilvl w:val="0"/>
              <w:numId w:val="0"/>
            </w:numPr>
            <w:ind w:left="0" w:firstLine="0"/>
          </w:pPr>
        </w:pPrChange>
      </w:pPr>
      <w:bookmarkStart w:id="172" w:name="national-forestry-database"/>
      <w:bookmarkEnd w:id="169"/>
      <w:r w:rsidRPr="00C846FD">
        <w:t>National Forestry Database</w:t>
      </w:r>
      <w:ins w:id="173" w:author="Jay Anderson" w:date="2022-01-06T18:51:00Z">
        <w:r w:rsidR="00FC2E5D">
          <w:t xml:space="preserve"> (NFD)</w:t>
        </w:r>
      </w:ins>
    </w:p>
    <w:p w14:paraId="1DE564ED" w14:textId="0B5C8A1D" w:rsidR="005B6189" w:rsidRPr="005B6189" w:rsidDel="005B6189" w:rsidRDefault="005B6189">
      <w:pPr>
        <w:pStyle w:val="BodyText"/>
        <w:rPr>
          <w:del w:id="174" w:author="Jay Anderson" w:date="2022-01-04T10:10:00Z"/>
        </w:rPr>
        <w:pPrChange w:id="175" w:author="Jay Anderson" w:date="2022-01-04T10:10:00Z">
          <w:pPr>
            <w:pStyle w:val="Heading3"/>
          </w:pPr>
        </w:pPrChange>
      </w:pPr>
    </w:p>
    <w:p w14:paraId="1AF94666" w14:textId="562840A7" w:rsidR="000F5F23" w:rsidRDefault="00B37F11">
      <w:pPr>
        <w:pStyle w:val="FirstParagraph"/>
      </w:pPr>
      <w:r>
        <w:t xml:space="preserve">The </w:t>
      </w:r>
      <w:ins w:id="176" w:author="Jay Anderson" w:date="2022-01-11T12:51:00Z">
        <w:r w:rsidR="00AB272C">
          <w:t>NFD</w:t>
        </w:r>
      </w:ins>
      <w:del w:id="177" w:author="Jay Anderson" w:date="2022-01-11T12:51:00Z">
        <w:r w:rsidDel="00AB272C">
          <w:delText>National Forestry Database</w:delText>
        </w:r>
      </w:del>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78" w:name="forest-management-plans"/>
      <w:bookmarkEnd w:id="172"/>
      <w:r>
        <w:lastRenderedPageBreak/>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79" w:name="agriculture-and-agri-food-canada"/>
      <w:bookmarkEnd w:id="178"/>
      <w:r>
        <w:t>Agriculture and Agri-Food Canada</w:t>
      </w:r>
    </w:p>
    <w:p w14:paraId="08EE1ADC" w14:textId="135286E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described </w:t>
      </w:r>
      <w:commentRangeStart w:id="180"/>
      <w:r w:rsidR="00325B60">
        <w:t>above</w:t>
      </w:r>
      <w:commentRangeEnd w:id="180"/>
      <w:r w:rsidR="00980DA8">
        <w:rPr>
          <w:rStyle w:val="CommentReference"/>
        </w:rPr>
        <w:commentReference w:id="180"/>
      </w:r>
      <w:r>
        <w:t>.</w:t>
      </w:r>
    </w:p>
    <w:p w14:paraId="3189215F" w14:textId="51093729" w:rsidR="000F5F23" w:rsidRDefault="00B37F11" w:rsidP="00980DA8">
      <w:pPr>
        <w:pStyle w:val="Heading1"/>
      </w:pPr>
      <w:bookmarkStart w:id="181" w:name="data-aggregation-and-modeling"/>
      <w:bookmarkEnd w:id="148"/>
      <w:bookmarkEnd w:id="155"/>
      <w:bookmarkEnd w:id="179"/>
      <w:r>
        <w:t>Data aggregation and modeling</w:t>
      </w:r>
    </w:p>
    <w:p w14:paraId="0041ECB6" w14:textId="75A1F495" w:rsidR="00E06366" w:rsidRDefault="00980DA8">
      <w:pPr>
        <w:pStyle w:val="FirstParagraph"/>
      </w:pPr>
      <w:ins w:id="182" w:author="gwa" w:date="2021-12-18T11:20:00Z">
        <w:r>
          <w:t>T</w:t>
        </w:r>
      </w:ins>
      <w:r w:rsidR="00E06366">
        <w:t xml:space="preserve">his paper quantifies the spatial and temporal variability of the costs associated with collecting and transporting the forest residues left following </w:t>
      </w:r>
      <w:proofErr w:type="spellStart"/>
      <w:r w:rsidR="00E06366">
        <w:t>stemwood</w:t>
      </w:r>
      <w:proofErr w:type="spellEnd"/>
      <w:r w:rsidR="00E06366">
        <w:t xml:space="preserve"> harvest. The variability of costs is largely related to changes in the transport distance from the residue collection areas to the bioenergy plant.</w:t>
      </w:r>
    </w:p>
    <w:p w14:paraId="74D1FCDF" w14:textId="21822B23" w:rsidR="000F5F23" w:rsidRDefault="00E06366">
      <w:pPr>
        <w:pStyle w:val="FirstParagraph"/>
      </w:pPr>
      <w:r>
        <w:t xml:space="preserve">Most of the effort expended on this study was spent in </w:t>
      </w:r>
      <w:del w:id="183" w:author="Jay Anderson" w:date="2022-01-11T12:53:00Z">
        <w:r w:rsidDel="00AB272C">
          <w:delText>cre</w:delText>
        </w:r>
      </w:del>
      <w:ins w:id="184" w:author="Jay Anderson" w:date="2022-01-11T13:00:00Z">
        <w:r w:rsidR="00C1746D">
          <w:t>aggregatin</w:t>
        </w:r>
      </w:ins>
      <w:ins w:id="185" w:author="Jay Anderson" w:date="2022-01-11T12:53:00Z">
        <w:r w:rsidR="00AB272C">
          <w:t>g</w:t>
        </w:r>
      </w:ins>
      <w:del w:id="186" w:author="Jay Anderson" w:date="2022-01-11T12:53:00Z">
        <w:r w:rsidDel="00AB272C">
          <w:delText>ating</w:delText>
        </w:r>
      </w:del>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w:t>
      </w:r>
      <w:proofErr w:type="spellStart"/>
      <w:r w:rsidR="00B37F11">
        <w:t>RStudio</w:t>
      </w:r>
      <w:proofErr w:type="spellEnd"/>
      <w:r w:rsidR="00B37F11">
        <w:t xml:space="preserve"> [42], and </w:t>
      </w:r>
      <w:proofErr w:type="spellStart"/>
      <w:r w:rsidR="00B37F11">
        <w:t>tidyverse</w:t>
      </w:r>
      <w:proofErr w:type="spellEnd"/>
      <w:r w:rsidR="00B37F11">
        <w:t xml:space="preserve"> [43].</w:t>
      </w:r>
    </w:p>
    <w:p w14:paraId="397D6588" w14:textId="6720AC10" w:rsidR="009077CB" w:rsidRDefault="00E06366" w:rsidP="00980DA8">
      <w:pPr>
        <w:pStyle w:val="BodyText"/>
      </w:pPr>
      <w:r>
        <w:t>We</w:t>
      </w:r>
      <w:r w:rsidR="009077CB">
        <w:t xml:space="preserve"> develop a model based on the</w:t>
      </w:r>
      <w:r>
        <w:t xml:space="preserve"> assum</w:t>
      </w:r>
      <w:r w:rsidR="009077CB">
        <w:t>ption</w:t>
      </w:r>
      <w:r>
        <w:t xml:space="preserve"> that </w:t>
      </w:r>
      <w:r w:rsidR="009077CB">
        <w:t xml:space="preserve">forest </w:t>
      </w:r>
      <w:r>
        <w:t xml:space="preserve">residue </w:t>
      </w:r>
      <w:ins w:id="187" w:author="Jay Anderson" w:date="2022-01-04T10:21:00Z">
        <w:r w:rsidR="006B4C48">
          <w:t>extractors</w:t>
        </w:r>
      </w:ins>
      <w:ins w:id="188" w:author="gwa" w:date="2021-12-20T12:02:00Z">
        <w:del w:id="189" w:author="Jay Anderson" w:date="2022-01-04T10:21:00Z">
          <w:r w:rsidR="00003DBB" w:rsidDel="006B4C48">
            <w:delText>harvesters</w:delText>
          </w:r>
        </w:del>
        <w:r w:rsidR="00003DBB">
          <w:t xml:space="preserve"> </w:t>
        </w:r>
      </w:ins>
      <w:r>
        <w:t>follow a greedy optimization</w:t>
      </w:r>
      <w:ins w:id="190" w:author="Jay Anderson" w:date="2022-01-11T12:54:00Z">
        <w:r w:rsidR="00AB272C">
          <w:t xml:space="preserve"> – </w:t>
        </w:r>
        <w:r w:rsidR="00AB272C" w:rsidRPr="00AB272C">
          <w:rPr>
            <w:i/>
            <w:rPrChange w:id="191" w:author="Jay Anderson" w:date="2022-01-11T12:54:00Z">
              <w:rPr/>
            </w:rPrChange>
          </w:rPr>
          <w:t>i.e.,</w:t>
        </w:r>
        <w:r w:rsidR="00AB272C">
          <w:t xml:space="preserve"> </w:t>
        </w:r>
      </w:ins>
      <w:del w:id="192" w:author="Jay Anderson" w:date="2022-01-11T12:54:00Z">
        <w:r w:rsidR="00980DA8" w:rsidDel="00AB272C">
          <w:delText>:</w:delText>
        </w:r>
      </w:del>
      <w:ins w:id="193" w:author="gwa" w:date="2021-12-18T11:22:00Z">
        <w:del w:id="194" w:author="Jay Anderson" w:date="2022-01-11T12:54:00Z">
          <w:r w:rsidR="00980DA8" w:rsidDel="00AB272C">
            <w:delText xml:space="preserve"> </w:delText>
          </w:r>
        </w:del>
        <w:del w:id="195" w:author="Jay Anderson" w:date="2022-01-06T16:16:00Z">
          <w:r w:rsidR="00980DA8" w:rsidDel="00986FD1">
            <w:delText xml:space="preserve"> </w:delText>
          </w:r>
        </w:del>
      </w:ins>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w:t>
      </w:r>
      <w:proofErr w:type="spellStart"/>
      <w:r w:rsidR="009077CB">
        <w:t>Gg</w:t>
      </w:r>
      <w:ins w:id="196" w:author="Jay Anderson" w:date="2022-01-06T20:40:00Z">
        <w:r w:rsidR="00F15A24">
          <w:t>·yr</w:t>
        </w:r>
        <w:proofErr w:type="spellEnd"/>
        <w:r w:rsidR="00F15A24">
          <w:t>-</w:t>
        </w:r>
        <w:r w:rsidR="00F15A24" w:rsidRPr="00A1425F">
          <w:rPr>
            <w:vertAlign w:val="superscript"/>
            <w:lang w:val="en-CA"/>
          </w:rPr>
          <w:t>1</w:t>
        </w:r>
      </w:ins>
      <w:del w:id="197" w:author="Jay Anderson" w:date="2022-01-06T20:40:00Z">
        <w:r w:rsidR="009077CB" w:rsidDel="00F15A24">
          <w:delText>/a</w:delText>
        </w:r>
      </w:del>
      <w:r w:rsidR="009077CB">
        <w:t xml:space="preserve">, 400 </w:t>
      </w:r>
      <w:proofErr w:type="spellStart"/>
      <w:r w:rsidR="009077CB">
        <w:t>Gg</w:t>
      </w:r>
      <w:ins w:id="198" w:author="Jay Anderson" w:date="2022-01-06T20:40:00Z">
        <w:r w:rsidR="00F15A24">
          <w:t>·yr</w:t>
        </w:r>
        <w:proofErr w:type="spellEnd"/>
        <w:r w:rsidR="00F15A24">
          <w:t>-</w:t>
        </w:r>
        <w:r w:rsidR="00F15A24" w:rsidRPr="00A1425F">
          <w:rPr>
            <w:vertAlign w:val="superscript"/>
            <w:lang w:val="en-CA"/>
          </w:rPr>
          <w:t>1</w:t>
        </w:r>
      </w:ins>
      <w:del w:id="199" w:author="Jay Anderson" w:date="2022-01-06T20:40:00Z">
        <w:r w:rsidR="009077CB" w:rsidDel="00F15A24">
          <w:delText>/a</w:delText>
        </w:r>
      </w:del>
      <w:r w:rsidR="009077CB">
        <w:t xml:space="preserve">, and 800 </w:t>
      </w:r>
      <w:proofErr w:type="spellStart"/>
      <w:r w:rsidR="009077CB">
        <w:t>Gg</w:t>
      </w:r>
      <w:ins w:id="200" w:author="Jay Anderson" w:date="2022-01-06T20:40:00Z">
        <w:r w:rsidR="00F15A24">
          <w:t>·yr</w:t>
        </w:r>
        <w:proofErr w:type="spellEnd"/>
        <w:r w:rsidR="00F15A24">
          <w:t>-</w:t>
        </w:r>
        <w:r w:rsidR="00F15A24" w:rsidRPr="00A1425F">
          <w:rPr>
            <w:vertAlign w:val="superscript"/>
            <w:lang w:val="en-CA"/>
          </w:rPr>
          <w:t>1</w:t>
        </w:r>
      </w:ins>
      <w:del w:id="201" w:author="Jay Anderson" w:date="2022-01-06T20:40:00Z">
        <w:r w:rsidR="009077CB" w:rsidDel="00F15A24">
          <w:delText>/a</w:delText>
        </w:r>
      </w:del>
      <w:r>
        <w:t xml:space="preserve">. </w:t>
      </w:r>
    </w:p>
    <w:p w14:paraId="06837D63" w14:textId="70B40EAB" w:rsidR="00B92CE9" w:rsidRPr="00B92CE9" w:rsidRDefault="00975BAF" w:rsidP="000C5355">
      <w:pPr>
        <w:pStyle w:val="BodyText"/>
        <w:rPr>
          <w:ins w:id="202" w:author="gwa" w:date="2021-12-20T10:20:00Z"/>
        </w:rPr>
      </w:pPr>
      <w:ins w:id="203" w:author="gwa" w:date="2021-12-20T10:33:00Z">
        <w:r w:rsidRPr="00B92CE9">
          <w:t xml:space="preserve"> </w:t>
        </w:r>
      </w:ins>
    </w:p>
    <w:p w14:paraId="371E6378" w14:textId="314E8FED" w:rsidR="00D43BC5" w:rsidRDefault="003933DC">
      <w:pPr>
        <w:pStyle w:val="BodyText"/>
      </w:pPr>
      <w:commentRangeStart w:id="204"/>
      <w:ins w:id="205" w:author="gwa" w:date="2021-12-18T11:23:00Z">
        <w:r>
          <w:t>[put data aggregation summary here]</w:t>
        </w:r>
      </w:ins>
      <w:commentRangeEnd w:id="204"/>
      <w:ins w:id="206" w:author="gwa" w:date="2021-12-18T11:24:00Z">
        <w:r>
          <w:rPr>
            <w:rStyle w:val="CommentReference"/>
          </w:rPr>
          <w:commentReference w:id="204"/>
        </w:r>
      </w:ins>
    </w:p>
    <w:p w14:paraId="36DEDC2A" w14:textId="678E21BD" w:rsidR="000F5F23" w:rsidRDefault="003933DC">
      <w:pPr>
        <w:pStyle w:val="BodyText"/>
      </w:pPr>
      <w:r>
        <w:t>Our</w:t>
      </w:r>
      <w:r w:rsidR="009077CB">
        <w:t xml:space="preserve"> </w:t>
      </w:r>
      <w:commentRangeStart w:id="207"/>
      <w:r w:rsidR="00B37F11">
        <w:t xml:space="preserve"> model </w:t>
      </w:r>
      <w:commentRangeEnd w:id="207"/>
      <w:r w:rsidR="007D144B">
        <w:rPr>
          <w:rStyle w:val="CommentReference"/>
        </w:rPr>
        <w:commentReference w:id="207"/>
      </w:r>
      <w:r w:rsidR="00C95A9A">
        <w:t xml:space="preserve">assumes </w:t>
      </w:r>
      <w:r w:rsidR="00B37F11">
        <w:t>that residue</w:t>
      </w:r>
      <w:del w:id="208" w:author="Jay Anderson" w:date="2022-01-11T12:55:00Z">
        <w:r w:rsidR="00B37F11" w:rsidDel="00AB272C">
          <w:delText xml:space="preserve"> </w:delText>
        </w:r>
      </w:del>
      <w:commentRangeStart w:id="209"/>
      <w:commentRangeStart w:id="210"/>
      <w:del w:id="211" w:author="Jay Anderson" w:date="2022-01-04T10:20:00Z">
        <w:r w:rsidR="00AF0FA6" w:rsidDel="00044D25">
          <w:delText>collection</w:delText>
        </w:r>
      </w:del>
      <w:r w:rsidR="00B37F11">
        <w:t xml:space="preserve"> </w:t>
      </w:r>
      <w:commentRangeEnd w:id="209"/>
      <w:ins w:id="212" w:author="Jay Anderson" w:date="2022-01-05T16:25:00Z">
        <w:r w:rsidR="00C676EA">
          <w:t xml:space="preserve"> extraction </w:t>
        </w:r>
      </w:ins>
      <w:r w:rsidR="00003DBB">
        <w:rPr>
          <w:rStyle w:val="CommentReference"/>
        </w:rPr>
        <w:commentReference w:id="209"/>
      </w:r>
      <w:commentRangeEnd w:id="210"/>
      <w:r w:rsidR="00044D25">
        <w:rPr>
          <w:rStyle w:val="CommentReference"/>
        </w:rPr>
        <w:commentReference w:id="210"/>
      </w:r>
      <w:r w:rsidR="00B37F11">
        <w:t xml:space="preserve">is opportunistic. </w:t>
      </w:r>
      <w:r w:rsidR="00647E2D">
        <w:t xml:space="preserve">In other words, </w:t>
      </w:r>
      <w:ins w:id="213" w:author="Jay Anderson" w:date="2022-01-05T16:35:00Z">
        <w:r w:rsidR="00E823A0">
          <w:t xml:space="preserve">we have historical data of </w:t>
        </w:r>
      </w:ins>
      <w:del w:id="214" w:author="Jay Anderson" w:date="2022-01-05T16:35:00Z">
        <w:r w:rsidR="00647E2D" w:rsidDel="00E823A0">
          <w:delText>f</w:delText>
        </w:r>
        <w:r w:rsidR="00AF0FA6" w:rsidDel="00E823A0">
          <w:delText xml:space="preserve">orest managers decide </w:delText>
        </w:r>
      </w:del>
      <w:r w:rsidR="00AF0FA6">
        <w:t>when</w:t>
      </w:r>
      <w:r w:rsidR="00B37F11">
        <w:t xml:space="preserve"> and where </w:t>
      </w:r>
      <w:ins w:id="215" w:author="Jay Anderson" w:date="2022-01-05T16:35:00Z">
        <w:r w:rsidR="00E823A0">
          <w:t xml:space="preserve">forest managers have </w:t>
        </w:r>
      </w:ins>
      <w:del w:id="216" w:author="Jay Anderson" w:date="2022-01-05T16:35:00Z">
        <w:r w:rsidR="00B37F11" w:rsidDel="00E823A0">
          <w:delText xml:space="preserve">to </w:delText>
        </w:r>
      </w:del>
      <w:r w:rsidR="00B37F11">
        <w:t>harvest</w:t>
      </w:r>
      <w:ins w:id="217" w:author="Jay Anderson" w:date="2022-01-05T16:36:00Z">
        <w:r w:rsidR="00E823A0">
          <w:t>ed</w:t>
        </w:r>
      </w:ins>
      <w:ins w:id="218" w:author="Jay Anderson" w:date="2022-01-05T16:26:00Z">
        <w:r w:rsidR="00C676EA">
          <w:t xml:space="preserve"> </w:t>
        </w:r>
        <w:proofErr w:type="spellStart"/>
        <w:r w:rsidR="00C676EA">
          <w:t>stemwood</w:t>
        </w:r>
      </w:ins>
      <w:proofErr w:type="spellEnd"/>
      <w:del w:id="219" w:author="Jay Anderson" w:date="2022-01-05T16:58:00Z">
        <w:r w:rsidR="00B37F11" w:rsidDel="00307767">
          <w:delText>,</w:delText>
        </w:r>
      </w:del>
      <w:r w:rsidR="00B37F11">
        <w:t xml:space="preserve"> and </w:t>
      </w:r>
      <w:ins w:id="220" w:author="Jay Anderson" w:date="2022-01-05T16:36:00Z">
        <w:r w:rsidR="00E823A0">
          <w:t xml:space="preserve">our model assumes that </w:t>
        </w:r>
      </w:ins>
      <w:r w:rsidR="00AF0FA6">
        <w:t xml:space="preserve">residue </w:t>
      </w:r>
      <w:ins w:id="221" w:author="Jay Anderson" w:date="2022-01-05T16:26:00Z">
        <w:r w:rsidR="00C676EA">
          <w:t>extraction</w:t>
        </w:r>
      </w:ins>
      <w:del w:id="222" w:author="Jay Anderson" w:date="2022-01-05T16:26:00Z">
        <w:r w:rsidR="00AF0FA6" w:rsidDel="00C676EA">
          <w:delText>collection</w:delText>
        </w:r>
      </w:del>
      <w:r w:rsidR="00B37F11">
        <w:t xml:space="preserve"> </w:t>
      </w:r>
      <w:ins w:id="223" w:author="Jay Anderson" w:date="2022-01-05T16:36:00Z">
        <w:r w:rsidR="00E823A0">
          <w:t xml:space="preserve">would </w:t>
        </w:r>
      </w:ins>
      <w:r w:rsidR="00B37F11">
        <w:t>occur</w:t>
      </w:r>
      <w:del w:id="224" w:author="Jay Anderson" w:date="2022-01-05T16:36:00Z">
        <w:r w:rsidR="00B37F11" w:rsidDel="00E823A0">
          <w:delText>s</w:delText>
        </w:r>
      </w:del>
      <w:r w:rsidR="007A4FC8">
        <w:t xml:space="preserve"> after</w:t>
      </w:r>
      <w:r w:rsidR="009519EF">
        <w:t>wards,</w:t>
      </w:r>
      <w:ins w:id="225" w:author="Jay Anderson" w:date="2022-01-05T16:58:00Z">
        <w:r w:rsidR="00307767">
          <w:t xml:space="preserve"> </w:t>
        </w:r>
      </w:ins>
      <w:del w:id="226" w:author="Jay Anderson" w:date="2022-01-05T16:58:00Z">
        <w:r w:rsidR="007A4FC8" w:rsidDel="00307767">
          <w:delText xml:space="preserve"> but </w:delText>
        </w:r>
      </w:del>
      <w:r w:rsidR="004D38B5">
        <w:t xml:space="preserve">within </w:t>
      </w:r>
      <w:r w:rsidR="007A4FC8">
        <w:t>that same year of harvest</w:t>
      </w:r>
      <w:r w:rsidR="00B37F11">
        <w:t>. The</w:t>
      </w:r>
      <w:r w:rsidR="007A4FC8">
        <w:t xml:space="preserve"> forest manager’s</w:t>
      </w:r>
      <w:r w:rsidR="00B37F11">
        <w:t xml:space="preserve"> decision to harvest</w:t>
      </w:r>
      <w:r w:rsidR="004B1C65">
        <w:t xml:space="preserve"> </w:t>
      </w:r>
      <w:proofErr w:type="spellStart"/>
      <w:r w:rsidR="004B1C65">
        <w:t>stemwood</w:t>
      </w:r>
      <w:proofErr w:type="spellEnd"/>
      <w:r w:rsidR="00B37F11">
        <w:t xml:space="preserve"> </w:t>
      </w:r>
      <w:ins w:id="227" w:author="Jay Anderson" w:date="2022-01-05T16:36:00Z">
        <w:r w:rsidR="00E823A0">
          <w:t>was</w:t>
        </w:r>
      </w:ins>
      <w:del w:id="228" w:author="Jay Anderson" w:date="2022-01-05T16:36:00Z">
        <w:r w:rsidR="00B37F11" w:rsidDel="00E823A0">
          <w:delText>is</w:delText>
        </w:r>
      </w:del>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ins w:id="229" w:author="Jay Anderson" w:date="2022-01-05T16:37:00Z">
        <w:r w:rsidR="00E823A0">
          <w:t xml:space="preserve"> in our cost estimates we do not </w:t>
        </w:r>
      </w:ins>
      <w:ins w:id="230" w:author="Jay Anderson" w:date="2022-01-05T16:38:00Z">
        <w:r w:rsidR="00E823A0">
          <w:t xml:space="preserve">include a </w:t>
        </w:r>
      </w:ins>
      <w:del w:id="231" w:author="Jay Anderson" w:date="2022-01-05T16:37:00Z">
        <w:r w:rsidR="004B1C65" w:rsidDel="00E823A0">
          <w:delText xml:space="preserve"> no price </w:delText>
        </w:r>
      </w:del>
      <w:del w:id="232" w:author="Jay Anderson" w:date="2022-01-05T16:36:00Z">
        <w:r w:rsidR="004B1C65" w:rsidDel="00E823A0">
          <w:delText>is</w:delText>
        </w:r>
      </w:del>
      <w:del w:id="233" w:author="Jay Anderson" w:date="2022-01-05T16:37:00Z">
        <w:r w:rsidR="004B1C65" w:rsidDel="00E823A0">
          <w:delText xml:space="preserve"> paid to the</w:delText>
        </w:r>
      </w:del>
      <w:ins w:id="234" w:author="Jay Anderson" w:date="2022-01-05T16:37:00Z">
        <w:r w:rsidR="00E823A0">
          <w:t>pay</w:t>
        </w:r>
      </w:ins>
      <w:ins w:id="235" w:author="Jay Anderson" w:date="2022-01-05T16:38:00Z">
        <w:r w:rsidR="00E823A0">
          <w:t>ment</w:t>
        </w:r>
      </w:ins>
      <w:ins w:id="236" w:author="Jay Anderson" w:date="2022-01-05T16:37:00Z">
        <w:r w:rsidR="00E823A0">
          <w:t xml:space="preserve"> </w:t>
        </w:r>
      </w:ins>
      <w:ins w:id="237" w:author="Jay Anderson" w:date="2022-01-05T16:38:00Z">
        <w:r w:rsidR="00E823A0">
          <w:t xml:space="preserve">to </w:t>
        </w:r>
      </w:ins>
      <w:ins w:id="238" w:author="Jay Anderson" w:date="2022-01-05T16:37:00Z">
        <w:r w:rsidR="00E823A0">
          <w:t>the</w:t>
        </w:r>
      </w:ins>
      <w:r w:rsidR="004B1C65">
        <w:t xml:space="preserv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ins w:id="239" w:author="Jay Anderson" w:date="2022-01-05T16:27:00Z">
        <w:r w:rsidR="00C676EA">
          <w:t>extractor</w:t>
        </w:r>
      </w:ins>
      <w:ins w:id="240" w:author="gwa" w:date="2021-12-20T12:03:00Z">
        <w:del w:id="241" w:author="Jay Anderson" w:date="2022-01-05T16:27:00Z">
          <w:r w:rsidR="00003DBB" w:rsidDel="00C676EA">
            <w:delText>harvester</w:delText>
          </w:r>
        </w:del>
      </w:ins>
      <w:r w:rsidR="00AF0FA6">
        <w:t>s</w:t>
      </w:r>
      <w:r w:rsidR="004B1C65">
        <w:t xml:space="preserve"> </w:t>
      </w:r>
      <w:r w:rsidR="00B37F11">
        <w:t>provide a service to the</w:t>
      </w:r>
      <w:r w:rsidR="004B1C65">
        <w:t xml:space="preserve"> forest managers, who would </w:t>
      </w:r>
      <w:ins w:id="242" w:author="Jay Anderson" w:date="2022-01-11T13:02:00Z">
        <w:r w:rsidR="00C1746D">
          <w:t xml:space="preserve">otherwise </w:t>
        </w:r>
      </w:ins>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ins w:id="243" w:author="Jay Anderson" w:date="2022-01-05T16:38:00Z">
        <w:r w:rsidR="00FB4883">
          <w:t>extracted</w:t>
        </w:r>
      </w:ins>
      <w:del w:id="244" w:author="Jay Anderson" w:date="2022-01-05T16:38:00Z">
        <w:r w:rsidR="004B1C65" w:rsidDel="00FB4883">
          <w:delText>collected</w:delText>
        </w:r>
      </w:del>
      <w:r w:rsidR="00B37F11">
        <w:t>.</w:t>
      </w:r>
    </w:p>
    <w:p w14:paraId="0B2BAF46" w14:textId="23C7EFEA" w:rsidR="000F5F23" w:rsidRDefault="00B37F11">
      <w:pPr>
        <w:pStyle w:val="BodyText"/>
        <w:rPr>
          <w:ins w:id="245" w:author="gwa" w:date="2021-12-20T10:33:00Z"/>
        </w:rPr>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ins w:id="246" w:author="Jay Anderson" w:date="2022-01-05T16:28:00Z">
        <w:r w:rsidR="00C676EA">
          <w:t xml:space="preserve">bioenergy </w:t>
        </w:r>
      </w:ins>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w:t>
      </w:r>
      <w:r>
        <w:lastRenderedPageBreak/>
        <w:t>cycle time and cumulative biomass provide the data for the marginal cycle time</w:t>
      </w:r>
      <w:r w:rsidR="0098094D">
        <w:t xml:space="preserve"> curves, which can then be converted </w:t>
      </w:r>
      <w:ins w:id="247" w:author="Jay Anderson" w:date="2022-01-05T16:28:00Z">
        <w:r w:rsidR="00E823A0">
          <w:t xml:space="preserve">to </w:t>
        </w:r>
      </w:ins>
      <w:r w:rsidR="0098094D">
        <w:t>marginal cost curves using the hourly rate and payload for forest residue transport trucks</w:t>
      </w:r>
      <w:r>
        <w:t>.</w:t>
      </w:r>
      <w:r w:rsidR="009519EF">
        <w:t xml:space="preserve"> </w:t>
      </w:r>
      <w:commentRangeStart w:id="248"/>
      <w:commentRangeStart w:id="249"/>
      <w:commentRangeStart w:id="250"/>
      <w:r w:rsidR="009519EF">
        <w:t xml:space="preserve">Although our model </w:t>
      </w:r>
      <w:r>
        <w:t>ignores the cost of moving equipment from one block to another</w:t>
      </w:r>
      <w:commentRangeEnd w:id="248"/>
      <w:r w:rsidR="007D144B">
        <w:rPr>
          <w:rStyle w:val="CommentReference"/>
        </w:rPr>
        <w:commentReference w:id="248"/>
      </w:r>
      <w:commentRangeEnd w:id="249"/>
      <w:r w:rsidR="00777A2E">
        <w:rPr>
          <w:rStyle w:val="CommentReference"/>
        </w:rPr>
        <w:commentReference w:id="249"/>
      </w:r>
      <w:commentRangeEnd w:id="250"/>
      <w:r w:rsidR="00B565D7">
        <w:rPr>
          <w:rStyle w:val="CommentReference"/>
        </w:rPr>
        <w:commentReference w:id="250"/>
      </w:r>
      <w:r>
        <w:t>, we believe it still provides useful information.</w:t>
      </w:r>
    </w:p>
    <w:p w14:paraId="53F9788A" w14:textId="79F3DDAF" w:rsidR="00975BAF" w:rsidRDefault="00975BAF">
      <w:pPr>
        <w:pStyle w:val="BodyText"/>
        <w:rPr>
          <w:ins w:id="251" w:author="gwa" w:date="2021-12-20T10:32:00Z"/>
        </w:rPr>
      </w:pPr>
      <w:commentRangeStart w:id="252"/>
      <w:commentRangeStart w:id="253"/>
      <w:ins w:id="254" w:author="gwa" w:date="2021-12-20T10:33:00Z">
        <w:r>
          <w:t xml:space="preserve">The model is summarized using pseudocode, below. </w:t>
        </w:r>
        <w:commentRangeEnd w:id="252"/>
        <w:r>
          <w:rPr>
            <w:rStyle w:val="CommentReference"/>
          </w:rPr>
          <w:commentReference w:id="252"/>
        </w:r>
      </w:ins>
      <w:commentRangeEnd w:id="253"/>
      <w:r w:rsidR="00FB4883">
        <w:rPr>
          <w:rStyle w:val="CommentReference"/>
        </w:rPr>
        <w:commentReference w:id="253"/>
      </w:r>
    </w:p>
    <w:p w14:paraId="17A002AB" w14:textId="77777777" w:rsidR="00975BAF" w:rsidRPr="00E1230D" w:rsidRDefault="00975BAF" w:rsidP="00975BAF">
      <w:pPr>
        <w:pStyle w:val="BodyText"/>
        <w:rPr>
          <w:ins w:id="255" w:author="gwa" w:date="2021-12-20T10:32:00Z"/>
        </w:rPr>
      </w:pPr>
      <w:ins w:id="256" w:author="gwa" w:date="2021-12-20T10:32:00Z">
        <w:r>
          <w:rPr>
            <w:noProof/>
          </w:rPr>
          <w:drawing>
            <wp:inline distT="0" distB="0" distL="0" distR="0" wp14:anchorId="70931516" wp14:editId="559CEB52">
              <wp:extent cx="4714875" cy="3390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inline>
          </w:drawing>
        </w:r>
      </w:ins>
    </w:p>
    <w:p w14:paraId="78C12F56" w14:textId="77777777" w:rsidR="00975BAF" w:rsidRDefault="00975BAF">
      <w:pPr>
        <w:pStyle w:val="BodyText"/>
      </w:pPr>
    </w:p>
    <w:p w14:paraId="15414534" w14:textId="21960A54" w:rsidR="009519EF" w:rsidRDefault="009519EF">
      <w:pPr>
        <w:pStyle w:val="BodyText"/>
      </w:pPr>
      <w:r>
        <w:t xml:space="preserve">Each </w:t>
      </w:r>
      <w:ins w:id="257" w:author="Jay Anderson" w:date="2022-01-06T17:10:00Z">
        <w:r w:rsidR="00DC5D55" w:rsidRPr="00DC5D55">
          <w:rPr>
            <w:highlight w:val="yellow"/>
            <w:rPrChange w:id="258" w:author="Jay Anderson" w:date="2022-01-06T17:10:00Z">
              <w:rPr/>
            </w:rPrChange>
          </w:rPr>
          <w:t>step from Figure ?</w:t>
        </w:r>
        <w:r w:rsidR="00DC5D55">
          <w:t xml:space="preserve"> </w:t>
        </w:r>
      </w:ins>
      <w:del w:id="259" w:author="Jay Anderson" w:date="2022-01-06T17:10:00Z">
        <w:r w:rsidDel="00DC5D55">
          <w:delText xml:space="preserve">parameter of the model </w:delText>
        </w:r>
      </w:del>
      <w:r>
        <w:t>is now discussed in turn.</w:t>
      </w:r>
    </w:p>
    <w:p w14:paraId="4259FC51" w14:textId="3CF80DB4" w:rsidR="009519EF" w:rsidRDefault="00FD339C" w:rsidP="00FD339C">
      <w:pPr>
        <w:pStyle w:val="Heading2"/>
        <w:rPr>
          <w:ins w:id="260" w:author="Jay Anderson" w:date="2022-01-06T17:06:00Z"/>
        </w:rPr>
      </w:pPr>
      <w:commentRangeStart w:id="261"/>
      <w:ins w:id="262" w:author="Jay Anderson" w:date="2022-01-06T17:05:00Z">
        <w:r>
          <w:t>Step 1.</w:t>
        </w:r>
      </w:ins>
      <w:commentRangeEnd w:id="261"/>
      <w:ins w:id="263" w:author="Jay Anderson" w:date="2022-01-06T17:08:00Z">
        <w:r>
          <w:rPr>
            <w:rStyle w:val="CommentReference"/>
            <w:rFonts w:asciiTheme="minorHAnsi" w:eastAsiaTheme="minorHAnsi" w:hAnsiTheme="minorHAnsi" w:cstheme="minorBidi"/>
            <w:b w:val="0"/>
            <w:bCs w:val="0"/>
            <w:color w:val="auto"/>
          </w:rPr>
          <w:commentReference w:id="261"/>
        </w:r>
      </w:ins>
      <w:ins w:id="264" w:author="Jay Anderson" w:date="2022-01-06T17:05:00Z">
        <w:r>
          <w:t xml:space="preserve"> </w:t>
        </w:r>
      </w:ins>
    </w:p>
    <w:p w14:paraId="4EAD3DD7" w14:textId="77777777" w:rsidR="00DC5D55" w:rsidRDefault="00DC5D55">
      <w:pPr>
        <w:rPr>
          <w:ins w:id="265" w:author="Jay Anderson" w:date="2022-01-06T17:07:00Z"/>
        </w:rPr>
        <w:pPrChange w:id="266" w:author="Jay Anderson" w:date="2022-01-11T13:17:00Z">
          <w:pPr>
            <w:pStyle w:val="ListParagraph"/>
          </w:pPr>
        </w:pPrChange>
      </w:pPr>
    </w:p>
    <w:p w14:paraId="46A18AD8" w14:textId="40BC36A0" w:rsidR="00FD339C" w:rsidRDefault="00FD339C" w:rsidP="00FD339C">
      <w:pPr>
        <w:pStyle w:val="Heading2"/>
        <w:rPr>
          <w:ins w:id="267" w:author="Jay Anderson" w:date="2022-01-06T17:07:00Z"/>
        </w:rPr>
      </w:pPr>
      <w:ins w:id="268" w:author="Jay Anderson" w:date="2022-01-06T17:07:00Z">
        <w:r w:rsidRPr="00DC5D55">
          <w:rPr>
            <w:highlight w:val="yellow"/>
            <w:rPrChange w:id="269" w:author="Jay Anderson" w:date="2022-01-06T17:11:00Z">
              <w:rPr/>
            </w:rPrChange>
          </w:rPr>
          <w:t xml:space="preserve">Step </w:t>
        </w:r>
      </w:ins>
      <w:ins w:id="270" w:author="Jay Anderson" w:date="2022-01-11T13:18:00Z">
        <w:r w:rsidR="005A7084">
          <w:rPr>
            <w:highlight w:val="yellow"/>
          </w:rPr>
          <w:t>2</w:t>
        </w:r>
      </w:ins>
      <w:ins w:id="271" w:author="Jay Anderson" w:date="2022-01-06T17:07:00Z">
        <w:r w:rsidRPr="00DC5D55">
          <w:rPr>
            <w:highlight w:val="yellow"/>
            <w:rPrChange w:id="272" w:author="Jay Anderson" w:date="2022-01-06T17:11:00Z">
              <w:rPr/>
            </w:rPrChange>
          </w:rPr>
          <w:t xml:space="preserve">. </w:t>
        </w:r>
      </w:ins>
      <w:ins w:id="273" w:author="Jay Anderson" w:date="2022-01-06T17:11:00Z">
        <w:r w:rsidR="00DC5D55" w:rsidRPr="00DC5D55">
          <w:rPr>
            <w:highlight w:val="yellow"/>
            <w:rPrChange w:id="274" w:author="Jay Anderson" w:date="2022-01-06T17:11:00Z">
              <w:rPr/>
            </w:rPrChange>
          </w:rPr>
          <w:t>Keep explaining each of the steps from your figure</w:t>
        </w:r>
      </w:ins>
      <w:ins w:id="275" w:author="Jay Anderson" w:date="2022-01-06T17:07:00Z">
        <w:r>
          <w:t>…</w:t>
        </w:r>
      </w:ins>
    </w:p>
    <w:p w14:paraId="24A14FED" w14:textId="77777777" w:rsidR="00FD339C" w:rsidRDefault="00FD339C">
      <w:pPr>
        <w:pStyle w:val="BodyText"/>
      </w:pPr>
    </w:p>
    <w:p w14:paraId="25EFC242" w14:textId="3E20E2D8" w:rsidR="000F5F23" w:rsidRDefault="00EB2B14" w:rsidP="00777A2E">
      <w:pPr>
        <w:pStyle w:val="Heading2"/>
      </w:pPr>
      <w:bookmarkStart w:id="276" w:name="cycle-time-estimates"/>
      <w:ins w:id="277" w:author="Jay Anderson" w:date="2022-01-06T16:58:00Z">
        <w:r>
          <w:t xml:space="preserve">Step </w:t>
        </w:r>
      </w:ins>
      <w:ins w:id="278" w:author="Jay Anderson" w:date="2022-01-06T17:08:00Z">
        <w:r w:rsidR="00FD339C" w:rsidRPr="00C1746D">
          <w:rPr>
            <w:highlight w:val="yellow"/>
            <w:rPrChange w:id="279" w:author="Jay Anderson" w:date="2022-01-11T13:06:00Z">
              <w:rPr/>
            </w:rPrChange>
          </w:rPr>
          <w:t>?</w:t>
        </w:r>
      </w:ins>
      <w:ins w:id="280" w:author="Jay Anderson" w:date="2022-01-06T16:58:00Z">
        <w:r w:rsidRPr="00C1746D">
          <w:rPr>
            <w:highlight w:val="yellow"/>
            <w:rPrChange w:id="281" w:author="Jay Anderson" w:date="2022-01-11T13:06:00Z">
              <w:rPr/>
            </w:rPrChange>
          </w:rPr>
          <w:t>.</w:t>
        </w:r>
        <w:r>
          <w:t xml:space="preserve"> </w:t>
        </w:r>
      </w:ins>
      <w:r w:rsidR="00B37F11">
        <w:t>Cycle time estimates</w:t>
      </w:r>
    </w:p>
    <w:p w14:paraId="79FC2FCC" w14:textId="77777777" w:rsidR="000F5F23" w:rsidRDefault="00B37F11">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5AC28C6F" w14:textId="77777777" w:rsidR="000F5F23" w:rsidRDefault="00B37F11">
      <w:pPr>
        <w:pStyle w:val="BodyText"/>
      </w:pPr>
      <w:r>
        <w:t>The harmonic mean of loaded and unloaded speeds was calculated using Eq. 1.</w:t>
      </w:r>
    </w:p>
    <w:p w14:paraId="74926ABE" w14:textId="77777777" w:rsidR="000F5F23" w:rsidRDefault="004D73CD">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3015F4DC" w14:textId="6C54D5D2" w:rsidR="000F5F23" w:rsidRDefault="00B37F11">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loaded speed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t xml:space="preserve"> is the unloaded </w:t>
      </w:r>
      <w:proofErr w:type="gramStart"/>
      <w:r>
        <w:t>speed.</w:t>
      </w:r>
      <w:proofErr w:type="gramEnd"/>
      <w:r>
        <w:t xml:space="preserve"> Use of harmonic mean allows us to calculate the correct cycle time: the time required to travel </w:t>
      </w:r>
      <w:r w:rsidR="00C846FD">
        <w:t>from the mill</w:t>
      </w:r>
      <w:r>
        <w:t xml:space="preserve"> to the collection site at the </w:t>
      </w:r>
      <w:proofErr w:type="spellStart"/>
      <w:r>
        <w:t>cutblock</w:t>
      </w:r>
      <w:proofErr w:type="spellEnd"/>
      <w:r>
        <w:t>, and back to the mill. This provides the basis for our estimates of haul cost.</w:t>
      </w:r>
    </w:p>
    <w:p w14:paraId="555F5CE2" w14:textId="1E981907" w:rsidR="000F5F23" w:rsidRDefault="00B37F11">
      <w:pPr>
        <w:pStyle w:val="BodyText"/>
      </w:pPr>
      <w:r>
        <w:t>Figure 2 illustrates the road network in Alberta and estimates of cycle time based on the average of loaded and unloaded speeds from Table 1. The road network in the White Area of the province is very dense and largely arranged as a grid related to the Alberta Township Survey System. Most of the roads in the White Area are public. The road network in the Green Area is less dense and many of the roads are built and maintained by resource industries (</w:t>
      </w:r>
      <w:r w:rsidR="00476ACF">
        <w:rPr>
          <w:i/>
          <w:iCs/>
        </w:rPr>
        <w:t>e.g.,</w:t>
      </w:r>
      <w:r>
        <w:t xml:space="preserve"> forestry</w:t>
      </w:r>
      <w:r w:rsidR="007D144B">
        <w:t xml:space="preserve">, </w:t>
      </w:r>
      <w:r w:rsidR="001C6EFF">
        <w:t>petroleum,</w:t>
      </w:r>
      <w:r>
        <w:t xml:space="preserve"> </w:t>
      </w:r>
      <w:r w:rsidR="007D144B">
        <w:t>and</w:t>
      </w:r>
      <w:r>
        <w:t xml:space="preserve"> natural gas). The pattern of the road network is not as regular as in the White Area.</w:t>
      </w:r>
    </w:p>
    <w:p w14:paraId="467B3673" w14:textId="77777777" w:rsidR="000F5F23" w:rsidRDefault="00B37F11">
      <w:pPr>
        <w:pStyle w:val="BodyText"/>
      </w:pPr>
      <w:r>
        <w:t>[ Figure 2 about here]</w:t>
      </w:r>
    </w:p>
    <w:p w14:paraId="7FE4A647" w14:textId="513BD9EE" w:rsidR="000F5F23" w:rsidRDefault="00B37F11">
      <w:pPr>
        <w:pStyle w:val="BodyText"/>
      </w:pPr>
      <w:r>
        <w:t xml:space="preserve">One-way haul times based on the harmonic mean travel speed were generated using the QGIS Network Analysis Toolbox 3 plug-in (QNEAT3) [44], specifically its </w:t>
      </w:r>
      <w:proofErr w:type="spellStart"/>
      <w:r>
        <w:t>iso</w:t>
      </w:r>
      <w:proofErr w:type="spellEnd"/>
      <w:r>
        <w:t xml:space="preserve">-area as interpolation (from point) algorithm. In our case, we used the algorithm to determine the minimum one-way travel time (using the harmonic mean of loaded and unloaded speeds) along the road network from each of our </w:t>
      </w:r>
      <w:r w:rsidR="00793E5D">
        <w:t>centers</w:t>
      </w:r>
      <w:r>
        <w:t xml:space="preserve"> to each cell of a provincial level raster at a 200 m resolution. Off-road travel was assumed to be at 5 </w:t>
      </w:r>
      <w:proofErr w:type="spellStart"/>
      <w:r>
        <w:t>km</w:t>
      </w:r>
      <w:ins w:id="282" w:author="Jay Anderson" w:date="2022-01-06T20:41:00Z">
        <w:r w:rsidR="00F15A24">
          <w:t>·</w:t>
        </w:r>
      </w:ins>
      <w:del w:id="283" w:author="Jay Anderson" w:date="2022-01-06T20:41:00Z">
        <w:r w:rsidDel="00F15A24">
          <w:delText>/</w:delText>
        </w:r>
      </w:del>
      <w:r>
        <w:t>h</w:t>
      </w:r>
      <w:proofErr w:type="spellEnd"/>
      <w:ins w:id="284" w:author="Jay Anderson" w:date="2022-01-06T20:41:00Z">
        <w:r w:rsidR="00F15A24" w:rsidRPr="00F15A24">
          <w:rPr>
            <w:vertAlign w:val="superscript"/>
            <w:rPrChange w:id="285" w:author="Jay Anderson" w:date="2022-01-06T20:41:00Z">
              <w:rPr/>
            </w:rPrChange>
          </w:rPr>
          <w:t>-</w:t>
        </w:r>
        <w:r w:rsidR="00F15A24" w:rsidRPr="00A1425F">
          <w:rPr>
            <w:vertAlign w:val="superscript"/>
            <w:lang w:val="en-CA"/>
          </w:rPr>
          <w:t>1</w:t>
        </w:r>
      </w:ins>
      <w:r>
        <w:t xml:space="preserve">. The Dijkstra algorithm [45] is the basis for travel time minimization. Cycle times were calculated by multiplying the one-way haul time by </w:t>
      </w:r>
      <w:r w:rsidR="00C846FD">
        <w:t>2 and</w:t>
      </w:r>
      <w:r>
        <w:t xml:space="preserve"> adding 1 hour for loading and unloading.</w:t>
      </w:r>
    </w:p>
    <w:p w14:paraId="01CBDD18" w14:textId="7065FF86" w:rsidR="000F5F23" w:rsidRDefault="00B37F11">
      <w:pPr>
        <w:pStyle w:val="BodyText"/>
      </w:pPr>
      <w:r>
        <w:t xml:space="preserve">QGIS zonal statistics were used to calculate the median cycle time to each township, from each of </w:t>
      </w:r>
      <w:r w:rsidR="0096084E">
        <w:t>the three potential bioenergy plants</w:t>
      </w:r>
      <w:r>
        <w:t xml:space="preserve">. The cycle time in Figure 2 was limited to 14 hours because, in Alberta, drivers of commercial vehicles are not permitted to drive more than 13 hours in a 24-hour </w:t>
      </w:r>
      <w:r w:rsidR="00C846FD">
        <w:t>period and</w:t>
      </w:r>
      <w:r>
        <w:t xml:space="preserve"> spend no more </w:t>
      </w:r>
      <w:r w:rsidR="00C846FD">
        <w:t>than</w:t>
      </w:r>
      <w:r>
        <w:t xml:space="preserve"> 14 hours on-duty, including loading and unloading times.</w:t>
      </w:r>
    </w:p>
    <w:p w14:paraId="04ED9965" w14:textId="0BB9BAAA" w:rsidR="000F5F23" w:rsidRDefault="00FD339C" w:rsidP="00777A2E">
      <w:pPr>
        <w:pStyle w:val="Heading2"/>
      </w:pPr>
      <w:bookmarkStart w:id="286" w:name="biomass-collection-costs"/>
      <w:bookmarkEnd w:id="276"/>
      <w:ins w:id="287" w:author="Jay Anderson" w:date="2022-01-06T17:08:00Z">
        <w:r>
          <w:t xml:space="preserve">Step </w:t>
        </w:r>
        <w:r w:rsidRPr="00C1746D">
          <w:rPr>
            <w:highlight w:val="yellow"/>
            <w:rPrChange w:id="288" w:author="Jay Anderson" w:date="2022-01-11T13:06:00Z">
              <w:rPr/>
            </w:rPrChange>
          </w:rPr>
          <w:t>?</w:t>
        </w:r>
        <w:r>
          <w:t xml:space="preserve">. </w:t>
        </w:r>
      </w:ins>
      <w:r w:rsidR="00B37F11">
        <w:t xml:space="preserve">Biomass collection </w:t>
      </w:r>
      <w:r w:rsidR="0058176A">
        <w:t xml:space="preserve">and transportation </w:t>
      </w:r>
      <w:r w:rsidR="00B37F11">
        <w:t>costs</w:t>
      </w:r>
    </w:p>
    <w:p w14:paraId="2A226999" w14:textId="73E39007" w:rsidR="000F5F23" w:rsidRDefault="00B37F11">
      <w:pPr>
        <w:pStyle w:val="FirstParagraph"/>
      </w:pPr>
      <w:r>
        <w:t>All costs and prices used in this study are in Canadian dollars ($). At the time of writing (2021-11-</w:t>
      </w:r>
      <w:r w:rsidR="000B3336">
        <w:t>05</w:t>
      </w:r>
      <w:r>
        <w:t>), the exchange rate between Canadian (CAD) and US dollars (USD) was 0.</w:t>
      </w:r>
      <w:r w:rsidR="000B3336">
        <w:t>8031</w:t>
      </w:r>
      <w:r>
        <w:t xml:space="preserve"> USD/CAD.</w:t>
      </w:r>
    </w:p>
    <w:p w14:paraId="17B9DD42" w14:textId="0A3B879A" w:rsidR="000F5F23" w:rsidRDefault="00B37F11">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w:t>
      </w:r>
      <w:r w:rsidR="0096084E">
        <w:t xml:space="preserve">cut the </w:t>
      </w:r>
      <w:r>
        <w:t xml:space="preserve">top </w:t>
      </w:r>
      <w:r w:rsidR="0096084E">
        <w:t xml:space="preserve">of </w:t>
      </w:r>
      <w:r>
        <w:t xml:space="preserve">the log </w:t>
      </w:r>
      <w:r w:rsidR="0096084E">
        <w:t xml:space="preserve">off </w:t>
      </w:r>
      <w:r>
        <w:t xml:space="preserve">at the diameter specified in the utilization standard relevant to the harvest area. Following Ref. [46], the cost of </w:t>
      </w:r>
      <w:r w:rsidR="0058176A">
        <w:t>collecting</w:t>
      </w:r>
      <w:r>
        <w:t xml:space="preserve"> residues </w:t>
      </w:r>
      <w:r w:rsidR="0096084E">
        <w:t xml:space="preserve">left behind by </w:t>
      </w:r>
      <w:r>
        <w:t xml:space="preserve">a roadside </w:t>
      </w:r>
      <w:r w:rsidR="008E0346">
        <w:t xml:space="preserve">stroke </w:t>
      </w:r>
      <w:proofErr w:type="spellStart"/>
      <w:r w:rsidR="008E0346">
        <w:t>delimber</w:t>
      </w:r>
      <w:proofErr w:type="spellEnd"/>
      <w:r>
        <w:t>,</w:t>
      </w:r>
      <w:r w:rsidR="00C06349">
        <w:t xml:space="preserve"> which includes pre-piling, chipping, </w:t>
      </w:r>
      <w:r w:rsidR="0096084E">
        <w:t xml:space="preserve">road maintenance, supervision, </w:t>
      </w:r>
      <w:r w:rsidR="00C06349">
        <w:t xml:space="preserve">and loading </w:t>
      </w:r>
      <w:r w:rsidR="0096084E">
        <w:t>(</w:t>
      </w:r>
      <w:r w:rsidR="00C06349">
        <w:t>but does not consider</w:t>
      </w:r>
      <w:r>
        <w:t xml:space="preserve"> transport</w:t>
      </w:r>
      <w:r w:rsidR="0096084E">
        <w:t>)</w:t>
      </w:r>
      <w:r>
        <w:t xml:space="preserve"> is 41.60 $·Mg</w:t>
      </w:r>
      <w:r>
        <w:rPr>
          <w:vertAlign w:val="superscript"/>
        </w:rPr>
        <w:t>-1</w:t>
      </w:r>
      <w:r>
        <w:t>.</w:t>
      </w:r>
    </w:p>
    <w:p w14:paraId="5069E25D" w14:textId="5F89B905" w:rsidR="000F5F23" w:rsidDel="00C92D59" w:rsidRDefault="00B37F11">
      <w:pPr>
        <w:pStyle w:val="BodyText"/>
        <w:rPr>
          <w:del w:id="289" w:author="Jay Anderson" w:date="2022-01-05T17:04:00Z"/>
        </w:rPr>
      </w:pPr>
      <w:r>
        <w:t>We assume that the residue will be transported from the forest using a live floor chip van with 100 m</w:t>
      </w:r>
      <w:r>
        <w:rPr>
          <w:vertAlign w:val="superscript"/>
        </w:rPr>
        <w:t>3</w:t>
      </w:r>
      <w:r>
        <w:t xml:space="preserve"> capacity. The USDA Forest Service’s Forest Residue Transportation Costing </w:t>
      </w:r>
      <w:r>
        <w:lastRenderedPageBreak/>
        <w:t>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w:t>
      </w:r>
    </w:p>
    <w:p w14:paraId="091DE085" w14:textId="530FC9F9" w:rsidR="000F5F23" w:rsidRDefault="00C92D59">
      <w:pPr>
        <w:pStyle w:val="BodyText"/>
      </w:pPr>
      <w:ins w:id="290" w:author="Jay Anderson" w:date="2022-01-05T17:04:00Z">
        <w:r>
          <w:t xml:space="preserve"> </w:t>
        </w:r>
      </w:ins>
      <w:r w:rsidR="00B37F11">
        <w:t xml:space="preserve">This equates to 11.40 Mg of biomass using the specific gravity of lodgepole pine wood and bark on a green volume basis </w:t>
      </w:r>
      <w:r w:rsidR="00C846FD">
        <w:t>(0.38</w:t>
      </w:r>
      <w:r w:rsidR="00B37F11">
        <w:t>) (Ref. [48]).</w:t>
      </w:r>
    </w:p>
    <w:p w14:paraId="5A3AF820" w14:textId="2D718A61" w:rsidR="000F5F23" w:rsidRDefault="00B37F11">
      <w:pPr>
        <w:pStyle w:val="BodyText"/>
      </w:pPr>
      <w:r>
        <w:t>Timber Tracks produces a publication describing forestry equipment hourly rates [49]. The rate reported for a tandem tractor with a tandem trailer was 157.31 $</w:t>
      </w:r>
      <w:ins w:id="291" w:author="Jay Anderson" w:date="2022-01-06T20:44:00Z">
        <w:r w:rsidR="00F15A24">
          <w:t>·hr</w:t>
        </w:r>
        <w:r w:rsidR="00F15A24">
          <w:rPr>
            <w:vertAlign w:val="superscript"/>
          </w:rPr>
          <w:t>-1</w:t>
        </w:r>
      </w:ins>
      <w:del w:id="292" w:author="Jay Anderson" w:date="2022-01-06T20:44:00Z">
        <w:r w:rsidDel="00F15A24">
          <w:delText>/h</w:delText>
        </w:r>
      </w:del>
      <w:r>
        <w:t>. We assume that the tractor-trailer combination used to haul biomass would cost a similar amount.</w:t>
      </w:r>
    </w:p>
    <w:p w14:paraId="234DCB1A" w14:textId="53243FEE" w:rsidR="000F5F23" w:rsidRDefault="00B37F11">
      <w:pPr>
        <w:pStyle w:val="BodyText"/>
      </w:pPr>
      <w:r>
        <w:t>Therefore, the cost of transporting residual biomass was set to 13.80 $·Mg</w:t>
      </w:r>
      <w:r>
        <w:rPr>
          <w:vertAlign w:val="superscript"/>
        </w:rPr>
        <w:t>-1</w:t>
      </w:r>
      <w:r>
        <w:t>·h</w:t>
      </w:r>
      <w:ins w:id="293" w:author="Jay Anderson" w:date="2022-01-06T20:45:00Z">
        <w:r w:rsidR="00FD1D4D">
          <w:t>r</w:t>
        </w:r>
      </w:ins>
      <w:r>
        <w:rPr>
          <w:vertAlign w:val="superscript"/>
        </w:rPr>
        <w:t>-1</w:t>
      </w:r>
      <w:r>
        <w:t>.</w:t>
      </w:r>
    </w:p>
    <w:p w14:paraId="7A75785D" w14:textId="1128DA33" w:rsidR="000F5F23" w:rsidRDefault="005A7084" w:rsidP="00777A2E">
      <w:pPr>
        <w:pStyle w:val="Heading2"/>
      </w:pPr>
      <w:bookmarkStart w:id="294" w:name="harvested-area"/>
      <w:bookmarkEnd w:id="286"/>
      <w:ins w:id="295" w:author="Jay Anderson" w:date="2022-01-11T13:09:00Z">
        <w:r>
          <w:t xml:space="preserve">Step </w:t>
        </w:r>
        <w:r w:rsidRPr="00A1425F">
          <w:rPr>
            <w:highlight w:val="yellow"/>
          </w:rPr>
          <w:t>?</w:t>
        </w:r>
        <w:r>
          <w:t xml:space="preserve">. </w:t>
        </w:r>
      </w:ins>
      <w:del w:id="296" w:author="Jay Anderson" w:date="2022-01-11T13:10:00Z">
        <w:r w:rsidR="00B37F11" w:rsidDel="005A7084">
          <w:delText xml:space="preserve">Harvested </w:delText>
        </w:r>
      </w:del>
      <w:ins w:id="297" w:author="Jay Anderson" w:date="2022-01-11T13:10:00Z">
        <w:r>
          <w:t xml:space="preserve">Aggregation of harvested </w:t>
        </w:r>
      </w:ins>
      <w:r w:rsidR="00B37F11">
        <w:t>area</w:t>
      </w:r>
    </w:p>
    <w:p w14:paraId="07977269" w14:textId="4127DCC8" w:rsidR="000F5F23" w:rsidRDefault="00B37F11">
      <w:pPr>
        <w:pStyle w:val="FirstParagraph"/>
      </w:pPr>
      <w:r>
        <w:t xml:space="preserve">The areas harvested by township in 2009 according to Refs. [33] [34] are shown in relationship to the three </w:t>
      </w:r>
      <w:r w:rsidR="00EE4D14">
        <w:t xml:space="preserve">potential bioenergy </w:t>
      </w:r>
      <w:r>
        <w: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t>
      </w:r>
      <w:r w:rsidR="00EE4D14">
        <w:t>potential</w:t>
      </w:r>
      <w:r>
        <w:t xml:space="preserve"> </w:t>
      </w:r>
      <w:ins w:id="298" w:author="Jay Anderson" w:date="2022-01-05T17:06:00Z">
        <w:r w:rsidR="005D1D07">
          <w:t xml:space="preserve">bioenergy </w:t>
        </w:r>
      </w:ins>
      <w:r>
        <w:t>plant locations in 2009.</w:t>
      </w:r>
    </w:p>
    <w:p w14:paraId="58AEA852" w14:textId="2D10F0D5" w:rsidR="008E0346" w:rsidRDefault="00B37F11">
      <w:pPr>
        <w:pStyle w:val="BodyText"/>
        <w:rPr>
          <w:ins w:id="299" w:author="Jay Anderson" w:date="2022-01-05T17:08:00Z"/>
        </w:rPr>
      </w:pPr>
      <w:r>
        <w:t>These data were created by using QGIS zonal statistics to sum the area harvested in each township in each year based on the 30 m resolution harvest data [33].</w:t>
      </w:r>
    </w:p>
    <w:p w14:paraId="7DF3F151" w14:textId="77777777" w:rsidR="005D1D07" w:rsidRDefault="005D1D07">
      <w:pPr>
        <w:pStyle w:val="BodyText"/>
      </w:pPr>
    </w:p>
    <w:p w14:paraId="4D81E5C7" w14:textId="77777777" w:rsidR="00321304" w:rsidDel="005D1D07" w:rsidRDefault="00321304">
      <w:pPr>
        <w:pStyle w:val="BodyText"/>
        <w:rPr>
          <w:del w:id="300" w:author="Jay Anderson" w:date="2022-01-05T17:05:00Z"/>
        </w:rPr>
      </w:pPr>
    </w:p>
    <w:p w14:paraId="27FF85A5" w14:textId="77777777" w:rsidR="00321304" w:rsidRDefault="00321304">
      <w:pPr>
        <w:pStyle w:val="BodyText"/>
        <w:sectPr w:rsidR="00321304">
          <w:pgSz w:w="12240" w:h="15840"/>
          <w:pgMar w:top="1440" w:right="1440" w:bottom="1440" w:left="1440" w:header="720" w:footer="720" w:gutter="0"/>
          <w:cols w:space="720"/>
        </w:sectPr>
      </w:pPr>
    </w:p>
    <w:p w14:paraId="2D465EEF" w14:textId="0920A83A" w:rsidR="00321304" w:rsidRDefault="005A7084" w:rsidP="005D1D07">
      <w:pPr>
        <w:pStyle w:val="Heading2"/>
        <w:sectPr w:rsidR="00321304" w:rsidSect="00321304">
          <w:type w:val="continuous"/>
          <w:pgSz w:w="12240" w:h="15840"/>
          <w:pgMar w:top="1440" w:right="1440" w:bottom="1440" w:left="1440" w:header="720" w:footer="720" w:gutter="0"/>
          <w:cols w:space="720"/>
        </w:sectPr>
      </w:pPr>
      <w:ins w:id="301" w:author="Jay Anderson" w:date="2022-01-11T13:10:00Z">
        <w:r>
          <w:t xml:space="preserve">Step </w:t>
        </w:r>
        <w:r w:rsidRPr="00A1425F">
          <w:rPr>
            <w:highlight w:val="yellow"/>
          </w:rPr>
          <w:t>?</w:t>
        </w:r>
        <w:r>
          <w:t xml:space="preserve">. </w:t>
        </w:r>
      </w:ins>
      <w:ins w:id="302" w:author="Jay Anderson" w:date="2022-01-11T13:11:00Z">
        <w:r>
          <w:t xml:space="preserve">Conversion of harvested area to </w:t>
        </w:r>
      </w:ins>
      <w:ins w:id="303" w:author="Jay Anderson" w:date="2022-01-11T13:17:00Z">
        <w:r>
          <w:t>harvest</w:t>
        </w:r>
      </w:ins>
      <w:ins w:id="304" w:author="Jay Anderson" w:date="2022-01-11T13:11:00Z">
        <w:r>
          <w:t xml:space="preserve"> volume</w:t>
        </w:r>
      </w:ins>
      <w:del w:id="305" w:author="Jay Anderson" w:date="2022-01-11T13:11:00Z">
        <w:r w:rsidR="00321304" w:rsidDel="005A7084">
          <w:delText>Utilization standards, average tree characteristics, and distribution of stemwood harvests</w:delText>
        </w:r>
      </w:del>
    </w:p>
    <w:p w14:paraId="37CDFB39" w14:textId="77777777" w:rsidR="00943BCB" w:rsidRDefault="00943BCB">
      <w:pPr>
        <w:pStyle w:val="BodyText"/>
        <w:sectPr w:rsidR="00943BCB" w:rsidSect="00943BCB">
          <w:type w:val="continuous"/>
          <w:pgSz w:w="12240" w:h="15840"/>
          <w:pgMar w:top="1440" w:right="1440" w:bottom="1440" w:left="1440" w:header="720" w:footer="720" w:gutter="0"/>
          <w:cols w:space="720"/>
        </w:sectPr>
      </w:pPr>
    </w:p>
    <w:p w14:paraId="7345F99E" w14:textId="487F9EEF" w:rsidR="00943BCB" w:rsidRDefault="004C08B7" w:rsidP="004C08B7">
      <w:pPr>
        <w:pStyle w:val="BodyText"/>
        <w:rPr>
          <w:ins w:id="306" w:author="Jay Anderson" w:date="2022-01-11T13:16:00Z"/>
        </w:rPr>
      </w:pPr>
      <w:r>
        <w:t>Much detailed work was done to reflect the variability in utilization standards between the FMUs, determination of characteristics for the average broadleaf and the average needleleaf tree in each township,</w:t>
      </w:r>
      <w:r w:rsidR="00EC163C">
        <w:t xml:space="preserve"> and the spatial and temporal distribution of </w:t>
      </w:r>
      <w:proofErr w:type="spellStart"/>
      <w:r w:rsidR="00EC163C">
        <w:t>stemwood</w:t>
      </w:r>
      <w:proofErr w:type="spellEnd"/>
      <w:r w:rsidR="00EC163C">
        <w:t xml:space="preserve"> harvests.  The description of the procedures used for this are in the Appendix.</w:t>
      </w:r>
    </w:p>
    <w:p w14:paraId="63012079" w14:textId="3D47A024" w:rsidR="005A7084" w:rsidRDefault="005A7084" w:rsidP="004C08B7">
      <w:pPr>
        <w:pStyle w:val="BodyText"/>
        <w:rPr>
          <w:ins w:id="307" w:author="Jay Anderson" w:date="2022-01-11T13:16:00Z"/>
        </w:rPr>
      </w:pPr>
    </w:p>
    <w:p w14:paraId="7FD76B47" w14:textId="0CD8A350" w:rsidR="005A7084" w:rsidRDefault="005A7084">
      <w:pPr>
        <w:pStyle w:val="Heading2"/>
        <w:rPr>
          <w:ins w:id="308" w:author="Jay Anderson" w:date="2022-01-11T13:17:00Z"/>
        </w:rPr>
        <w:pPrChange w:id="309" w:author="Jay Anderson" w:date="2022-01-11T13:17:00Z">
          <w:pPr>
            <w:pStyle w:val="BodyText"/>
          </w:pPr>
        </w:pPrChange>
      </w:pPr>
      <w:ins w:id="310" w:author="Jay Anderson" w:date="2022-01-11T13:17:00Z">
        <w:r>
          <w:t xml:space="preserve">Step </w:t>
        </w:r>
        <w:r w:rsidRPr="005A7084">
          <w:rPr>
            <w:highlight w:val="yellow"/>
            <w:rPrChange w:id="311" w:author="Jay Anderson" w:date="2022-01-11T13:17:00Z">
              <w:rPr>
                <w:b/>
                <w:bCs/>
              </w:rPr>
            </w:rPrChange>
          </w:rPr>
          <w:t>?.</w:t>
        </w:r>
        <w:r>
          <w:t xml:space="preserve"> Use NFD data to adjust harvest volume</w:t>
        </w:r>
      </w:ins>
    </w:p>
    <w:p w14:paraId="776A5613" w14:textId="77777777" w:rsidR="005A7084" w:rsidRDefault="005A7084" w:rsidP="004C08B7">
      <w:pPr>
        <w:pStyle w:val="BodyText"/>
        <w:rPr>
          <w:ins w:id="312" w:author="Jay Anderson" w:date="2022-01-05T17:08:00Z"/>
        </w:rPr>
      </w:pPr>
    </w:p>
    <w:p w14:paraId="072EE5E5" w14:textId="77777777" w:rsidR="005D1D07" w:rsidRPr="00550004" w:rsidRDefault="005D1D07" w:rsidP="004C08B7">
      <w:pPr>
        <w:pStyle w:val="BodyText"/>
      </w:pPr>
    </w:p>
    <w:p w14:paraId="56D9F6F9" w14:textId="1791E36D" w:rsidR="008125CA" w:rsidRPr="008125CA" w:rsidRDefault="005A7084" w:rsidP="008125CA">
      <w:pPr>
        <w:pStyle w:val="Heading2"/>
      </w:pPr>
      <w:bookmarkStart w:id="313" w:name="residue-yield-by-township."/>
      <w:bookmarkEnd w:id="294"/>
      <w:ins w:id="314" w:author="Jay Anderson" w:date="2022-01-11T13:11:00Z">
        <w:r>
          <w:t xml:space="preserve">Step </w:t>
        </w:r>
        <w:r w:rsidRPr="00A1425F">
          <w:rPr>
            <w:highlight w:val="yellow"/>
          </w:rPr>
          <w:t>?</w:t>
        </w:r>
        <w:r>
          <w:t xml:space="preserve">. Conversion of </w:t>
        </w:r>
      </w:ins>
      <w:ins w:id="315" w:author="Jay Anderson" w:date="2022-01-11T13:20:00Z">
        <w:r w:rsidR="00DD7014">
          <w:t xml:space="preserve">adjusted </w:t>
        </w:r>
      </w:ins>
      <w:ins w:id="316" w:author="Jay Anderson" w:date="2022-01-11T13:17:00Z">
        <w:r>
          <w:t>harvest</w:t>
        </w:r>
      </w:ins>
      <w:ins w:id="317" w:author="Jay Anderson" w:date="2022-01-11T13:11:00Z">
        <w:r>
          <w:t xml:space="preserve"> volume to </w:t>
        </w:r>
      </w:ins>
      <w:del w:id="318" w:author="Jay Anderson" w:date="2022-01-11T13:11:00Z">
        <w:r w:rsidR="00B37F11" w:rsidDel="005A7084">
          <w:delText xml:space="preserve">Residue </w:delText>
        </w:r>
      </w:del>
      <w:ins w:id="319" w:author="Jay Anderson" w:date="2022-01-11T13:11:00Z">
        <w:r>
          <w:t xml:space="preserve">residue </w:t>
        </w:r>
      </w:ins>
      <w:r w:rsidR="00B37F11">
        <w:t xml:space="preserve">yield </w:t>
      </w:r>
      <w:del w:id="320" w:author="Jay Anderson" w:date="2022-01-11T13:11:00Z">
        <w:r w:rsidR="00B37F11" w:rsidDel="005A7084">
          <w:delText>by township</w:delText>
        </w:r>
      </w:del>
    </w:p>
    <w:p w14:paraId="7F452949" w14:textId="539DB8EA" w:rsidR="008125CA" w:rsidRPr="008125CA" w:rsidRDefault="008125CA">
      <w:pPr>
        <w:pStyle w:val="FirstParagraph"/>
      </w:pPr>
      <w:del w:id="321" w:author="Jay Anderson" w:date="2022-01-11T13:12:00Z">
        <w:r w:rsidDel="005A7084">
          <w:delText>Township level residue yield (Mg ha</w:delText>
        </w:r>
        <w:r w:rsidRPr="005D1D07" w:rsidDel="005A7084">
          <w:rPr>
            <w:vertAlign w:val="superscript"/>
          </w:rPr>
          <w:delText>-1</w:delText>
        </w:r>
        <w:r w:rsidRPr="005D1D07" w:rsidDel="005A7084">
          <w:delText>)</w:delText>
        </w:r>
        <w:r w:rsidDel="005A7084">
          <w:delText xml:space="preserve">, cycle times (h), and harvest areas (ha) are the three </w:delText>
        </w:r>
        <w:r w:rsidR="005F0FB8" w:rsidDel="005A7084">
          <w:delText xml:space="preserve">essential </w:delText>
        </w:r>
        <w:r w:rsidDel="005A7084">
          <w:delText>summary parameters</w:delText>
        </w:r>
        <w:r w:rsidR="005F0FB8" w:rsidDel="005A7084">
          <w:delText xml:space="preserve"> used by the greedy optimization model.  </w:delText>
        </w:r>
      </w:del>
      <w:r w:rsidR="005F0FB8">
        <w:t xml:space="preserve">Development of the residue yields required the most effort.  </w:t>
      </w:r>
      <w:r w:rsidR="005F0FB8" w:rsidRPr="00550004">
        <w:t>Utilization standards,</w:t>
      </w:r>
      <w:r w:rsidR="005F0FB8">
        <w:t xml:space="preserve"> the </w:t>
      </w:r>
      <w:r w:rsidR="006653F6">
        <w:t xml:space="preserve">residual biomass of the average needleleaf and broadleaf </w:t>
      </w:r>
      <w:r w:rsidR="005F0FB8">
        <w:t>tree, and spatial variability</w:t>
      </w:r>
      <w:r w:rsidR="006653F6">
        <w:t xml:space="preserve"> in residue yields need to be accounted for. </w:t>
      </w:r>
      <w:r w:rsidR="005F0FB8">
        <w:t xml:space="preserve"> </w:t>
      </w:r>
      <w:r w:rsidR="006653F6">
        <w:t>The procedures used are described in detail in the Appendix.</w:t>
      </w:r>
      <w:r w:rsidR="005F0FB8">
        <w:t xml:space="preserve"> </w:t>
      </w:r>
      <w:r>
        <w:t xml:space="preserve"> </w:t>
      </w:r>
    </w:p>
    <w:p w14:paraId="3FF6CC46" w14:textId="516F58F3" w:rsidR="00694F60" w:rsidRDefault="00B37F11" w:rsidP="00694F60">
      <w:pPr>
        <w:pStyle w:val="FirstParagraph"/>
        <w:rPr>
          <w:ins w:id="322" w:author="gwa" w:date="2021-12-20T10:01:00Z"/>
        </w:rPr>
      </w:pPr>
      <w:r>
        <w:lastRenderedPageBreak/>
        <w:t xml:space="preserve">For each township, we calculate the number of stems by dividing the adjusted volume per hectare by the average piece size for both needleleaf and broadleaf trees. </w:t>
      </w:r>
      <w:commentRangeStart w:id="323"/>
      <w:r>
        <w:t xml:space="preserve">We assume that for the types of stands being harvested that the stem count per </w:t>
      </w:r>
      <w:r w:rsidR="00793E5D">
        <w:t>hectare</w:t>
      </w:r>
      <w:r>
        <w:t xml:space="preserve"> for the 13/+7 utilization standard is close to the stem count based on the FMU utilization standard.</w:t>
      </w:r>
      <w:commentRangeEnd w:id="323"/>
      <w:r w:rsidR="005D1D07">
        <w:rPr>
          <w:rStyle w:val="CommentReference"/>
        </w:rPr>
        <w:commentReference w:id="323"/>
      </w:r>
      <w:r>
        <w:t xml:space="preserve"> We multiply the stem count by the average tree residual biomass. We assume an average recovery factor of 0.624 following what </w:t>
      </w:r>
      <w:proofErr w:type="spellStart"/>
      <w:r>
        <w:t>Peltola</w:t>
      </w:r>
      <w:proofErr w:type="spellEnd"/>
      <w:r>
        <w:t xml:space="preserve"> </w:t>
      </w:r>
      <w:r>
        <w:rPr>
          <w:i/>
          <w:iCs/>
        </w:rPr>
        <w:t>et al.</w:t>
      </w:r>
      <w:r>
        <w:t xml:space="preserve"> [55] determined for Finland, recognizing that some of the residual biomass will be unrecoverable</w:t>
      </w:r>
      <w:ins w:id="324" w:author="Jay Anderson" w:date="2022-01-11T15:11:00Z">
        <w:r w:rsidR="00A026E2">
          <w:t xml:space="preserve"> for reasons related to </w:t>
        </w:r>
        <w:r w:rsidR="00A026E2" w:rsidRPr="00B961FC">
          <w:rPr>
            <w:lang w:val="en-CA"/>
          </w:rPr>
          <w:t>ecological sustainability and technical accessibility</w:t>
        </w:r>
      </w:ins>
      <w:r>
        <w:t>. Together this gives us an estimate of the average residue yield when a hectare of a stand in a particular township is harvested.</w:t>
      </w:r>
    </w:p>
    <w:p w14:paraId="637E81DC" w14:textId="77777777" w:rsidR="00694F60" w:rsidRDefault="00694F60" w:rsidP="00694F60">
      <w:pPr>
        <w:pStyle w:val="FirstParagraph"/>
        <w:rPr>
          <w:ins w:id="325" w:author="gwa" w:date="2021-12-20T10:02:00Z"/>
        </w:rPr>
        <w:sectPr w:rsidR="00694F60" w:rsidSect="00943BCB">
          <w:type w:val="continuous"/>
          <w:pgSz w:w="12240" w:h="15840"/>
          <w:pgMar w:top="1440" w:right="1440" w:bottom="1440" w:left="1440" w:header="720" w:footer="720" w:gutter="0"/>
          <w:cols w:space="720"/>
        </w:sectPr>
      </w:pPr>
    </w:p>
    <w:p w14:paraId="03E18C5A" w14:textId="4AA85F1C" w:rsidR="00045F7A" w:rsidRDefault="005A7084">
      <w:pPr>
        <w:pStyle w:val="Heading2"/>
        <w:rPr>
          <w:ins w:id="326" w:author="gwa" w:date="2021-12-18T13:03:00Z"/>
        </w:rPr>
        <w:pPrChange w:id="327" w:author="gwa" w:date="2021-12-20T10:04:00Z">
          <w:pPr>
            <w:pStyle w:val="BodyText"/>
          </w:pPr>
        </w:pPrChange>
      </w:pPr>
      <w:ins w:id="328" w:author="Jay Anderson" w:date="2022-01-11T13:12:00Z">
        <w:r>
          <w:t xml:space="preserve">Step </w:t>
        </w:r>
        <w:r w:rsidRPr="00A1425F">
          <w:rPr>
            <w:highlight w:val="yellow"/>
          </w:rPr>
          <w:t>?</w:t>
        </w:r>
        <w:r>
          <w:t xml:space="preserve">. Aggregation of </w:t>
        </w:r>
      </w:ins>
      <w:ins w:id="329" w:author="gwa" w:date="2021-12-18T13:03:00Z">
        <w:del w:id="330" w:author="Jay Anderson" w:date="2022-01-11T13:12:00Z">
          <w:r w:rsidR="00045F7A" w:rsidDel="005A7084">
            <w:delText>S</w:delText>
          </w:r>
        </w:del>
      </w:ins>
      <w:ins w:id="331" w:author="Jay Anderson" w:date="2022-01-11T13:12:00Z">
        <w:r>
          <w:t>s</w:t>
        </w:r>
      </w:ins>
      <w:ins w:id="332" w:author="gwa" w:date="2021-12-18T13:03:00Z">
        <w:r w:rsidR="00045F7A">
          <w:t>ummary data files</w:t>
        </w:r>
      </w:ins>
    </w:p>
    <w:p w14:paraId="363C2175" w14:textId="6BFE5DAC" w:rsidR="00045F7A" w:rsidRDefault="005A7084">
      <w:pPr>
        <w:pStyle w:val="BodyText"/>
        <w:rPr>
          <w:ins w:id="333" w:author="Jay Anderson" w:date="2022-01-11T13:13:00Z"/>
        </w:rPr>
      </w:pPr>
      <w:commentRangeStart w:id="334"/>
      <w:ins w:id="335" w:author="Jay Anderson" w:date="2022-01-11T13:13:00Z">
        <w:r>
          <w:t>Township level residue yield (Mg ha</w:t>
        </w:r>
        <w:r w:rsidRPr="005D1D07">
          <w:rPr>
            <w:vertAlign w:val="superscript"/>
          </w:rPr>
          <w:t>-1</w:t>
        </w:r>
        <w:r w:rsidRPr="005D1D07">
          <w:t>)</w:t>
        </w:r>
        <w:r>
          <w:t>, cycle times (</w:t>
        </w:r>
        <w:proofErr w:type="spellStart"/>
        <w:r>
          <w:t>hr</w:t>
        </w:r>
        <w:proofErr w:type="spellEnd"/>
        <w:r>
          <w:t xml:space="preserve">), and harvest areas (ha) are the three essential summary parameters used by the greedy optimization model. </w:t>
        </w:r>
        <w:commentRangeEnd w:id="334"/>
        <w:r>
          <w:rPr>
            <w:rStyle w:val="CommentReference"/>
          </w:rPr>
          <w:commentReference w:id="334"/>
        </w:r>
      </w:ins>
      <w:ins w:id="336" w:author="gwa" w:date="2021-12-18T13:04:00Z">
        <w:r w:rsidR="00045F7A">
          <w:t>The information collected a</w:t>
        </w:r>
      </w:ins>
      <w:ins w:id="337" w:author="gwa" w:date="2021-12-18T13:05:00Z">
        <w:r w:rsidR="00045F7A">
          <w:t xml:space="preserve">bove was collated into </w:t>
        </w:r>
      </w:ins>
      <w:ins w:id="338" w:author="gwa" w:date="2021-12-20T12:09:00Z">
        <w:r w:rsidR="00793E5D">
          <w:t xml:space="preserve">a </w:t>
        </w:r>
      </w:ins>
      <w:ins w:id="339" w:author="gwa" w:date="2021-12-18T13:05:00Z">
        <w:r w:rsidR="00045F7A">
          <w:t>data set which had a record for each combination of township, pl</w:t>
        </w:r>
      </w:ins>
      <w:ins w:id="340" w:author="gwa" w:date="2021-12-18T13:06:00Z">
        <w:r w:rsidR="00045F7A">
          <w:t>ant location, year, and capacity</w:t>
        </w:r>
      </w:ins>
      <w:ins w:id="341" w:author="gwa" w:date="2021-12-18T13:07:00Z">
        <w:r w:rsidR="00CD7158">
          <w:t>.</w:t>
        </w:r>
      </w:ins>
      <w:ins w:id="342" w:author="gwa" w:date="2021-12-18T13:06:00Z">
        <w:r w:rsidR="00045F7A">
          <w:t xml:space="preserve">  The fields in the data set were</w:t>
        </w:r>
      </w:ins>
      <w:ins w:id="343" w:author="gwa" w:date="2021-12-18T13:07:00Z">
        <w:r w:rsidR="00045F7A">
          <w:t xml:space="preserve"> of township, plant location, year, and capacity</w:t>
        </w:r>
        <w:r w:rsidR="00CD7158">
          <w:t>, cycle time, harvest ar</w:t>
        </w:r>
      </w:ins>
      <w:ins w:id="344" w:author="gwa" w:date="2021-12-18T13:08:00Z">
        <w:r w:rsidR="00CD7158">
          <w:t>ea, and residue yield.  This summary data set is the input to the greedy optimization model</w:t>
        </w:r>
      </w:ins>
    </w:p>
    <w:p w14:paraId="185C7F35" w14:textId="2A9D315C" w:rsidR="005A7084" w:rsidRDefault="005A7084">
      <w:pPr>
        <w:pStyle w:val="BodyText"/>
        <w:rPr>
          <w:ins w:id="345" w:author="Jay Anderson" w:date="2022-01-11T13:13:00Z"/>
        </w:rPr>
      </w:pPr>
    </w:p>
    <w:p w14:paraId="6B7B6BEA" w14:textId="68D6C362" w:rsidR="005A7084" w:rsidRDefault="005A7084">
      <w:pPr>
        <w:pStyle w:val="Heading2"/>
        <w:rPr>
          <w:ins w:id="346" w:author="Jay Anderson" w:date="2022-01-11T13:14:00Z"/>
        </w:rPr>
        <w:pPrChange w:id="347" w:author="Jay Anderson" w:date="2022-01-11T13:14:00Z">
          <w:pPr>
            <w:pStyle w:val="BodyText"/>
          </w:pPr>
        </w:pPrChange>
      </w:pPr>
      <w:ins w:id="348" w:author="Jay Anderson" w:date="2022-01-11T13:14:00Z">
        <w:r>
          <w:t xml:space="preserve">Step </w:t>
        </w:r>
        <w:r w:rsidRPr="00A1425F">
          <w:rPr>
            <w:highlight w:val="yellow"/>
          </w:rPr>
          <w:t>?</w:t>
        </w:r>
        <w:r>
          <w:t>. Conduct model runs</w:t>
        </w:r>
      </w:ins>
    </w:p>
    <w:p w14:paraId="03D6F738" w14:textId="77777777" w:rsidR="005A7084" w:rsidRDefault="005A7084">
      <w:pPr>
        <w:pStyle w:val="BodyText"/>
        <w:rPr>
          <w:ins w:id="349" w:author="Jay Anderson" w:date="2022-01-11T13:13:00Z"/>
        </w:rPr>
      </w:pPr>
    </w:p>
    <w:p w14:paraId="5CE315EB" w14:textId="4334CD32" w:rsidR="005A7084" w:rsidRDefault="005A7084">
      <w:pPr>
        <w:pStyle w:val="BodyText"/>
        <w:rPr>
          <w:ins w:id="350" w:author="Jay Anderson" w:date="2022-01-11T13:13:00Z"/>
        </w:rPr>
      </w:pPr>
    </w:p>
    <w:p w14:paraId="183131E6" w14:textId="77777777" w:rsidR="005A7084" w:rsidRPr="00045F7A" w:rsidRDefault="005A7084">
      <w:pPr>
        <w:pStyle w:val="BodyText"/>
        <w:pPrChange w:id="351" w:author="gwa" w:date="2021-12-18T13:02:00Z">
          <w:pPr>
            <w:pStyle w:val="FirstParagraph"/>
          </w:pPr>
        </w:pPrChange>
      </w:pPr>
    </w:p>
    <w:p w14:paraId="67CE0A4A" w14:textId="029F859F" w:rsidR="000F5F23" w:rsidDel="007A22FA" w:rsidRDefault="000F5F23">
      <w:pPr>
        <w:pStyle w:val="BodyText"/>
        <w:rPr>
          <w:del w:id="352" w:author="Jay Anderson" w:date="2022-01-06T19:48:00Z"/>
        </w:rPr>
      </w:pPr>
      <w:bookmarkStart w:id="353" w:name="the-model"/>
      <w:bookmarkEnd w:id="313"/>
    </w:p>
    <w:p w14:paraId="666D981D" w14:textId="3808602B" w:rsidR="000F5F23" w:rsidRDefault="00B37F11" w:rsidP="00EB561D">
      <w:pPr>
        <w:pStyle w:val="Heading1"/>
      </w:pPr>
      <w:bookmarkStart w:id="354" w:name="results-and-discussion"/>
      <w:bookmarkEnd w:id="181"/>
      <w:bookmarkEnd w:id="353"/>
      <w:r>
        <w:t>Results</w:t>
      </w:r>
      <w:del w:id="355" w:author="Jay Anderson" w:date="2022-01-07T14:03:00Z">
        <w:r w:rsidDel="00952789">
          <w:delText xml:space="preserve"> and discussion</w:delText>
        </w:r>
      </w:del>
    </w:p>
    <w:p w14:paraId="15718B92" w14:textId="2411FEFE" w:rsidR="000F5F23" w:rsidRDefault="00B37F11" w:rsidP="00EB561D">
      <w:pPr>
        <w:pStyle w:val="Heading2"/>
      </w:pPr>
      <w:bookmarkStart w:id="356" w:name="the-volume-adjustment-factor"/>
      <w:r>
        <w:t>The volume adjustment factor</w:t>
      </w:r>
    </w:p>
    <w:p w14:paraId="40041D41" w14:textId="44CB0C29" w:rsidR="000F5F23" w:rsidRDefault="00B37F11">
      <w:pPr>
        <w:pStyle w:val="FirstParagraph"/>
      </w:pPr>
      <w:commentRangeStart w:id="357"/>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357"/>
      <w:r w:rsidR="00876BC5">
        <w:rPr>
          <w:rStyle w:val="CommentReference"/>
        </w:rPr>
        <w:commentReference w:id="357"/>
      </w:r>
      <w:del w:id="358" w:author="Jay Anderson" w:date="2022-01-06T18:48:00Z">
        <w:r w:rsidDel="00FC2E5D">
          <w:delText>The largest discrepancy occurs in 1998 where the estimated volume is substantially larger than the actual volume. Note that in 1998, industrial salvage volumes of 369 791 m</w:delText>
        </w:r>
        <w:r w:rsidDel="00FC2E5D">
          <w:rPr>
            <w:vertAlign w:val="superscript"/>
          </w:rPr>
          <w:delText>3</w:delText>
        </w:r>
        <w:r w:rsidDel="00FC2E5D">
          <w:delText xml:space="preserve"> of softwood and 264 647 m</w:delText>
        </w:r>
        <w:r w:rsidDel="00FC2E5D">
          <w:rPr>
            <w:vertAlign w:val="superscript"/>
          </w:rPr>
          <w:delText>3</w:delText>
        </w:r>
        <w:r w:rsidDel="00FC2E5D">
          <w:delText xml:space="preserve"> are not included in the harvest levels shown in the graph.</w:delText>
        </w:r>
      </w:del>
    </w:p>
    <w:p w14:paraId="78E32FCF" w14:textId="77777777" w:rsidR="000F5F23" w:rsidRDefault="00B37F11">
      <w:pPr>
        <w:pStyle w:val="BodyText"/>
      </w:pPr>
      <w:r>
        <w:t>[ Figure 3 about here ]</w:t>
      </w:r>
    </w:p>
    <w:p w14:paraId="3EAE194D" w14:textId="2E3A7F49" w:rsidR="000F5F23" w:rsidRDefault="00B37F11">
      <w:pPr>
        <w:pStyle w:val="BodyText"/>
      </w:pPr>
      <w:r>
        <w:t xml:space="preserve">The estimated harvest volume was calculated using the harvest areas identified in the 30 m data, and the adjusted harvest volume per hectare </w:t>
      </w:r>
      <w:commentRangeStart w:id="359"/>
      <w:r>
        <w:t>determined for each township</w:t>
      </w:r>
      <w:commentRangeEnd w:id="359"/>
      <w:r w:rsidR="00166374">
        <w:rPr>
          <w:rStyle w:val="CommentReference"/>
        </w:rPr>
        <w:commentReference w:id="359"/>
      </w:r>
      <w:r>
        <w:t xml:space="preserve">. We are satisfied that, at the provincial level, </w:t>
      </w:r>
      <w:commentRangeStart w:id="360"/>
      <w:r>
        <w:t xml:space="preserve">the adjustment factor produces estimates of harvest volume </w:t>
      </w:r>
      <w:r w:rsidR="00321304">
        <w:t xml:space="preserve">is </w:t>
      </w:r>
      <w:r>
        <w:t xml:space="preserve">similar to that recorded in the national forestry </w:t>
      </w:r>
      <w:r w:rsidR="007E24A1">
        <w:t>database and</w:t>
      </w:r>
      <w:r>
        <w:t xml:space="preserve"> is appropriate for use for this study.</w:t>
      </w:r>
    </w:p>
    <w:p w14:paraId="2BB27D28" w14:textId="52E2147C" w:rsidR="006070A1" w:rsidRDefault="006070A1">
      <w:pPr>
        <w:pStyle w:val="BodyText"/>
      </w:pPr>
      <w:r>
        <w:t>The adjustment factor was calculated by dividing the average harvest volume from the actual harvest volume by the from our estimated harvest volumes.</w:t>
      </w:r>
      <w:r w:rsidR="00BF29AD">
        <w:t xml:space="preserve">  The calculated value for the adjustment factor was 2.77.  We multiplied the estimated harvest volumes for each </w:t>
      </w:r>
      <w:r w:rsidR="00BF29AD">
        <w:lastRenderedPageBreak/>
        <w:t xml:space="preserve">township by the adjustment factor, </w:t>
      </w:r>
      <w:r w:rsidR="00C23232">
        <w:t>to</w:t>
      </w:r>
      <w:r w:rsidR="00BF29AD">
        <w:t xml:space="preserve"> provide township-level harvest volumes that would be compatible with the province-level</w:t>
      </w:r>
      <w:r w:rsidR="00C23232">
        <w:t xml:space="preserve"> harvest</w:t>
      </w:r>
      <w:r w:rsidR="00BF29AD">
        <w:t xml:space="preserve"> volumes from the national forestry database.</w:t>
      </w:r>
      <w:commentRangeEnd w:id="360"/>
      <w:r w:rsidR="00D61CEE">
        <w:rPr>
          <w:rStyle w:val="CommentReference"/>
        </w:rPr>
        <w:commentReference w:id="360"/>
      </w:r>
    </w:p>
    <w:p w14:paraId="380D779D" w14:textId="3ECF262A" w:rsidR="000F5F23" w:rsidRDefault="00B37F11">
      <w:pPr>
        <w:pStyle w:val="BodyText"/>
      </w:pPr>
      <w:r>
        <w:t xml:space="preserve">The left panel of </w:t>
      </w:r>
      <w:commentRangeStart w:id="361"/>
      <w:r>
        <w:t xml:space="preserve">Figure 4 </w:t>
      </w:r>
      <w:commentRangeEnd w:id="361"/>
      <w:r w:rsidR="00704079">
        <w:rPr>
          <w:rStyle w:val="CommentReference"/>
        </w:rPr>
        <w:commentReference w:id="361"/>
      </w:r>
      <w:r>
        <w:t xml:space="preserve">shows the spatial distribution of merchantable volume by township. The region </w:t>
      </w:r>
      <w:r w:rsidR="00704079">
        <w:t>surrounding</w:t>
      </w:r>
      <w:r>
        <w:t xml:space="preserve"> the </w:t>
      </w:r>
      <w:r w:rsidR="00704079">
        <w:t xml:space="preserve">potential bioenergy </w:t>
      </w:r>
      <w:r>
        <w:t xml:space="preserve">plant locations </w:t>
      </w:r>
      <w:r w:rsidR="00704079">
        <w:t>contains</w:t>
      </w:r>
      <w:r>
        <w:t xml:space="preserve"> high volume per hectare. The right panel shows the calculated merchantable volume per hectare for harvested area in each of the townships.</w:t>
      </w:r>
    </w:p>
    <w:p w14:paraId="77B2974D" w14:textId="77777777" w:rsidR="000F5F23" w:rsidRDefault="00B37F11">
      <w:pPr>
        <w:pStyle w:val="BodyText"/>
      </w:pPr>
      <w:r>
        <w:t>[ Figure 4 about here]</w:t>
      </w:r>
    </w:p>
    <w:p w14:paraId="196359F0" w14:textId="49ECE33D" w:rsidR="000F5F23" w:rsidRDefault="00B37F11" w:rsidP="00BF29AD">
      <w:pPr>
        <w:pStyle w:val="Heading2"/>
      </w:pPr>
      <w:bookmarkStart w:id="362" w:name="distributional-results"/>
      <w:bookmarkEnd w:id="356"/>
      <w:commentRangeStart w:id="363"/>
      <w:r>
        <w:t>Distributional results</w:t>
      </w:r>
      <w:commentRangeEnd w:id="363"/>
      <w:r w:rsidR="00952789">
        <w:rPr>
          <w:rStyle w:val="CommentReference"/>
          <w:rFonts w:asciiTheme="minorHAnsi" w:eastAsiaTheme="minorHAnsi" w:hAnsiTheme="minorHAnsi" w:cstheme="minorBidi"/>
          <w:b w:val="0"/>
          <w:bCs w:val="0"/>
          <w:color w:val="auto"/>
        </w:rPr>
        <w:commentReference w:id="363"/>
      </w:r>
    </w:p>
    <w:p w14:paraId="137E147F" w14:textId="5ADBF8AB" w:rsidR="000F5F23" w:rsidRDefault="00E64EFC">
      <w:pPr>
        <w:pStyle w:val="FirstParagraph"/>
      </w:pPr>
      <w:r w:rsidRPr="00E64EFC">
        <w:rPr>
          <w:lang w:val="en-CA"/>
        </w:rPr>
        <w:t xml:space="preserve">Our results assume that </w:t>
      </w:r>
      <w:commentRangeStart w:id="364"/>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364"/>
      <w:r>
        <w:rPr>
          <w:rStyle w:val="CommentReference"/>
        </w:rPr>
        <w:commentReference w:id="364"/>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w:t>
      </w:r>
      <w:proofErr w:type="spellStart"/>
      <w:r w:rsidR="00B37F11">
        <w:t>h</w:t>
      </w:r>
      <w:ins w:id="365" w:author="Jay Anderson" w:date="2022-01-06T20:48:00Z">
        <w:r w:rsidR="00FD1D4D">
          <w:t>r</w:t>
        </w:r>
      </w:ins>
      <w:proofErr w:type="spellEnd"/>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06FD028E"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ins w:id="366" w:author="Jay Anderson" w:date="2022-01-06T20:48:00Z">
        <w:r w:rsidR="00FD1D4D">
          <w:t>·yr</w:t>
        </w:r>
        <w:r w:rsidR="00FD1D4D">
          <w:rPr>
            <w:vertAlign w:val="superscript"/>
          </w:rPr>
          <w:t>-1</w:t>
        </w:r>
      </w:ins>
      <w:del w:id="367" w:author="Jay Anderson" w:date="2022-01-06T20:48:00Z">
        <w:r w:rsidR="00322EA8" w:rsidDel="00FD1D4D">
          <w:delText>/a</w:delText>
        </w:r>
      </w:del>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779B263D" w:rsidR="000F5F23" w:rsidRDefault="00B37F11">
      <w:pPr>
        <w:pStyle w:val="BodyText"/>
      </w:pPr>
      <w:r>
        <w:t xml:space="preserve">Table 2 presents </w:t>
      </w:r>
      <w:commentRangeStart w:id="368"/>
      <w:commentRangeStart w:id="369"/>
      <w:r>
        <w:t xml:space="preserve">summary statistics </w:t>
      </w:r>
      <w:commentRangeEnd w:id="368"/>
      <w:r w:rsidR="00C92FFA">
        <w:rPr>
          <w:rStyle w:val="CommentReference"/>
        </w:rPr>
        <w:commentReference w:id="368"/>
      </w:r>
      <w:commentRangeEnd w:id="369"/>
      <w:r w:rsidR="00DF6197">
        <w:rPr>
          <w:rStyle w:val="CommentReference"/>
        </w:rPr>
        <w:commentReference w:id="369"/>
      </w:r>
      <w:r>
        <w:t>over the 26 year</w:t>
      </w:r>
      <w:r w:rsidR="00DF6197">
        <w:t>s</w:t>
      </w:r>
      <w:r>
        <w:t xml:space="preserve"> for the locations and capacities. </w:t>
      </w:r>
      <w:r w:rsidR="007E24A1">
        <w:t>Average</w:t>
      </w:r>
      <w:r>
        <w:t xml:space="preserve"> costs and the inter-annual variability of costs increase with increasing capacity. The variation </w:t>
      </w:r>
      <w:ins w:id="370" w:author="Jay Anderson" w:date="2022-01-11T13:25:00Z">
        <w:r w:rsidR="00F977AB">
          <w:t>i</w:t>
        </w:r>
      </w:ins>
      <w:del w:id="371" w:author="Jay Anderson" w:date="2022-01-11T13:24:00Z">
        <w:r w:rsidDel="00F977AB">
          <w:delText>i</w:delText>
        </w:r>
      </w:del>
      <w:ins w:id="372" w:author="Jay Anderson" w:date="2022-01-11T13:24:00Z">
        <w:r w:rsidR="00F977AB">
          <w:t>n</w:t>
        </w:r>
      </w:ins>
      <w:del w:id="373" w:author="Jay Anderson" w:date="2022-01-11T13:24:00Z">
        <w:r w:rsidDel="00F977AB">
          <w:delText>s</w:delText>
        </w:r>
      </w:del>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274BCFBC" w:rsidR="000F5F23" w:rsidRDefault="00B37F11">
      <w:pPr>
        <w:pStyle w:val="BodyText"/>
      </w:pPr>
      <w:r>
        <w:lastRenderedPageBreak/>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rea, but most</w:t>
      </w:r>
      <w:del w:id="374" w:author="Jay Anderson" w:date="2022-01-11T13:25:00Z">
        <w:r w:rsidDel="00F977AB">
          <w:delText xml:space="preserve"> of it</w:delText>
        </w:r>
      </w:del>
      <w:r>
        <w:t xml:space="preserve"> is being collected from the </w:t>
      </w:r>
      <w:r w:rsidR="00322EA8">
        <w:t>G</w:t>
      </w:r>
      <w:r>
        <w:t xml:space="preserve">reen </w:t>
      </w:r>
      <w:r w:rsidR="00322EA8">
        <w:t>A</w:t>
      </w:r>
      <w:r>
        <w:t>rea.</w:t>
      </w:r>
    </w:p>
    <w:p w14:paraId="1EDA90F8" w14:textId="77777777" w:rsidR="000F5F23" w:rsidRDefault="00B37F11">
      <w:pPr>
        <w:pStyle w:val="BodyText"/>
      </w:pPr>
      <w:r>
        <w:t>[ Figure 9 about here ]</w:t>
      </w:r>
    </w:p>
    <w:p w14:paraId="2D129FA2" w14:textId="2D9D83B4" w:rsidR="00AE542E" w:rsidRDefault="00B37F11">
      <w:pPr>
        <w:pStyle w:val="BodyText"/>
      </w:pPr>
      <w:r>
        <w:t>Figure 10 compares the supply areas for 2005, 2009, and 1990 (high, medi</w:t>
      </w:r>
      <w:r w:rsidR="00AE542E">
        <w:t>um</w:t>
      </w:r>
      <w:r>
        <w:t>, and low harvest years</w:t>
      </w:r>
      <w:ins w:id="375" w:author="Jay Anderson" w:date="2022-01-11T13:25:00Z">
        <w:r w:rsidR="00F977AB">
          <w:t>, respec</w:t>
        </w:r>
      </w:ins>
      <w:ins w:id="376" w:author="Jay Anderson" w:date="2022-01-11T13:26:00Z">
        <w:r w:rsidR="00F977AB">
          <w:t>tively</w:t>
        </w:r>
      </w:ins>
      <w:r>
        <w:t>) for Whitecourt. The area required to supply the</w:t>
      </w:r>
      <w:r w:rsidR="00322EA8">
        <w:t xml:space="preserve"> bioenergy plant</w:t>
      </w:r>
      <w:r>
        <w:t xml:space="preserve"> increases </w:t>
      </w:r>
      <w:r w:rsidR="00322EA8">
        <w:t>greatly</w:t>
      </w:r>
      <w:r>
        <w:t xml:space="preserve"> in low timber harvest years, particularly for the 800 Gg</w:t>
      </w:r>
      <w:ins w:id="377" w:author="Jay Anderson" w:date="2022-01-06T20:49:00Z">
        <w:r w:rsidR="00FD1D4D">
          <w:t>·yr</w:t>
        </w:r>
        <w:r w:rsidR="00FD1D4D">
          <w:rPr>
            <w:vertAlign w:val="superscript"/>
          </w:rPr>
          <w:t>-1</w:t>
        </w:r>
      </w:ins>
      <w:del w:id="378" w:author="Jay Anderson" w:date="2022-01-06T20:48:00Z">
        <w:r w:rsidDel="00FD1D4D">
          <w:delText>/a</w:delText>
        </w:r>
      </w:del>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379"/>
      <w:r>
        <w:rPr>
          <w:b/>
          <w:bCs/>
        </w:rPr>
        <w:t>cite</w:t>
      </w:r>
      <w:r>
        <w:t xml:space="preserve"> </w:t>
      </w:r>
      <w:commentRangeEnd w:id="379"/>
      <w:r w:rsidR="00DF6197">
        <w:rPr>
          <w:rStyle w:val="CommentReference"/>
        </w:rPr>
        <w:commentReference w:id="379"/>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0D85B5BC" w14:textId="5E0A0010" w:rsidR="000F5F23" w:rsidDel="00CB1DF2" w:rsidRDefault="00B37F11">
      <w:pPr>
        <w:pStyle w:val="BodyText"/>
        <w:rPr>
          <w:del w:id="380" w:author="Jay Anderson" w:date="2022-01-06T18:34:00Z"/>
        </w:rPr>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ins w:id="381" w:author="Jay Anderson" w:date="2022-01-06T20:49:00Z">
        <w:r w:rsidR="00FD1D4D">
          <w:t>·yr</w:t>
        </w:r>
        <w:r w:rsidR="00FD1D4D">
          <w:rPr>
            <w:vertAlign w:val="superscript"/>
          </w:rPr>
          <w:t>-1</w:t>
        </w:r>
      </w:ins>
      <w:del w:id="382" w:author="Jay Anderson" w:date="2022-01-06T20:49:00Z">
        <w:r w:rsidDel="00FD1D4D">
          <w:delText>/a</w:delText>
        </w:r>
      </w:del>
      <w:r>
        <w:t xml:space="preserve"> capacity, because they reach into the Whitecourt area.</w:t>
      </w:r>
      <w:ins w:id="383" w:author="Jay Anderson" w:date="2022-01-06T18:34:00Z">
        <w:r w:rsidR="00CB1DF2">
          <w:t xml:space="preserve"> </w:t>
        </w:r>
      </w:ins>
    </w:p>
    <w:p w14:paraId="5D99B60D" w14:textId="2939E1F4" w:rsidR="000F5F23" w:rsidRDefault="00CB1DF2">
      <w:pPr>
        <w:pStyle w:val="BodyText"/>
      </w:pPr>
      <w:ins w:id="384" w:author="Jay Anderson" w:date="2022-01-06T18:34:00Z">
        <w:r>
          <w:t>Generally speaking, t</w:t>
        </w:r>
      </w:ins>
      <w:del w:id="385" w:author="Jay Anderson" w:date="2022-01-06T18:34:00Z">
        <w:r w:rsidR="009D679D" w:rsidDel="00CB1DF2">
          <w:delText>T</w:delText>
        </w:r>
      </w:del>
      <w:r w:rsidR="009D679D">
        <w:t xml:space="preserve">he average cost of </w:t>
      </w:r>
      <w:ins w:id="386" w:author="Jay Anderson" w:date="2022-01-13T13:26:00Z">
        <w:r w:rsidR="00841FEA">
          <w:t xml:space="preserve">delivered </w:t>
        </w:r>
      </w:ins>
      <w:r w:rsidR="009D679D">
        <w:t>forest residue</w:t>
      </w:r>
      <w:ins w:id="387" w:author="Jay Anderson" w:date="2022-01-06T18:34:00Z">
        <w:r w:rsidR="00220969">
          <w:t>s</w:t>
        </w:r>
      </w:ins>
      <w:r w:rsidR="009D679D">
        <w:t xml:space="preserve"> are lower for the lower capacity </w:t>
      </w:r>
      <w:ins w:id="388" w:author="Jay Anderson" w:date="2022-01-11T13:27:00Z">
        <w:r w:rsidR="00F977AB">
          <w:t>plants</w:t>
        </w:r>
      </w:ins>
      <w:del w:id="389" w:author="Jay Anderson" w:date="2022-01-11T13:27:00Z">
        <w:r w:rsidR="009D679D" w:rsidDel="00F977AB">
          <w:delText>facilities</w:delText>
        </w:r>
      </w:del>
      <w:r w:rsidR="009D679D">
        <w:t xml:space="preserve">, as they do not need to </w:t>
      </w:r>
      <w:ins w:id="390" w:author="Jay Anderson" w:date="2022-01-11T13:29:00Z">
        <w:r w:rsidR="006F417F">
          <w:t>collect residues from</w:t>
        </w:r>
      </w:ins>
      <w:del w:id="391" w:author="Jay Anderson" w:date="2022-01-11T13:29:00Z">
        <w:r w:rsidR="009D679D" w:rsidDel="006F417F">
          <w:delText>travel</w:delText>
        </w:r>
      </w:del>
      <w:r w:rsidR="009D679D">
        <w:t xml:space="preserve"> as far to meet their biomass input requirements</w:t>
      </w:r>
      <w:ins w:id="392" w:author="Jay Anderson" w:date="2022-01-11T13:30:00Z">
        <w:r w:rsidR="006F417F">
          <w:t>. In other words, the average cycle time is lower for the lower capacity bioenergy plants, wh</w:t>
        </w:r>
      </w:ins>
      <w:ins w:id="393" w:author="Jay Anderson" w:date="2022-01-11T13:31:00Z">
        <w:r w:rsidR="006F417F">
          <w:t xml:space="preserve">ich </w:t>
        </w:r>
      </w:ins>
      <w:ins w:id="394" w:author="Jay Anderson" w:date="2022-01-11T13:30:00Z">
        <w:r w:rsidR="006F417F">
          <w:t>results in a lower average delivered residue cost</w:t>
        </w:r>
      </w:ins>
      <w:r w:rsidR="009D679D">
        <w:t>.</w:t>
      </w:r>
    </w:p>
    <w:p w14:paraId="6CE9F8DF" w14:textId="7CE123B3"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ins w:id="395" w:author="Jay Anderson" w:date="2022-01-13T13:35:00Z">
        <w:r w:rsidR="00BB3E79">
          <w:t>-</w:t>
        </w:r>
      </w:ins>
      <w:del w:id="396" w:author="Jay Anderson" w:date="2022-01-13T13:35:00Z">
        <w:r w:rsidR="00C92FFA" w:rsidDel="00BB3E79">
          <w:delText xml:space="preserve"> </w:delText>
        </w:r>
      </w:del>
      <w:r w:rsidR="00C92FFA">
        <w:t>to</w:t>
      </w:r>
      <w:ins w:id="397" w:author="Jay Anderson" w:date="2022-01-13T13:35:00Z">
        <w:r w:rsidR="00BB3E79">
          <w:t>-</w:t>
        </w:r>
      </w:ins>
      <w:del w:id="398" w:author="Jay Anderson" w:date="2022-01-13T13:35:00Z">
        <w:r w:rsidR="00C92FFA" w:rsidDel="00BB3E79">
          <w:delText xml:space="preserve"> </w:delText>
        </w:r>
      </w:del>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399" w:name="conclusions"/>
      <w:bookmarkEnd w:id="354"/>
      <w:bookmarkEnd w:id="362"/>
      <w:r>
        <w:t>Conclusions</w:t>
      </w:r>
    </w:p>
    <w:p w14:paraId="23A30921" w14:textId="25F2392D" w:rsidR="000F5F23" w:rsidRPr="003565B2" w:rsidDel="0091077C" w:rsidRDefault="00627468">
      <w:pPr>
        <w:pStyle w:val="FirstParagraph"/>
        <w:rPr>
          <w:del w:id="400" w:author="Jay Anderson" w:date="2022-01-06T19:40:00Z"/>
        </w:rPr>
      </w:pPr>
      <w:r>
        <w:t>Our</w:t>
      </w:r>
      <w:r w:rsidR="00B37F11">
        <w:t xml:space="preserve"> model demonstrates the spatial and temporal variation in the </w:t>
      </w:r>
      <w:r w:rsidR="007E24A1">
        <w:t>availability</w:t>
      </w:r>
      <w:r w:rsidR="00B37F11">
        <w:t xml:space="preserve"> of </w:t>
      </w:r>
      <w:del w:id="401" w:author="Jay Anderson" w:date="2022-01-13T18:39:00Z">
        <w:r w:rsidR="00B37F11" w:rsidDel="00EB417F">
          <w:delText>timber harvest</w:delText>
        </w:r>
      </w:del>
      <w:ins w:id="402" w:author="Jay Anderson" w:date="2022-01-13T18:39:00Z">
        <w:r w:rsidR="00EB417F">
          <w:t>forest</w:t>
        </w:r>
      </w:ins>
      <w:r w:rsidR="00B37F11">
        <w:t xml:space="preserve"> residue for bioenergy production. We did this using the location of timber harvest areas in the Canadian province of Alberta for the years 1990–2015. </w:t>
      </w:r>
      <w:del w:id="403" w:author="Jay Anderson" w:date="2022-01-07T13:53:00Z">
        <w:r w:rsidR="00B37F11" w:rsidDel="00512574">
          <w:delText>This is a historical study, but the information generated could be useful for investors exploring the potential of forest residues in Alberta for biomass energy production</w:delText>
        </w:r>
      </w:del>
      <w:ins w:id="404" w:author="Jay Anderson" w:date="2022-01-06T19:13:00Z">
        <w:r w:rsidR="00293A81">
          <w:rPr>
            <w:rFonts w:cs="Times New Roman (Body CS)"/>
            <w:lang w:val="en-CA"/>
          </w:rPr>
          <w:t xml:space="preserve">As </w:t>
        </w:r>
      </w:ins>
      <w:ins w:id="405" w:author="Jay Anderson" w:date="2022-01-06T19:14:00Z">
        <w:r w:rsidR="00293A81">
          <w:rPr>
            <w:rFonts w:cs="Times New Roman (Body CS)"/>
            <w:lang w:val="en-CA"/>
          </w:rPr>
          <w:t>mentioned</w:t>
        </w:r>
      </w:ins>
      <w:ins w:id="406" w:author="Jay Anderson" w:date="2022-01-07T13:53:00Z">
        <w:r w:rsidR="00512574">
          <w:rPr>
            <w:rFonts w:cs="Times New Roman (Body CS)"/>
            <w:lang w:val="en-CA"/>
          </w:rPr>
          <w:t xml:space="preserve"> </w:t>
        </w:r>
      </w:ins>
      <w:ins w:id="407" w:author="Jay Anderson" w:date="2022-01-06T19:14:00Z">
        <w:r w:rsidR="00293A81">
          <w:rPr>
            <w:rFonts w:cs="Times New Roman (Body CS)"/>
            <w:lang w:val="en-CA"/>
          </w:rPr>
          <w:t>in the Introduction, w</w:t>
        </w:r>
      </w:ins>
      <w:ins w:id="408" w:author="Jay Anderson" w:date="2022-01-06T19:10:00Z">
        <w:r w:rsidR="00293A81">
          <w:rPr>
            <w:rFonts w:cs="Times New Roman (Body CS)"/>
            <w:lang w:val="en-CA"/>
          </w:rPr>
          <w:t xml:space="preserve">e </w:t>
        </w:r>
      </w:ins>
      <w:ins w:id="409" w:author="Jay Anderson" w:date="2022-01-06T19:11:00Z">
        <w:r w:rsidR="00293A81">
          <w:rPr>
            <w:rFonts w:cs="Times New Roman (Body CS)"/>
            <w:lang w:val="en-CA"/>
          </w:rPr>
          <w:t>embarked on this study to answer</w:t>
        </w:r>
      </w:ins>
      <w:ins w:id="410" w:author="Jay Anderson" w:date="2022-01-06T19:10:00Z">
        <w:r w:rsidR="00293A81">
          <w:rPr>
            <w:rFonts w:cs="Times New Roman (Body CS)"/>
            <w:lang w:val="en-CA"/>
          </w:rPr>
          <w:t xml:space="preserve"> </w:t>
        </w:r>
      </w:ins>
      <w:ins w:id="411" w:author="Jay Anderson" w:date="2022-01-06T19:08:00Z">
        <w:r w:rsidR="00293A81">
          <w:rPr>
            <w:rFonts w:cs="Times New Roman (Body CS)"/>
            <w:lang w:val="en-CA"/>
          </w:rPr>
          <w:t>th</w:t>
        </w:r>
      </w:ins>
      <w:ins w:id="412" w:author="Jay Anderson" w:date="2022-01-06T19:09:00Z">
        <w:r w:rsidR="00293A81">
          <w:rPr>
            <w:rFonts w:cs="Times New Roman (Body CS)"/>
            <w:lang w:val="en-CA"/>
          </w:rPr>
          <w:t>ree</w:t>
        </w:r>
      </w:ins>
      <w:ins w:id="413" w:author="Jay Anderson" w:date="2022-01-06T19:08:00Z">
        <w:r w:rsidR="00293A81">
          <w:rPr>
            <w:rFonts w:cs="Times New Roman (Body CS)"/>
            <w:lang w:val="en-CA"/>
          </w:rPr>
          <w:t xml:space="preserve"> questions</w:t>
        </w:r>
      </w:ins>
      <w:ins w:id="414" w:author="Jay Anderson" w:date="2022-01-06T19:09:00Z">
        <w:r w:rsidR="00293A81">
          <w:rPr>
            <w:rFonts w:cs="Times New Roman (Body CS)"/>
            <w:lang w:val="en-CA"/>
          </w:rPr>
          <w:t xml:space="preserve"> critical </w:t>
        </w:r>
      </w:ins>
      <w:ins w:id="415" w:author="Jay Anderson" w:date="2022-01-06T19:14:00Z">
        <w:r w:rsidR="00293A81">
          <w:rPr>
            <w:rFonts w:cs="Times New Roman (Body CS)"/>
            <w:lang w:val="en-CA"/>
          </w:rPr>
          <w:t>to</w:t>
        </w:r>
      </w:ins>
      <w:ins w:id="416" w:author="Jay Anderson" w:date="2022-01-06T19:09:00Z">
        <w:r w:rsidR="00293A81">
          <w:rPr>
            <w:rFonts w:cs="Times New Roman (Body CS)"/>
            <w:lang w:val="en-CA"/>
          </w:rPr>
          <w:t xml:space="preserve"> bioenergy investors</w:t>
        </w:r>
      </w:ins>
      <w:ins w:id="417" w:author="Jay Anderson" w:date="2022-01-11T13:32:00Z">
        <w:r w:rsidR="006F417F">
          <w:rPr>
            <w:rFonts w:cs="Times New Roman (Body CS)"/>
            <w:lang w:val="en-CA"/>
          </w:rPr>
          <w:t xml:space="preserve"> and policy makers</w:t>
        </w:r>
      </w:ins>
      <w:ins w:id="418" w:author="Jay Anderson" w:date="2022-01-06T19:17:00Z">
        <w:r w:rsidR="008A1682">
          <w:rPr>
            <w:rFonts w:cs="Times New Roman (Body CS)"/>
            <w:lang w:val="en-CA"/>
          </w:rPr>
          <w:t xml:space="preserve">. </w:t>
        </w:r>
      </w:ins>
      <w:ins w:id="419" w:author="Jay Anderson" w:date="2022-01-06T19:08:00Z">
        <w:r w:rsidR="00293A81">
          <w:rPr>
            <w:rFonts w:cs="Times New Roman (Body CS)"/>
            <w:lang w:val="en-CA"/>
          </w:rPr>
          <w:t xml:space="preserve"> </w:t>
        </w:r>
      </w:ins>
      <w:ins w:id="420" w:author="Jay Anderson" w:date="2022-01-06T19:17:00Z">
        <w:r w:rsidR="008A1682">
          <w:rPr>
            <w:rFonts w:cs="Times New Roman (Body CS)"/>
            <w:lang w:val="en-CA"/>
          </w:rPr>
          <w:t xml:space="preserve">We now discuss </w:t>
        </w:r>
      </w:ins>
      <w:ins w:id="421" w:author="Jay Anderson" w:date="2022-01-06T19:35:00Z">
        <w:r w:rsidR="00B31BEF">
          <w:rPr>
            <w:rFonts w:cs="Times New Roman (Body CS)"/>
            <w:lang w:val="en-CA"/>
          </w:rPr>
          <w:t xml:space="preserve">our </w:t>
        </w:r>
      </w:ins>
      <w:ins w:id="422" w:author="Jay Anderson" w:date="2022-01-06T19:17:00Z">
        <w:r w:rsidR="008A1682">
          <w:rPr>
            <w:rFonts w:cs="Times New Roman (Body CS)"/>
            <w:lang w:val="en-CA"/>
          </w:rPr>
          <w:t>find</w:t>
        </w:r>
      </w:ins>
      <w:ins w:id="423" w:author="Jay Anderson" w:date="2022-01-06T19:35:00Z">
        <w:r w:rsidR="00B31BEF">
          <w:rPr>
            <w:rFonts w:cs="Times New Roman (Body CS)"/>
            <w:lang w:val="en-CA"/>
          </w:rPr>
          <w:t>i</w:t>
        </w:r>
      </w:ins>
      <w:ins w:id="424" w:author="Jay Anderson" w:date="2022-01-06T19:17:00Z">
        <w:r w:rsidR="008A1682">
          <w:rPr>
            <w:rFonts w:cs="Times New Roman (Body CS)"/>
            <w:lang w:val="en-CA"/>
          </w:rPr>
          <w:t>ngs for each of these questions</w:t>
        </w:r>
      </w:ins>
      <w:ins w:id="425" w:author="Jay Anderson" w:date="2022-01-07T15:00:00Z">
        <w:r w:rsidR="001F51AC">
          <w:rPr>
            <w:rFonts w:cs="Times New Roman (Body CS)"/>
            <w:lang w:val="en-CA"/>
          </w:rPr>
          <w:t xml:space="preserve"> in turn</w:t>
        </w:r>
      </w:ins>
      <w:ins w:id="426" w:author="Jay Anderson" w:date="2022-01-06T19:17:00Z">
        <w:r w:rsidR="008A1682">
          <w:rPr>
            <w:rFonts w:cs="Times New Roman (Body CS)"/>
            <w:lang w:val="en-CA"/>
          </w:rPr>
          <w:t>.</w:t>
        </w:r>
      </w:ins>
      <w:del w:id="427" w:author="Jay Anderson" w:date="2022-01-06T18:45:00Z">
        <w:r w:rsidR="00B37F11" w:rsidDel="00F40701">
          <w:delText>.</w:delText>
        </w:r>
      </w:del>
    </w:p>
    <w:p w14:paraId="23D4469D" w14:textId="77777777" w:rsidR="00ED211E" w:rsidRDefault="00ED211E">
      <w:pPr>
        <w:pStyle w:val="FirstParagraph"/>
        <w:rPr>
          <w:ins w:id="428" w:author="Jay Anderson" w:date="2022-01-06T19:31:00Z"/>
        </w:rPr>
        <w:pPrChange w:id="429" w:author="Jay Anderson" w:date="2022-01-07T13:54:00Z">
          <w:pPr>
            <w:pStyle w:val="BodyText"/>
          </w:pPr>
        </w:pPrChange>
      </w:pPr>
    </w:p>
    <w:p w14:paraId="40A20703" w14:textId="0D7EAD04" w:rsidR="000F5F23" w:rsidDel="00952789" w:rsidRDefault="00ED211E">
      <w:pPr>
        <w:rPr>
          <w:del w:id="430" w:author="Jay Anderson" w:date="2022-01-07T14:02:00Z"/>
        </w:rPr>
        <w:pPrChange w:id="431" w:author="Jay Anderson" w:date="2022-01-07T14:00:00Z">
          <w:pPr>
            <w:pStyle w:val="BodyText"/>
          </w:pPr>
        </w:pPrChange>
      </w:pPr>
      <w:ins w:id="432" w:author="Jay Anderson" w:date="2022-01-06T19:31:00Z">
        <w:r w:rsidRPr="00952789">
          <w:rPr>
            <w:b/>
            <w:i/>
            <w:lang w:val="en-CA"/>
            <w:rPrChange w:id="433" w:author="Jay Anderson" w:date="2022-01-07T14:02:00Z">
              <w:rPr>
                <w:lang w:val="en-CA"/>
              </w:rPr>
            </w:rPrChange>
          </w:rPr>
          <w:t xml:space="preserve">Which areas are best for locating a potential bioenergy plant when considering </w:t>
        </w:r>
      </w:ins>
      <w:ins w:id="434" w:author="Jay Anderson" w:date="2022-01-07T14:05:00Z">
        <w:r w:rsidR="00952789">
          <w:rPr>
            <w:b/>
            <w:i/>
            <w:lang w:val="en-CA"/>
          </w:rPr>
          <w:t xml:space="preserve">residue </w:t>
        </w:r>
      </w:ins>
      <w:ins w:id="435" w:author="Jay Anderson" w:date="2022-01-06T19:31:00Z">
        <w:r w:rsidRPr="00952789">
          <w:rPr>
            <w:b/>
            <w:i/>
            <w:lang w:val="en-CA"/>
            <w:rPrChange w:id="436" w:author="Jay Anderson" w:date="2022-01-07T14:02:00Z">
              <w:rPr>
                <w:lang w:val="en-CA"/>
              </w:rPr>
            </w:rPrChange>
          </w:rPr>
          <w:t>collection and transport costs?</w:t>
        </w:r>
      </w:ins>
      <w:ins w:id="437" w:author="Jay Anderson" w:date="2022-01-07T14:00:00Z">
        <w:r w:rsidR="00952789">
          <w:rPr>
            <w:lang w:val="en-CA"/>
          </w:rPr>
          <w:t xml:space="preserve"> </w:t>
        </w:r>
      </w:ins>
      <w:del w:id="438" w:author="Jay Anderson" w:date="2022-01-07T13:55:00Z">
        <w:r w:rsidR="00B37F11" w:rsidDel="00512574">
          <w:delText>We examined three potential plant locations</w:delText>
        </w:r>
      </w:del>
      <w:ins w:id="439" w:author="Jay Anderson" w:date="2022-01-07T13:55:00Z">
        <w:r w:rsidR="00512574">
          <w:t xml:space="preserve">We focus on the area surrounding the towns of </w:t>
        </w:r>
        <w:r w:rsidR="00512574">
          <w:lastRenderedPageBreak/>
          <w:t xml:space="preserve">Hinton, Edson, and Whitecourt in west-central Alberta. These </w:t>
        </w:r>
      </w:ins>
      <w:ins w:id="440" w:author="Jay Anderson" w:date="2022-01-11T14:07:00Z">
        <w:r w:rsidR="00D749CF">
          <w:t>three</w:t>
        </w:r>
      </w:ins>
      <w:ins w:id="441" w:author="Jay Anderson" w:date="2022-01-07T13:55:00Z">
        <w:r w:rsidR="00512574">
          <w:t xml:space="preserve"> potential bioenergy plant locations were chosen as they host several forest products companies and are located near forest areas with substantial harvesting activity. </w:t>
        </w:r>
      </w:ins>
      <w:del w:id="442" w:author="Jay Anderson" w:date="2022-01-07T13:54:00Z">
        <w:r w:rsidR="00B37F11" w:rsidDel="00512574">
          <w:delText xml:space="preserve">, </w:delText>
        </w:r>
      </w:del>
      <w:del w:id="443" w:author="Jay Anderson" w:date="2022-01-07T13:56:00Z">
        <w:r w:rsidR="00B37F11" w:rsidDel="00512574">
          <w:delText>and</w:delText>
        </w:r>
      </w:del>
      <w:ins w:id="444" w:author="Jay Anderson" w:date="2022-01-07T13:57:00Z">
        <w:r w:rsidR="00512574">
          <w:t>For each location, we</w:t>
        </w:r>
      </w:ins>
      <w:ins w:id="445" w:author="Jay Anderson" w:date="2022-01-07T13:56:00Z">
        <w:r w:rsidR="00512574">
          <w:t xml:space="preserve"> </w:t>
        </w:r>
      </w:ins>
      <w:ins w:id="446" w:author="Jay Anderson" w:date="2022-01-11T14:07:00Z">
        <w:r w:rsidR="00D749CF">
          <w:t xml:space="preserve">conduct sensitivity analysis on </w:t>
        </w:r>
      </w:ins>
      <w:del w:id="447" w:author="Jay Anderson" w:date="2022-01-11T14:07:00Z">
        <w:r w:rsidR="00B37F11" w:rsidDel="00D749CF">
          <w:delText xml:space="preserve"> </w:delText>
        </w:r>
      </w:del>
      <w:r w:rsidR="00B37F11">
        <w:t xml:space="preserve">three alternative </w:t>
      </w:r>
      <w:ins w:id="448" w:author="Jay Anderson" w:date="2022-01-07T13:58:00Z">
        <w:r w:rsidR="00512574">
          <w:t xml:space="preserve">bioenergy </w:t>
        </w:r>
      </w:ins>
      <w:r w:rsidR="00B37F11">
        <w:t xml:space="preserve">plant capacities as measured by </w:t>
      </w:r>
      <w:del w:id="449" w:author="Jay Anderson" w:date="2022-01-07T13:57:00Z">
        <w:r w:rsidR="00B37F11" w:rsidDel="00512574">
          <w:delText xml:space="preserve">biomass </w:delText>
        </w:r>
      </w:del>
      <w:ins w:id="450" w:author="Jay Anderson" w:date="2022-01-07T13:57:00Z">
        <w:r w:rsidR="00512574">
          <w:t>residue feedstock</w:t>
        </w:r>
      </w:ins>
      <w:del w:id="451" w:author="Jay Anderson" w:date="2022-01-07T13:57:00Z">
        <w:r w:rsidR="00B37F11" w:rsidDel="00512574">
          <w:delText>input</w:delText>
        </w:r>
      </w:del>
      <w:r w:rsidR="00B37F11">
        <w:t xml:space="preserve"> requirements: 200 Gg</w:t>
      </w:r>
      <w:ins w:id="452" w:author="Jay Anderson" w:date="2022-01-06T20:49:00Z">
        <w:r w:rsidR="00FD1D4D">
          <w:t>·yr</w:t>
        </w:r>
        <w:r w:rsidR="00FD1D4D">
          <w:rPr>
            <w:vertAlign w:val="superscript"/>
          </w:rPr>
          <w:t>-1</w:t>
        </w:r>
      </w:ins>
      <w:del w:id="453" w:author="Jay Anderson" w:date="2022-01-06T20:49:00Z">
        <w:r w:rsidR="00B37F11" w:rsidDel="00FD1D4D">
          <w:delText>/a</w:delText>
        </w:r>
      </w:del>
      <w:r w:rsidR="00B37F11">
        <w:t>, 400 Gg</w:t>
      </w:r>
      <w:ins w:id="454" w:author="Jay Anderson" w:date="2022-01-06T20:49:00Z">
        <w:r w:rsidR="00FD1D4D">
          <w:t>·yr</w:t>
        </w:r>
        <w:r w:rsidR="00FD1D4D">
          <w:rPr>
            <w:vertAlign w:val="superscript"/>
          </w:rPr>
          <w:t>-1</w:t>
        </w:r>
      </w:ins>
      <w:del w:id="455" w:author="Jay Anderson" w:date="2022-01-06T20:49:00Z">
        <w:r w:rsidR="00B37F11" w:rsidDel="00FD1D4D">
          <w:delText>/a</w:delText>
        </w:r>
      </w:del>
      <w:r w:rsidR="00B37F11">
        <w:t>, and 800 Gg</w:t>
      </w:r>
      <w:ins w:id="456" w:author="Jay Anderson" w:date="2022-01-06T20:49:00Z">
        <w:r w:rsidR="00FD1D4D">
          <w:t>·yr</w:t>
        </w:r>
        <w:r w:rsidR="00FD1D4D">
          <w:rPr>
            <w:vertAlign w:val="superscript"/>
          </w:rPr>
          <w:t>-1</w:t>
        </w:r>
      </w:ins>
      <w:del w:id="457" w:author="Jay Anderson" w:date="2022-01-06T20:49:00Z">
        <w:r w:rsidR="00B37F11" w:rsidDel="00FD1D4D">
          <w:delText>/a</w:delText>
        </w:r>
      </w:del>
      <w:r w:rsidR="00B37F11">
        <w:t>.</w:t>
      </w:r>
      <w:ins w:id="458" w:author="Jay Anderson" w:date="2022-01-07T14:02:00Z">
        <w:r w:rsidR="00952789">
          <w:t xml:space="preserve"> </w:t>
        </w:r>
      </w:ins>
    </w:p>
    <w:p w14:paraId="324113D8" w14:textId="6CBBD96E" w:rsidR="002A6C32" w:rsidDel="00952789" w:rsidRDefault="00B37F11">
      <w:pPr>
        <w:rPr>
          <w:del w:id="459" w:author="Jay Anderson" w:date="2022-01-07T14:02:00Z"/>
        </w:rPr>
        <w:pPrChange w:id="460" w:author="Jay Anderson" w:date="2022-01-07T14:02:00Z">
          <w:pPr>
            <w:pStyle w:val="BodyText"/>
          </w:pPr>
        </w:pPrChange>
      </w:pPr>
      <w:del w:id="461" w:author="Jay Anderson" w:date="2022-01-07T13:59:00Z">
        <w:r w:rsidDel="00512574">
          <w:delText xml:space="preserve">The results showed considerable variability in </w:delText>
        </w:r>
        <w:r w:rsidR="002A6C32" w:rsidDel="00512574">
          <w:delText xml:space="preserve">both marginal and average </w:delText>
        </w:r>
        <w:r w:rsidDel="00512574">
          <w:delText>residue collection costs from year to year. The variability increases as input requirements increase.</w:delText>
        </w:r>
      </w:del>
    </w:p>
    <w:p w14:paraId="22F3D7A2" w14:textId="7D914FA9" w:rsidR="000F5F23" w:rsidDel="00952789" w:rsidRDefault="002A6C32">
      <w:pPr>
        <w:rPr>
          <w:del w:id="462" w:author="Jay Anderson" w:date="2022-01-07T14:02:00Z"/>
        </w:rPr>
        <w:pPrChange w:id="463" w:author="Jay Anderson" w:date="2022-01-07T14:02:00Z">
          <w:pPr>
            <w:pStyle w:val="BodyText"/>
          </w:pPr>
        </w:pPrChange>
      </w:pPr>
      <w:del w:id="464" w:author="Jay Anderson" w:date="2022-01-07T14:01:00Z">
        <w:r w:rsidDel="00952789">
          <w:delText xml:space="preserve">The maps produced as output from this study </w:delText>
        </w:r>
        <w:r w:rsidR="00DF0F9D" w:rsidDel="00952789">
          <w:delText>demonstrate how the supply areas needed to meet the input requirements vary quite a bit from year to year.  This would become especially interesting</w:delText>
        </w:r>
        <w:r w:rsidDel="00952789">
          <w:delText xml:space="preserve"> </w:delText>
        </w:r>
        <w:r w:rsidR="00DF0F9D" w:rsidDel="00952789">
          <w:delText>if multiple plants were established:  they could be competing for biomass in some years, and not in others, depending on their locations.</w:delText>
        </w:r>
      </w:del>
    </w:p>
    <w:p w14:paraId="552C252D" w14:textId="71D37B75" w:rsidR="000F5F23" w:rsidRDefault="00B37F11">
      <w:pPr>
        <w:pPrChange w:id="465" w:author="Jay Anderson" w:date="2022-01-07T14:02:00Z">
          <w:pPr>
            <w:pStyle w:val="BodyText"/>
          </w:pPr>
        </w:pPrChange>
      </w:pPr>
      <w:r>
        <w:t>For the 200 Gg</w:t>
      </w:r>
      <w:ins w:id="466" w:author="Jay Anderson" w:date="2022-01-06T20:50:00Z">
        <w:r w:rsidR="00FD1D4D">
          <w:t>·yr</w:t>
        </w:r>
        <w:r w:rsidR="00FD1D4D">
          <w:rPr>
            <w:vertAlign w:val="superscript"/>
          </w:rPr>
          <w:t>-1</w:t>
        </w:r>
      </w:ins>
      <w:del w:id="467" w:author="Jay Anderson" w:date="2022-01-06T20:50:00Z">
        <w:r w:rsidDel="00FD1D4D">
          <w:delText>/a</w:delText>
        </w:r>
      </w:del>
      <w:r>
        <w:t xml:space="preserve"> capacity the three locations are almost indistinguishable in terms of </w:t>
      </w:r>
      <w:ins w:id="468" w:author="Jay Anderson" w:date="2022-01-11T14:34:00Z">
        <w:r w:rsidR="0011712F">
          <w:t>ave</w:t>
        </w:r>
      </w:ins>
      <w:ins w:id="469" w:author="Jay Anderson" w:date="2022-01-13T13:28:00Z">
        <w:r w:rsidR="00841FEA">
          <w:t>r</w:t>
        </w:r>
      </w:ins>
      <w:ins w:id="470" w:author="Jay Anderson" w:date="2022-01-11T14:34:00Z">
        <w:r w:rsidR="0011712F">
          <w:t>age</w:t>
        </w:r>
      </w:ins>
      <w:del w:id="471" w:author="Jay Anderson" w:date="2022-01-11T14:34:00Z">
        <w:r w:rsidDel="0011712F">
          <w:delText>mean</w:delText>
        </w:r>
      </w:del>
      <w:r>
        <w:t xml:space="preserve"> </w:t>
      </w:r>
      <w:ins w:id="472" w:author="Jay Anderson" w:date="2022-01-13T13:28:00Z">
        <w:r w:rsidR="00841FEA">
          <w:t xml:space="preserve">delivered residue </w:t>
        </w:r>
      </w:ins>
      <w:r>
        <w:t>cost (~ 87 $</w:t>
      </w:r>
      <w:ins w:id="473" w:author="Jay Anderson" w:date="2022-01-06T20:50:00Z">
        <w:r w:rsidR="00FD1D4D">
          <w:t>·</w:t>
        </w:r>
      </w:ins>
      <w:del w:id="474" w:author="Jay Anderson" w:date="2022-01-06T20:50:00Z">
        <w:r w:rsidDel="00FD1D4D">
          <w:delText xml:space="preserve"> </w:delText>
        </w:r>
      </w:del>
      <w:r>
        <w:t>Mg</w:t>
      </w:r>
      <w:r>
        <w:rPr>
          <w:vertAlign w:val="superscript"/>
        </w:rPr>
        <w:t>-1</w:t>
      </w:r>
      <w:r>
        <w:t>). At 400 Gg</w:t>
      </w:r>
      <w:ins w:id="475" w:author="Jay Anderson" w:date="2022-01-06T20:50:00Z">
        <w:r w:rsidR="00FD1D4D">
          <w:t>·yr</w:t>
        </w:r>
        <w:r w:rsidR="00FD1D4D">
          <w:rPr>
            <w:vertAlign w:val="superscript"/>
          </w:rPr>
          <w:t>-1</w:t>
        </w:r>
      </w:ins>
      <w:del w:id="476" w:author="Jay Anderson" w:date="2022-01-06T20:50:00Z">
        <w:r w:rsidDel="00FD1D4D">
          <w:delText>/a</w:delText>
        </w:r>
      </w:del>
      <w:r>
        <w:t xml:space="preserve">, Edson is the </w:t>
      </w:r>
      <w:r w:rsidR="007E24A1">
        <w:t>low-cost</w:t>
      </w:r>
      <w:r>
        <w:t xml:space="preserve"> location (98.6 $</w:t>
      </w:r>
      <w:ins w:id="477" w:author="Jay Anderson" w:date="2022-01-06T20:50:00Z">
        <w:r w:rsidR="00FD1D4D">
          <w:t>·</w:t>
        </w:r>
      </w:ins>
      <w:del w:id="478" w:author="Jay Anderson" w:date="2022-01-06T20:50:00Z">
        <w:r w:rsidDel="00FD1D4D">
          <w:delText xml:space="preserve"> </w:delText>
        </w:r>
      </w:del>
      <w:r>
        <w:t>Mg</w:t>
      </w:r>
      <w:r>
        <w:rPr>
          <w:vertAlign w:val="superscript"/>
        </w:rPr>
        <w:t>-1</w:t>
      </w:r>
      <w:r>
        <w:t>). At 800 Gg</w:t>
      </w:r>
      <w:ins w:id="479" w:author="Jay Anderson" w:date="2022-01-06T20:50:00Z">
        <w:r w:rsidR="00FD1D4D">
          <w:t>·yr</w:t>
        </w:r>
        <w:r w:rsidR="00FD1D4D">
          <w:rPr>
            <w:vertAlign w:val="superscript"/>
          </w:rPr>
          <w:t>-1</w:t>
        </w:r>
      </w:ins>
      <w:del w:id="480" w:author="Jay Anderson" w:date="2022-01-06T20:50:00Z">
        <w:r w:rsidDel="00FD1D4D">
          <w:delText>/a</w:delText>
        </w:r>
      </w:del>
      <w:r>
        <w:t xml:space="preserve">, Whitecourt is clearly the </w:t>
      </w:r>
      <w:r w:rsidR="007E24A1">
        <w:t>low-cost</w:t>
      </w:r>
      <w:r>
        <w:t xml:space="preserve"> location (122 $</w:t>
      </w:r>
      <w:ins w:id="481" w:author="Jay Anderson" w:date="2022-01-06T20:51:00Z">
        <w:r w:rsidR="00FD1D4D">
          <w:t>·</w:t>
        </w:r>
      </w:ins>
      <w:del w:id="482" w:author="Jay Anderson" w:date="2022-01-06T20:50:00Z">
        <w:r w:rsidDel="00FD1D4D">
          <w:delText xml:space="preserve"> </w:delText>
        </w:r>
      </w:del>
      <w:r>
        <w:t>Mg</w:t>
      </w:r>
      <w:r>
        <w:rPr>
          <w:vertAlign w:val="superscript"/>
        </w:rPr>
        <w:t>-1</w:t>
      </w:r>
      <w:r>
        <w:t>)</w:t>
      </w:r>
      <w:ins w:id="483" w:author="Jay Anderson" w:date="2022-01-07T14:02:00Z">
        <w:r w:rsidR="00952789">
          <w:t xml:space="preserve">, however, </w:t>
        </w:r>
      </w:ins>
      <w:ins w:id="484" w:author="Jay Anderson" w:date="2022-01-11T14:07:00Z">
        <w:r w:rsidR="00AE77D9">
          <w:t xml:space="preserve">it is important to note that </w:t>
        </w:r>
      </w:ins>
      <w:del w:id="485" w:author="Jay Anderson" w:date="2022-01-07T14:02:00Z">
        <w:r w:rsidDel="00952789">
          <w:delText xml:space="preserve">. </w:delText>
        </w:r>
      </w:del>
      <w:del w:id="486" w:author="Jay Anderson" w:date="2022-01-07T14:03:00Z">
        <w:r w:rsidDel="00952789">
          <w:delText>T</w:delText>
        </w:r>
      </w:del>
      <w:ins w:id="487" w:author="Jay Anderson" w:date="2022-01-07T14:03:00Z">
        <w:r w:rsidR="00952789">
          <w:t>t</w:t>
        </w:r>
      </w:ins>
      <w:r>
        <w:t xml:space="preserve">he average cost of supplying </w:t>
      </w:r>
      <w:r w:rsidR="00C23232">
        <w:t>an</w:t>
      </w:r>
      <w:r>
        <w:t xml:space="preserve"> 800 Gg</w:t>
      </w:r>
      <w:ins w:id="488" w:author="Jay Anderson" w:date="2022-01-06T20:50:00Z">
        <w:r w:rsidR="00FD1D4D">
          <w:t>·yr</w:t>
        </w:r>
        <w:r w:rsidR="00FD1D4D">
          <w:rPr>
            <w:vertAlign w:val="superscript"/>
          </w:rPr>
          <w:t>-1</w:t>
        </w:r>
      </w:ins>
      <w:del w:id="489" w:author="Jay Anderson" w:date="2022-01-06T20:50:00Z">
        <w:r w:rsidDel="00FD1D4D">
          <w:delText>/a</w:delText>
        </w:r>
      </w:del>
      <w:r>
        <w:t xml:space="preserve"> plant is </w:t>
      </w:r>
      <w:ins w:id="490" w:author="Jay Anderson" w:date="2022-01-07T14:03:00Z">
        <w:r w:rsidR="00952789">
          <w:t>over</w:t>
        </w:r>
      </w:ins>
      <w:del w:id="491" w:author="Jay Anderson" w:date="2022-01-07T14:03:00Z">
        <w:r w:rsidDel="00952789">
          <w:delText>at least</w:delText>
        </w:r>
      </w:del>
      <w:r>
        <w:t xml:space="preserve"> 40% greater than supplying a 200 Gg</w:t>
      </w:r>
      <w:ins w:id="492" w:author="Jay Anderson" w:date="2022-01-06T20:50:00Z">
        <w:r w:rsidR="00FD1D4D">
          <w:t>·yr</w:t>
        </w:r>
        <w:r w:rsidR="00FD1D4D">
          <w:rPr>
            <w:vertAlign w:val="superscript"/>
          </w:rPr>
          <w:t>-1</w:t>
        </w:r>
      </w:ins>
      <w:del w:id="493" w:author="Jay Anderson" w:date="2022-01-06T20:50:00Z">
        <w:r w:rsidDel="00FD1D4D">
          <w:delText>/a</w:delText>
        </w:r>
      </w:del>
      <w:r>
        <w:t xml:space="preserve"> plant.</w:t>
      </w:r>
    </w:p>
    <w:p w14:paraId="199B2284" w14:textId="2662EB78" w:rsidR="000F5F23" w:rsidRPr="006C376F" w:rsidRDefault="0091077C">
      <w:pPr>
        <w:rPr>
          <w:ins w:id="494" w:author="Jay Anderson" w:date="2022-01-06T19:40:00Z"/>
          <w:rFonts w:asciiTheme="majorHAnsi" w:eastAsiaTheme="majorEastAsia" w:hAnsiTheme="majorHAnsi" w:cstheme="majorBidi"/>
          <w:b/>
          <w:bCs/>
          <w:i/>
          <w:color w:val="4F81BD" w:themeColor="accent1"/>
          <w:sz w:val="28"/>
          <w:szCs w:val="28"/>
          <w:lang w:val="en-CA"/>
          <w:rPrChange w:id="495" w:author="Jay Anderson" w:date="2022-01-07T14:48:00Z">
            <w:rPr>
              <w:ins w:id="496" w:author="Jay Anderson" w:date="2022-01-06T19:40:00Z"/>
              <w:highlight w:val="yellow"/>
            </w:rPr>
          </w:rPrChange>
        </w:rPr>
        <w:pPrChange w:id="497" w:author="Jay Anderson" w:date="2022-01-07T14:48:00Z">
          <w:pPr>
            <w:pStyle w:val="BodyText"/>
          </w:pPr>
        </w:pPrChange>
      </w:pPr>
      <w:ins w:id="498" w:author="Jay Anderson" w:date="2022-01-06T19:41:00Z">
        <w:r w:rsidRPr="006C376F">
          <w:rPr>
            <w:b/>
            <w:i/>
            <w:lang w:val="en-CA"/>
            <w:rPrChange w:id="499" w:author="Jay Anderson" w:date="2022-01-07T14:48:00Z">
              <w:rPr>
                <w:lang w:val="en-CA"/>
              </w:rPr>
            </w:rPrChange>
          </w:rPr>
          <w:t xml:space="preserve">How much </w:t>
        </w:r>
      </w:ins>
      <w:ins w:id="500" w:author="Jay Anderson" w:date="2022-01-07T15:22:00Z">
        <w:r w:rsidR="00910C22">
          <w:rPr>
            <w:b/>
            <w:i/>
            <w:lang w:val="en-CA"/>
          </w:rPr>
          <w:t xml:space="preserve">residue </w:t>
        </w:r>
      </w:ins>
      <w:ins w:id="501" w:author="Jay Anderson" w:date="2022-01-06T19:41:00Z">
        <w:r w:rsidRPr="006C376F">
          <w:rPr>
            <w:b/>
            <w:i/>
            <w:lang w:val="en-CA"/>
            <w:rPrChange w:id="502" w:author="Jay Anderson" w:date="2022-01-07T14:48:00Z">
              <w:rPr>
                <w:lang w:val="en-CA"/>
              </w:rPr>
            </w:rPrChange>
          </w:rPr>
          <w:t>volume is spread over what area?</w:t>
        </w:r>
      </w:ins>
      <w:ins w:id="503" w:author="Jay Anderson" w:date="2022-01-07T14:48:00Z">
        <w:r w:rsidR="006C376F">
          <w:rPr>
            <w:b/>
            <w:i/>
            <w:lang w:val="en-CA"/>
          </w:rPr>
          <w:t xml:space="preserve"> </w:t>
        </w:r>
      </w:ins>
      <w:ins w:id="504" w:author="Jay Anderson" w:date="2022-01-07T15:18:00Z">
        <w:r w:rsidR="00097B0D">
          <w:t>The residue supply areas for the Whitecourt location</w:t>
        </w:r>
      </w:ins>
      <w:ins w:id="505" w:author="Jay Anderson" w:date="2022-01-07T15:19:00Z">
        <w:r w:rsidR="00910C22">
          <w:t xml:space="preserve"> </w:t>
        </w:r>
      </w:ins>
      <w:ins w:id="506" w:author="Jay Anderson" w:date="2022-01-13T18:49:00Z">
        <w:r w:rsidR="00AD77D1">
          <w:t xml:space="preserve">shown </w:t>
        </w:r>
      </w:ins>
      <w:ins w:id="507" w:author="Jay Anderson" w:date="2022-01-07T15:19:00Z">
        <w:r w:rsidR="00910C22">
          <w:t xml:space="preserve">in Figure 7 </w:t>
        </w:r>
      </w:ins>
      <w:ins w:id="508" w:author="Jay Anderson" w:date="2022-01-07T15:25:00Z">
        <w:r w:rsidR="00910C22">
          <w:t xml:space="preserve">suggest </w:t>
        </w:r>
      </w:ins>
      <w:ins w:id="509" w:author="Jay Anderson" w:date="2022-01-07T15:19:00Z">
        <w:r w:rsidR="00910C22">
          <w:t xml:space="preserve">that </w:t>
        </w:r>
        <w:commentRangeStart w:id="510"/>
        <w:r w:rsidR="00910C22">
          <w:t>if a</w:t>
        </w:r>
      </w:ins>
      <w:ins w:id="511" w:author="Jay Anderson" w:date="2022-01-07T15:21:00Z">
        <w:r w:rsidR="00910C22">
          <w:t xml:space="preserve"> 400 or</w:t>
        </w:r>
      </w:ins>
      <w:ins w:id="512" w:author="Jay Anderson" w:date="2022-01-07T15:19:00Z">
        <w:r w:rsidR="00910C22">
          <w:t xml:space="preserve"> 800</w:t>
        </w:r>
      </w:ins>
      <w:ins w:id="513" w:author="Jay Anderson" w:date="2022-01-07T15:20:00Z">
        <w:r w:rsidR="00910C22">
          <w:t xml:space="preserve"> Gg·yr</w:t>
        </w:r>
        <w:r w:rsidR="00910C22">
          <w:rPr>
            <w:vertAlign w:val="superscript"/>
          </w:rPr>
          <w:t>-1</w:t>
        </w:r>
        <w:r w:rsidR="00910C22">
          <w:t xml:space="preserve"> bioenergy plant</w:t>
        </w:r>
      </w:ins>
      <w:ins w:id="514" w:author="Jay Anderson" w:date="2022-01-07T15:19:00Z">
        <w:r w:rsidR="00910C22">
          <w:t xml:space="preserve"> </w:t>
        </w:r>
      </w:ins>
      <w:ins w:id="515" w:author="Jay Anderson" w:date="2022-01-07T15:20:00Z">
        <w:r w:rsidR="00910C22">
          <w:t xml:space="preserve">was </w:t>
        </w:r>
      </w:ins>
      <w:ins w:id="516" w:author="Jay Anderson" w:date="2022-01-07T15:24:00Z">
        <w:r w:rsidR="00910C22">
          <w:t xml:space="preserve">to be </w:t>
        </w:r>
      </w:ins>
      <w:ins w:id="517" w:author="Jay Anderson" w:date="2022-01-07T15:20:00Z">
        <w:r w:rsidR="00910C22">
          <w:t xml:space="preserve">constructed there </w:t>
        </w:r>
      </w:ins>
      <w:ins w:id="518" w:author="Jay Anderson" w:date="2022-01-07T15:25:00Z">
        <w:r w:rsidR="00910C22">
          <w:t>would</w:t>
        </w:r>
      </w:ins>
      <w:ins w:id="519" w:author="Jay Anderson" w:date="2022-01-07T15:22:00Z">
        <w:r w:rsidR="00910C22">
          <w:t xml:space="preserve"> only </w:t>
        </w:r>
      </w:ins>
      <w:ins w:id="520" w:author="Jay Anderson" w:date="2022-01-07T15:25:00Z">
        <w:r w:rsidR="00910C22">
          <w:t xml:space="preserve">be </w:t>
        </w:r>
      </w:ins>
      <w:ins w:id="521" w:author="Jay Anderson" w:date="2022-01-07T15:24:00Z">
        <w:r w:rsidR="00910C22">
          <w:t xml:space="preserve">enough </w:t>
        </w:r>
      </w:ins>
      <w:ins w:id="522" w:author="Jay Anderson" w:date="2022-01-07T15:26:00Z">
        <w:r w:rsidR="00910C22">
          <w:t xml:space="preserve">available </w:t>
        </w:r>
      </w:ins>
      <w:ins w:id="523" w:author="Jay Anderson" w:date="2022-01-07T15:24:00Z">
        <w:r w:rsidR="00910C22">
          <w:t>residue to con</w:t>
        </w:r>
      </w:ins>
      <w:ins w:id="524" w:author="Jay Anderson" w:date="2022-01-07T15:25:00Z">
        <w:r w:rsidR="00910C22">
          <w:t>struct</w:t>
        </w:r>
      </w:ins>
      <w:ins w:id="525" w:author="Jay Anderson" w:date="2022-01-07T15:24:00Z">
        <w:r w:rsidR="00910C22">
          <w:t xml:space="preserve"> one plant</w:t>
        </w:r>
      </w:ins>
      <w:ins w:id="526" w:author="Jay Anderson" w:date="2022-01-07T15:20:00Z">
        <w:r w:rsidR="00910C22">
          <w:t xml:space="preserve"> in our study ar</w:t>
        </w:r>
      </w:ins>
      <w:ins w:id="527" w:author="Jay Anderson" w:date="2022-01-07T15:21:00Z">
        <w:r w:rsidR="00910C22">
          <w:t>ea.</w:t>
        </w:r>
      </w:ins>
      <w:ins w:id="528" w:author="Jay Anderson" w:date="2022-01-13T13:29:00Z">
        <w:r w:rsidR="00841FEA">
          <w:t xml:space="preserve"> Whereas i</w:t>
        </w:r>
      </w:ins>
      <w:ins w:id="529" w:author="Jay Anderson" w:date="2022-01-07T15:26:00Z">
        <w:r w:rsidR="00910C22">
          <w:t xml:space="preserve">f </w:t>
        </w:r>
      </w:ins>
      <w:ins w:id="530" w:author="Jay Anderson" w:date="2022-01-07T15:28:00Z">
        <w:r w:rsidR="00910C22">
          <w:t>a</w:t>
        </w:r>
      </w:ins>
      <w:ins w:id="531" w:author="Jay Anderson" w:date="2022-01-07T15:26:00Z">
        <w:r w:rsidR="00910C22">
          <w:t xml:space="preserve"> 200 Gg·yr</w:t>
        </w:r>
        <w:r w:rsidR="00910C22">
          <w:rPr>
            <w:vertAlign w:val="superscript"/>
          </w:rPr>
          <w:t xml:space="preserve">-1 </w:t>
        </w:r>
        <w:r w:rsidR="00910C22">
          <w:t xml:space="preserve">plant was </w:t>
        </w:r>
      </w:ins>
      <w:ins w:id="532" w:author="Jay Anderson" w:date="2022-01-07T15:28:00Z">
        <w:r w:rsidR="00910C22">
          <w:t xml:space="preserve">deemed more viable, </w:t>
        </w:r>
      </w:ins>
      <w:ins w:id="533" w:author="Jay Anderson" w:date="2022-01-07T15:27:00Z">
        <w:r w:rsidR="00910C22">
          <w:t>our findings suggest that two plants could be constructed</w:t>
        </w:r>
      </w:ins>
      <w:ins w:id="534" w:author="Jay Anderson" w:date="2022-01-07T15:28:00Z">
        <w:r w:rsidR="00910C22">
          <w:t xml:space="preserve"> in the study area</w:t>
        </w:r>
      </w:ins>
      <w:ins w:id="535" w:author="Jay Anderson" w:date="2022-01-07T15:29:00Z">
        <w:r w:rsidR="00A94134">
          <w:t xml:space="preserve"> – one in W</w:t>
        </w:r>
      </w:ins>
      <w:ins w:id="536" w:author="Jay Anderson" w:date="2022-01-07T15:30:00Z">
        <w:r w:rsidR="00A94134">
          <w:t>hitecourt and one in Hinton.</w:t>
        </w:r>
      </w:ins>
      <w:ins w:id="537" w:author="Jay Anderson" w:date="2022-01-07T14:01:00Z">
        <w:r w:rsidR="00952789">
          <w:t xml:space="preserve"> </w:t>
        </w:r>
      </w:ins>
      <w:commentRangeEnd w:id="510"/>
      <w:ins w:id="538" w:author="Jay Anderson" w:date="2022-01-07T15:30:00Z">
        <w:r w:rsidR="00A94134">
          <w:rPr>
            <w:rStyle w:val="CommentReference"/>
          </w:rPr>
          <w:commentReference w:id="510"/>
        </w:r>
      </w:ins>
      <w:r w:rsidR="00DF0F9D">
        <w:t>This makes for an interesting investment choice</w:t>
      </w:r>
      <w:ins w:id="539" w:author="Jay Anderson" w:date="2022-01-07T16:08:00Z">
        <w:r w:rsidR="00677FF4">
          <w:t xml:space="preserve">, </w:t>
        </w:r>
      </w:ins>
      <w:ins w:id="540" w:author="Jay Anderson" w:date="2022-01-07T16:12:00Z">
        <w:r w:rsidR="004419C4">
          <w:t>since</w:t>
        </w:r>
      </w:ins>
      <w:del w:id="541" w:author="Jay Anderson" w:date="2022-01-07T16:08:00Z">
        <w:r w:rsidR="00DF0F9D" w:rsidDel="00677FF4">
          <w:delText>.  If</w:delText>
        </w:r>
      </w:del>
      <w:r w:rsidR="00DF0F9D">
        <w:t xml:space="preserve"> a </w:t>
      </w:r>
      <w:ins w:id="542" w:author="Jay Anderson" w:date="2022-01-07T15:33:00Z">
        <w:r w:rsidR="00A94134">
          <w:t xml:space="preserve">single </w:t>
        </w:r>
      </w:ins>
      <w:del w:id="543" w:author="Jay Anderson" w:date="2022-01-07T15:34:00Z">
        <w:r w:rsidR="00DF0F9D" w:rsidDel="00A94134">
          <w:delText xml:space="preserve">large </w:delText>
        </w:r>
      </w:del>
      <w:ins w:id="544" w:author="Jay Anderson" w:date="2022-01-07T15:34:00Z">
        <w:r w:rsidR="00A94134">
          <w:t>800 Gg·yr</w:t>
        </w:r>
        <w:r w:rsidR="00A94134">
          <w:rPr>
            <w:vertAlign w:val="superscript"/>
          </w:rPr>
          <w:t xml:space="preserve">-1 </w:t>
        </w:r>
        <w:r w:rsidR="00A94134">
          <w:t>bioenergy plant</w:t>
        </w:r>
      </w:ins>
      <w:del w:id="545" w:author="Jay Anderson" w:date="2022-01-07T15:34:00Z">
        <w:r w:rsidR="00DF0F9D" w:rsidDel="00A94134">
          <w:delText>facility</w:delText>
        </w:r>
      </w:del>
      <w:r w:rsidR="00DF0F9D">
        <w:t xml:space="preserve"> </w:t>
      </w:r>
      <w:ins w:id="546" w:author="Jay Anderson" w:date="2022-01-07T16:09:00Z">
        <w:r w:rsidR="00677FF4">
          <w:t xml:space="preserve">would </w:t>
        </w:r>
      </w:ins>
      <w:ins w:id="547" w:author="Jay Anderson" w:date="2022-01-13T18:50:00Z">
        <w:r w:rsidR="00AD77D1">
          <w:t xml:space="preserve">likely </w:t>
        </w:r>
      </w:ins>
      <w:ins w:id="548" w:author="Jay Anderson" w:date="2022-01-07T16:09:00Z">
        <w:r w:rsidR="00677FF4">
          <w:t xml:space="preserve">face </w:t>
        </w:r>
      </w:ins>
      <w:ins w:id="549" w:author="Jay Anderson" w:date="2022-01-07T16:10:00Z">
        <w:r w:rsidR="00677FF4">
          <w:t xml:space="preserve">an </w:t>
        </w:r>
      </w:ins>
      <w:del w:id="550" w:author="Jay Anderson" w:date="2022-01-07T16:09:00Z">
        <w:r w:rsidR="00DF0F9D" w:rsidDel="00677FF4">
          <w:delText xml:space="preserve">was built, </w:delText>
        </w:r>
      </w:del>
      <w:ins w:id="551" w:author="Jay Anderson" w:date="2022-01-07T15:33:00Z">
        <w:r w:rsidR="00A94134">
          <w:t>av</w:t>
        </w:r>
      </w:ins>
      <w:ins w:id="552" w:author="Jay Anderson" w:date="2022-01-07T15:34:00Z">
        <w:r w:rsidR="00A94134">
          <w:t xml:space="preserve">erage </w:t>
        </w:r>
      </w:ins>
      <w:ins w:id="553" w:author="Jay Anderson" w:date="2022-01-07T16:10:00Z">
        <w:r w:rsidR="00677FF4">
          <w:t xml:space="preserve">delivered </w:t>
        </w:r>
      </w:ins>
      <w:ins w:id="554" w:author="Jay Anderson" w:date="2022-01-07T15:34:00Z">
        <w:r w:rsidR="00A94134">
          <w:t xml:space="preserve">residue cost </w:t>
        </w:r>
      </w:ins>
      <w:ins w:id="555" w:author="Jay Anderson" w:date="2022-01-07T16:12:00Z">
        <w:r w:rsidR="004419C4">
          <w:t xml:space="preserve">that is </w:t>
        </w:r>
      </w:ins>
      <w:ins w:id="556" w:author="Jay Anderson" w:date="2022-01-07T16:10:00Z">
        <w:r w:rsidR="00677FF4">
          <w:t>over</w:t>
        </w:r>
      </w:ins>
      <w:ins w:id="557" w:author="Jay Anderson" w:date="2022-01-07T15:34:00Z">
        <w:r w:rsidR="00A94134">
          <w:t xml:space="preserve"> 40% higher tha</w:t>
        </w:r>
      </w:ins>
      <w:ins w:id="558" w:author="Jay Anderson" w:date="2022-01-07T16:10:00Z">
        <w:r w:rsidR="00677FF4">
          <w:t>n</w:t>
        </w:r>
      </w:ins>
      <w:ins w:id="559" w:author="Jay Anderson" w:date="2022-01-07T15:34:00Z">
        <w:r w:rsidR="00A94134">
          <w:t xml:space="preserve"> </w:t>
        </w:r>
      </w:ins>
      <w:ins w:id="560" w:author="Jay Anderson" w:date="2022-01-07T16:12:00Z">
        <w:r w:rsidR="004419C4">
          <w:t xml:space="preserve">the cost for </w:t>
        </w:r>
      </w:ins>
      <w:ins w:id="561" w:author="Jay Anderson" w:date="2022-01-13T18:58:00Z">
        <w:r w:rsidR="002C181D">
          <w:t xml:space="preserve">the </w:t>
        </w:r>
      </w:ins>
      <w:ins w:id="562" w:author="Jay Anderson" w:date="2022-01-07T15:34:00Z">
        <w:r w:rsidR="00A94134">
          <w:t>200 Gg·yr</w:t>
        </w:r>
        <w:r w:rsidR="00A94134">
          <w:rPr>
            <w:vertAlign w:val="superscript"/>
          </w:rPr>
          <w:t xml:space="preserve">-1 </w:t>
        </w:r>
        <w:proofErr w:type="gramStart"/>
        <w:r w:rsidR="00A94134">
          <w:t>plants</w:t>
        </w:r>
        <w:proofErr w:type="gramEnd"/>
        <w:r w:rsidR="00A94134">
          <w:t xml:space="preserve">. </w:t>
        </w:r>
      </w:ins>
      <w:ins w:id="563" w:author="Jay Anderson" w:date="2022-01-07T15:35:00Z">
        <w:r w:rsidR="00A94134">
          <w:t>R</w:t>
        </w:r>
      </w:ins>
      <w:ins w:id="564" w:author="Jay Anderson" w:date="2022-01-07T15:36:00Z">
        <w:r w:rsidR="00A94134">
          <w:t>ecall from above that 200 Gg·yr</w:t>
        </w:r>
        <w:r w:rsidR="00A94134">
          <w:rPr>
            <w:vertAlign w:val="superscript"/>
          </w:rPr>
          <w:t xml:space="preserve">-1 </w:t>
        </w:r>
        <w:r w:rsidR="00A94134">
          <w:t>is the appropriate scale for a pellet plant and 800 Gg·yr</w:t>
        </w:r>
        <w:r w:rsidR="00A94134">
          <w:rPr>
            <w:vertAlign w:val="superscript"/>
          </w:rPr>
          <w:t xml:space="preserve">-1 </w:t>
        </w:r>
      </w:ins>
      <w:ins w:id="565" w:author="Jay Anderson" w:date="2022-01-07T15:37:00Z">
        <w:r w:rsidR="0076226A">
          <w:t xml:space="preserve">is more representative of a biorefinery. </w:t>
        </w:r>
      </w:ins>
      <w:del w:id="566" w:author="Jay Anderson" w:date="2022-01-07T15:34:00Z">
        <w:r w:rsidR="00DF0F9D" w:rsidDel="00A94134">
          <w:delText>w</w:delText>
        </w:r>
      </w:del>
      <w:del w:id="567" w:author="Jay Anderson" w:date="2022-01-07T15:35:00Z">
        <w:r w:rsidR="00DF0F9D" w:rsidDel="00A94134">
          <w:delText xml:space="preserve">ould it make sense to </w:delText>
        </w:r>
        <w:r w:rsidR="00B60D54" w:rsidDel="00A94134">
          <w:delText xml:space="preserve">haul comminuted biomass to the facility from far away? </w:delText>
        </w:r>
      </w:del>
      <w:del w:id="568" w:author="Jay Anderson" w:date="2022-01-07T15:37:00Z">
        <w:r w:rsidR="00B37F11" w:rsidDel="0076226A">
          <w:delText xml:space="preserve">Perhaps it makes </w:delText>
        </w:r>
        <w:r w:rsidR="00B60D54" w:rsidDel="0076226A">
          <w:delText xml:space="preserve">more </w:delText>
        </w:r>
        <w:r w:rsidR="00B37F11" w:rsidDel="0076226A">
          <w:delText xml:space="preserve">sense to transport </w:delText>
        </w:r>
        <w:r w:rsidR="00B60D54" w:rsidDel="0076226A">
          <w:delText xml:space="preserve">the comminuted biomass </w:delText>
        </w:r>
        <w:r w:rsidR="00B37F11" w:rsidDel="0076226A">
          <w:delText xml:space="preserve">to smaller </w:delText>
        </w:r>
        <w:r w:rsidR="00B60D54" w:rsidDel="0076226A">
          <w:delText xml:space="preserve">satellite pellet </w:delText>
        </w:r>
        <w:r w:rsidR="00B37F11" w:rsidDel="0076226A">
          <w:delText xml:space="preserve">plants, and then </w:delText>
        </w:r>
        <w:r w:rsidR="00B60D54" w:rsidDel="0076226A">
          <w:delText>transport the pellets to</w:delText>
        </w:r>
        <w:r w:rsidR="00B37F11" w:rsidDel="0076226A">
          <w:delText xml:space="preserve"> a larger plant (</w:delText>
        </w:r>
        <w:r w:rsidR="00476ACF" w:rsidDel="0076226A">
          <w:delText>e.g.,</w:delText>
        </w:r>
        <w:r w:rsidR="00B37F11" w:rsidDel="0076226A">
          <w:delText> ethanol). P</w:delText>
        </w:r>
      </w:del>
      <w:ins w:id="569" w:author="Jay Anderson" w:date="2022-01-07T15:37:00Z">
        <w:r w:rsidR="0076226A">
          <w:t xml:space="preserve">Given that </w:t>
        </w:r>
      </w:ins>
      <w:ins w:id="570" w:author="Jay Anderson" w:date="2022-01-07T16:13:00Z">
        <w:r w:rsidR="004419C4">
          <w:t xml:space="preserve">dried and compacted </w:t>
        </w:r>
      </w:ins>
      <w:ins w:id="571" w:author="Jay Anderson" w:date="2022-01-07T15:37:00Z">
        <w:r w:rsidR="0076226A">
          <w:t>p</w:t>
        </w:r>
      </w:ins>
      <w:r w:rsidR="00B37F11">
        <w:t>ellets are</w:t>
      </w:r>
      <w:ins w:id="572" w:author="Jay Anderson" w:date="2022-01-07T16:11:00Z">
        <w:r w:rsidR="00677FF4">
          <w:t xml:space="preserve"> </w:t>
        </w:r>
      </w:ins>
      <w:del w:id="573" w:author="Jay Anderson" w:date="2022-01-07T16:11:00Z">
        <w:r w:rsidR="00B37F11" w:rsidDel="00677FF4">
          <w:delText xml:space="preserve"> </w:delText>
        </w:r>
      </w:del>
      <w:r w:rsidR="00B37F11">
        <w:t>cheaper to transport than</w:t>
      </w:r>
      <w:ins w:id="574" w:author="Jay Anderson" w:date="2022-01-07T15:43:00Z">
        <w:r w:rsidR="00CB79CE">
          <w:t xml:space="preserve"> moist and bulky </w:t>
        </w:r>
      </w:ins>
      <w:del w:id="575" w:author="Jay Anderson" w:date="2022-01-07T15:43:00Z">
        <w:r w:rsidR="00B37F11" w:rsidDel="00CB79CE">
          <w:delText xml:space="preserve"> comminuted biomass</w:delText>
        </w:r>
      </w:del>
      <w:ins w:id="576" w:author="Jay Anderson" w:date="2022-01-07T15:43:00Z">
        <w:r w:rsidR="00CB79CE">
          <w:t>residues</w:t>
        </w:r>
      </w:ins>
      <w:ins w:id="577" w:author="Jay Anderson" w:date="2022-01-07T15:44:00Z">
        <w:r w:rsidR="00CB79CE">
          <w:t xml:space="preserve">, </w:t>
        </w:r>
      </w:ins>
      <w:del w:id="578" w:author="Jay Anderson" w:date="2022-01-07T15:39:00Z">
        <w:r w:rsidR="00B60D54" w:rsidDel="00016124">
          <w:delText xml:space="preserve">, as </w:delText>
        </w:r>
      </w:del>
      <w:del w:id="579" w:author="Jay Anderson" w:date="2022-01-07T15:44:00Z">
        <w:r w:rsidR="00B60D54" w:rsidDel="00CB79CE">
          <w:delText>they contain less moisture</w:delText>
        </w:r>
      </w:del>
      <w:del w:id="580" w:author="Jay Anderson" w:date="2022-01-07T15:39:00Z">
        <w:r w:rsidR="00B60D54" w:rsidDel="00016124">
          <w:delText xml:space="preserve">, </w:delText>
        </w:r>
      </w:del>
      <w:del w:id="581" w:author="Jay Anderson" w:date="2022-01-07T15:44:00Z">
        <w:r w:rsidR="00B60D54" w:rsidDel="00CB79CE">
          <w:delText>and are denser</w:delText>
        </w:r>
      </w:del>
      <w:ins w:id="582" w:author="Jay Anderson" w:date="2022-01-07T15:37:00Z">
        <w:r w:rsidR="0076226A">
          <w:t>it</w:t>
        </w:r>
      </w:ins>
      <w:ins w:id="583" w:author="Jay Anderson" w:date="2022-01-13T13:30:00Z">
        <w:r w:rsidR="00841FEA">
          <w:t xml:space="preserve"> could</w:t>
        </w:r>
      </w:ins>
      <w:ins w:id="584" w:author="Jay Anderson" w:date="2022-01-07T15:40:00Z">
        <w:r w:rsidR="002325AD">
          <w:t xml:space="preserve"> be</w:t>
        </w:r>
      </w:ins>
      <w:ins w:id="585" w:author="Jay Anderson" w:date="2022-01-07T15:37:00Z">
        <w:r w:rsidR="0076226A">
          <w:t xml:space="preserve"> more</w:t>
        </w:r>
      </w:ins>
      <w:ins w:id="586" w:author="Jay Anderson" w:date="2022-01-11T14:09:00Z">
        <w:r w:rsidR="00AE77D9">
          <w:t xml:space="preserve"> </w:t>
        </w:r>
      </w:ins>
      <w:ins w:id="587" w:author="Jay Anderson" w:date="2022-01-07T15:37:00Z">
        <w:r w:rsidR="0076226A">
          <w:t>v</w:t>
        </w:r>
      </w:ins>
      <w:ins w:id="588" w:author="Jay Anderson" w:date="2022-01-07T15:38:00Z">
        <w:r w:rsidR="0076226A">
          <w:t xml:space="preserve">iable </w:t>
        </w:r>
      </w:ins>
      <w:ins w:id="589" w:author="Jay Anderson" w:date="2022-01-07T15:37:00Z">
        <w:r w:rsidR="0076226A">
          <w:t>to</w:t>
        </w:r>
      </w:ins>
      <w:ins w:id="590" w:author="Jay Anderson" w:date="2022-01-13T18:50:00Z">
        <w:r w:rsidR="00465BD2">
          <w:t xml:space="preserve"> first</w:t>
        </w:r>
      </w:ins>
      <w:ins w:id="591" w:author="Jay Anderson" w:date="2022-01-07T15:37:00Z">
        <w:r w:rsidR="0076226A">
          <w:t xml:space="preserve"> transport </w:t>
        </w:r>
      </w:ins>
      <w:ins w:id="592" w:author="Jay Anderson" w:date="2022-01-07T15:38:00Z">
        <w:r w:rsidR="0076226A">
          <w:t>residues</w:t>
        </w:r>
      </w:ins>
      <w:ins w:id="593" w:author="Jay Anderson" w:date="2022-01-07T15:37:00Z">
        <w:r w:rsidR="0076226A">
          <w:t xml:space="preserve"> to</w:t>
        </w:r>
      </w:ins>
      <w:ins w:id="594" w:author="Jay Anderson" w:date="2022-01-07T16:11:00Z">
        <w:r w:rsidR="00677FF4">
          <w:t xml:space="preserve"> </w:t>
        </w:r>
      </w:ins>
      <w:ins w:id="595" w:author="Jay Anderson" w:date="2022-01-07T15:37:00Z">
        <w:r w:rsidR="0076226A">
          <w:t>pellet plants</w:t>
        </w:r>
      </w:ins>
      <w:ins w:id="596" w:author="Jay Anderson" w:date="2022-01-07T16:14:00Z">
        <w:r w:rsidR="004419C4">
          <w:t>,</w:t>
        </w:r>
      </w:ins>
      <w:ins w:id="597" w:author="Jay Anderson" w:date="2022-01-07T15:37:00Z">
        <w:r w:rsidR="0076226A">
          <w:t xml:space="preserve"> and then transport the pellets </w:t>
        </w:r>
      </w:ins>
      <w:ins w:id="598" w:author="Jay Anderson" w:date="2022-01-07T15:38:00Z">
        <w:r w:rsidR="0076226A">
          <w:t xml:space="preserve">(perhaps via rail) </w:t>
        </w:r>
      </w:ins>
      <w:ins w:id="599" w:author="Jay Anderson" w:date="2022-01-07T15:45:00Z">
        <w:r w:rsidR="00CB79CE">
          <w:t xml:space="preserve">from </w:t>
        </w:r>
      </w:ins>
      <w:ins w:id="600" w:author="Jay Anderson" w:date="2022-01-13T13:30:00Z">
        <w:r w:rsidR="00841FEA">
          <w:t xml:space="preserve">multiple </w:t>
        </w:r>
      </w:ins>
      <w:ins w:id="601" w:author="Jay Anderson" w:date="2022-01-07T15:45:00Z">
        <w:r w:rsidR="00CB79CE">
          <w:t xml:space="preserve">pellet plants </w:t>
        </w:r>
      </w:ins>
      <w:ins w:id="602" w:author="Jay Anderson" w:date="2022-01-07T15:37:00Z">
        <w:r w:rsidR="0076226A">
          <w:t xml:space="preserve">to </w:t>
        </w:r>
      </w:ins>
      <w:ins w:id="603" w:author="Jay Anderson" w:date="2022-01-07T15:45:00Z">
        <w:r w:rsidR="00CB79CE">
          <w:t>a</w:t>
        </w:r>
      </w:ins>
      <w:ins w:id="604" w:author="Jay Anderson" w:date="2022-01-07T15:37:00Z">
        <w:r w:rsidR="0076226A">
          <w:t xml:space="preserve"> </w:t>
        </w:r>
      </w:ins>
      <w:ins w:id="605" w:author="Jay Anderson" w:date="2022-01-07T15:38:00Z">
        <w:r w:rsidR="0076226A">
          <w:t>biorefinery</w:t>
        </w:r>
      </w:ins>
      <w:ins w:id="606" w:author="Jay Anderson" w:date="2022-01-07T15:37:00Z">
        <w:r w:rsidR="0076226A">
          <w:t>.</w:t>
        </w:r>
      </w:ins>
      <w:del w:id="607" w:author="Jay Anderson" w:date="2022-01-07T15:37:00Z">
        <w:r w:rsidR="00B37F11" w:rsidDel="0076226A">
          <w:delText>.</w:delText>
        </w:r>
      </w:del>
      <w:r w:rsidR="00B60D54">
        <w:t xml:space="preserve"> </w:t>
      </w:r>
      <w:r w:rsidR="00C23232">
        <w:t xml:space="preserve"> </w:t>
      </w:r>
      <w:del w:id="608" w:author="Jay Anderson" w:date="2022-01-11T14:11:00Z">
        <w:r w:rsidR="00C23232" w:rsidDel="00AE77D9">
          <w:delText>The answer to this question</w:delText>
        </w:r>
      </w:del>
      <w:ins w:id="609" w:author="Jay Anderson" w:date="2022-01-13T18:53:00Z">
        <w:r w:rsidR="00465BD2">
          <w:t>The optimal result of this analysis</w:t>
        </w:r>
      </w:ins>
      <w:ins w:id="610" w:author="Jay Anderson" w:date="2022-01-11T14:11:00Z">
        <w:r w:rsidR="00AE77D9">
          <w:t xml:space="preserve"> </w:t>
        </w:r>
      </w:ins>
      <w:del w:id="611" w:author="Jay Anderson" w:date="2022-01-11T14:10:00Z">
        <w:r w:rsidR="00C23232" w:rsidDel="00AE77D9">
          <w:delText xml:space="preserve"> </w:delText>
        </w:r>
      </w:del>
      <w:ins w:id="612" w:author="Jay Anderson" w:date="2022-01-07T15:51:00Z">
        <w:r w:rsidR="0041211A">
          <w:t xml:space="preserve">will </w:t>
        </w:r>
      </w:ins>
      <w:del w:id="613" w:author="Jay Anderson" w:date="2022-01-07T15:47:00Z">
        <w:r w:rsidR="00C23232" w:rsidDel="00CB79CE">
          <w:delText xml:space="preserve">would </w:delText>
        </w:r>
      </w:del>
      <w:r w:rsidR="00C23232">
        <w:t>depend on the</w:t>
      </w:r>
      <w:del w:id="614" w:author="Jay Anderson" w:date="2022-01-13T13:31:00Z">
        <w:r w:rsidR="00C23232" w:rsidDel="00841FEA">
          <w:delText xml:space="preserve"> </w:delText>
        </w:r>
      </w:del>
      <w:ins w:id="615" w:author="Jay Anderson" w:date="2022-01-07T15:47:00Z">
        <w:r w:rsidR="00CB79CE">
          <w:t xml:space="preserve"> </w:t>
        </w:r>
      </w:ins>
      <w:r w:rsidR="00C23232">
        <w:t>cost</w:t>
      </w:r>
      <w:del w:id="616" w:author="Jay Anderson" w:date="2022-01-13T18:54:00Z">
        <w:r w:rsidR="00C23232" w:rsidDel="00465BD2">
          <w:delText>s</w:delText>
        </w:r>
      </w:del>
      <w:r w:rsidR="00C23232">
        <w:t xml:space="preserve"> </w:t>
      </w:r>
      <w:ins w:id="617" w:author="Jay Anderson" w:date="2022-01-13T13:31:00Z">
        <w:r w:rsidR="00841FEA">
          <w:t>of</w:t>
        </w:r>
      </w:ins>
      <w:del w:id="618" w:author="Jay Anderson" w:date="2022-01-13T13:31:00Z">
        <w:r w:rsidR="00C23232" w:rsidDel="00841FEA">
          <w:delText>associated with</w:delText>
        </w:r>
      </w:del>
      <w:r w:rsidR="00940D9D">
        <w:t xml:space="preserve"> </w:t>
      </w:r>
      <w:del w:id="619" w:author="Jay Anderson" w:date="2022-01-07T15:48:00Z">
        <w:r w:rsidR="00940D9D" w:rsidDel="00CB79CE">
          <w:delText xml:space="preserve">the </w:delText>
        </w:r>
      </w:del>
      <w:ins w:id="620" w:author="Jay Anderson" w:date="2022-01-07T15:46:00Z">
        <w:r w:rsidR="00CB79CE">
          <w:t>pellet</w:t>
        </w:r>
      </w:ins>
      <w:ins w:id="621" w:author="Jay Anderson" w:date="2022-01-07T15:48:00Z">
        <w:r w:rsidR="00CB79CE">
          <w:t xml:space="preserve"> production relative to the cost savings</w:t>
        </w:r>
      </w:ins>
      <w:ins w:id="622" w:author="Jay Anderson" w:date="2022-01-13T13:32:00Z">
        <w:r w:rsidR="00841FEA">
          <w:t xml:space="preserve"> (</w:t>
        </w:r>
      </w:ins>
      <w:ins w:id="623" w:author="Jay Anderson" w:date="2022-01-07T15:49:00Z">
        <w:r w:rsidR="00CB79CE">
          <w:t xml:space="preserve">transportation and </w:t>
        </w:r>
        <w:r w:rsidR="0041211A">
          <w:t xml:space="preserve">production) </w:t>
        </w:r>
        <w:r w:rsidR="00CB79CE">
          <w:t xml:space="preserve">to the biorefinery from </w:t>
        </w:r>
        <w:r w:rsidR="0041211A">
          <w:t>using pellets instead of resi</w:t>
        </w:r>
      </w:ins>
      <w:ins w:id="624" w:author="Jay Anderson" w:date="2022-01-07T15:50:00Z">
        <w:r w:rsidR="0041211A">
          <w:t>dues</w:t>
        </w:r>
      </w:ins>
      <w:ins w:id="625" w:author="Jay Anderson" w:date="2022-01-13T13:32:00Z">
        <w:r w:rsidR="00BB3E79">
          <w:t xml:space="preserve">. </w:t>
        </w:r>
      </w:ins>
      <w:ins w:id="626" w:author="Jay Anderson" w:date="2022-01-13T13:33:00Z">
        <w:r w:rsidR="00BB3E79">
          <w:t xml:space="preserve">Although outside the scope of this work, </w:t>
        </w:r>
      </w:ins>
      <w:ins w:id="627" w:author="Jay Anderson" w:date="2022-01-13T13:34:00Z">
        <w:r w:rsidR="00BB3E79">
          <w:t xml:space="preserve">we </w:t>
        </w:r>
      </w:ins>
      <w:ins w:id="628" w:author="Jay Anderson" w:date="2022-01-13T18:54:00Z">
        <w:r w:rsidR="00465BD2">
          <w:t>hope to conduct this</w:t>
        </w:r>
      </w:ins>
      <w:ins w:id="629" w:author="Jay Anderson" w:date="2022-01-13T13:34:00Z">
        <w:r w:rsidR="00BB3E79">
          <w:t xml:space="preserve"> </w:t>
        </w:r>
      </w:ins>
      <w:ins w:id="630" w:author="Jay Anderson" w:date="2022-01-13T18:55:00Z">
        <w:r w:rsidR="00465BD2">
          <w:t>analysis</w:t>
        </w:r>
      </w:ins>
      <w:ins w:id="631" w:author="Jay Anderson" w:date="2022-01-13T13:34:00Z">
        <w:r w:rsidR="00BB3E79">
          <w:t xml:space="preserve"> in the </w:t>
        </w:r>
      </w:ins>
      <w:ins w:id="632" w:author="Jay Anderson" w:date="2022-01-11T14:12:00Z">
        <w:r w:rsidR="00AE77D9">
          <w:t>future.</w:t>
        </w:r>
      </w:ins>
      <w:ins w:id="633" w:author="Jay Anderson" w:date="2022-01-11T14:10:00Z">
        <w:r w:rsidR="00AE77D9">
          <w:t xml:space="preserve"> </w:t>
        </w:r>
      </w:ins>
      <w:ins w:id="634" w:author="Jay Anderson" w:date="2022-01-07T15:49:00Z">
        <w:r w:rsidR="0041211A">
          <w:t xml:space="preserve"> </w:t>
        </w:r>
      </w:ins>
      <w:del w:id="635" w:author="Jay Anderson" w:date="2022-01-07T15:46:00Z">
        <w:r w:rsidR="00940D9D" w:rsidDel="00CB79CE">
          <w:delText xml:space="preserve">satellite </w:delText>
        </w:r>
      </w:del>
      <w:del w:id="636" w:author="Jay Anderson" w:date="2022-01-07T15:48:00Z">
        <w:r w:rsidR="00940D9D" w:rsidDel="00CB79CE">
          <w:delText>plants</w:delText>
        </w:r>
      </w:del>
      <w:del w:id="637" w:author="Jay Anderson" w:date="2022-01-07T15:52:00Z">
        <w:r w:rsidR="00940D9D" w:rsidDel="0041211A">
          <w:delText xml:space="preserve">, and the </w:delText>
        </w:r>
      </w:del>
      <w:del w:id="638" w:author="Jay Anderson" w:date="2022-01-07T15:47:00Z">
        <w:r w:rsidR="00940D9D" w:rsidDel="00CB79CE">
          <w:delText xml:space="preserve">relative </w:delText>
        </w:r>
      </w:del>
      <w:del w:id="639" w:author="Jay Anderson" w:date="2022-01-07T15:52:00Z">
        <w:r w:rsidR="00940D9D" w:rsidDel="0041211A">
          <w:delText xml:space="preserve">transportation costs of </w:delText>
        </w:r>
      </w:del>
      <w:del w:id="640" w:author="Jay Anderson" w:date="2022-01-07T15:47:00Z">
        <w:r w:rsidR="00940D9D" w:rsidDel="00CB79CE">
          <w:delText>comminuted biomass and</w:delText>
        </w:r>
      </w:del>
      <w:del w:id="641" w:author="Jay Anderson" w:date="2022-01-07T15:52:00Z">
        <w:r w:rsidR="00940D9D" w:rsidDel="0041211A">
          <w:delText xml:space="preserve"> pellets.</w:delText>
        </w:r>
        <w:r w:rsidR="00B60D54" w:rsidDel="0041211A">
          <w:delText xml:space="preserve"> </w:delText>
        </w:r>
        <w:r w:rsidR="00831EF3" w:rsidRPr="00831EF3" w:rsidDel="0041211A">
          <w:rPr>
            <w:highlight w:val="yellow"/>
            <w:rPrChange w:id="642" w:author="Jay Anderson" w:date="2022-01-06T17:33:00Z">
              <w:rPr/>
            </w:rPrChange>
          </w:rPr>
          <w:delText>FUTURE RESEARCH</w:delText>
        </w:r>
      </w:del>
    </w:p>
    <w:p w14:paraId="19E3785F" w14:textId="68B0E9EA" w:rsidR="0091077C" w:rsidDel="0091077C" w:rsidRDefault="0091077C">
      <w:pPr>
        <w:pStyle w:val="BodyText"/>
        <w:rPr>
          <w:del w:id="643" w:author="Jay Anderson" w:date="2022-01-06T19:41:00Z"/>
        </w:rPr>
      </w:pPr>
    </w:p>
    <w:p w14:paraId="167459F3" w14:textId="6C15BF60" w:rsidR="00704F03" w:rsidRDefault="003565B2">
      <w:pPr>
        <w:rPr>
          <w:ins w:id="644" w:author="Jay Anderson" w:date="2022-01-11T14:38:00Z"/>
        </w:rPr>
      </w:pPr>
      <w:ins w:id="645" w:author="Jay Anderson" w:date="2022-01-06T19:34:00Z">
        <w:r w:rsidRPr="006C376F">
          <w:rPr>
            <w:b/>
            <w:i/>
            <w:lang w:val="en-CA"/>
            <w:rPrChange w:id="646" w:author="Jay Anderson" w:date="2022-01-07T14:48:00Z">
              <w:rPr>
                <w:lang w:val="en-CA"/>
              </w:rPr>
            </w:rPrChange>
          </w:rPr>
          <w:t xml:space="preserve">Would </w:t>
        </w:r>
      </w:ins>
      <w:ins w:id="647" w:author="Jay Anderson" w:date="2022-01-07T15:23:00Z">
        <w:r w:rsidR="00910C22">
          <w:rPr>
            <w:b/>
            <w:i/>
            <w:lang w:val="en-CA"/>
          </w:rPr>
          <w:t>residue</w:t>
        </w:r>
      </w:ins>
      <w:ins w:id="648" w:author="Jay Anderson" w:date="2022-01-07T15:24:00Z">
        <w:r w:rsidR="00910C22">
          <w:rPr>
            <w:b/>
            <w:i/>
            <w:lang w:val="en-CA"/>
          </w:rPr>
          <w:t xml:space="preserve"> </w:t>
        </w:r>
      </w:ins>
      <w:ins w:id="649" w:author="Jay Anderson" w:date="2022-01-06T19:34:00Z">
        <w:r w:rsidRPr="006C376F">
          <w:rPr>
            <w:b/>
            <w:i/>
            <w:lang w:val="en-CA"/>
            <w:rPrChange w:id="650" w:author="Jay Anderson" w:date="2022-01-07T14:48:00Z">
              <w:rPr>
                <w:lang w:val="en-CA"/>
              </w:rPr>
            </w:rPrChange>
          </w:rPr>
          <w:t xml:space="preserve">volumes be </w:t>
        </w:r>
      </w:ins>
      <w:ins w:id="651" w:author="Jay Anderson" w:date="2022-01-07T15:24:00Z">
        <w:r w:rsidR="00910C22">
          <w:rPr>
            <w:b/>
            <w:i/>
            <w:lang w:val="en-CA"/>
          </w:rPr>
          <w:t xml:space="preserve">consistently </w:t>
        </w:r>
      </w:ins>
      <w:ins w:id="652" w:author="Jay Anderson" w:date="2022-01-06T19:34:00Z">
        <w:r w:rsidRPr="006C376F">
          <w:rPr>
            <w:b/>
            <w:i/>
            <w:lang w:val="en-CA"/>
            <w:rPrChange w:id="653" w:author="Jay Anderson" w:date="2022-01-07T14:48:00Z">
              <w:rPr>
                <w:lang w:val="en-CA"/>
              </w:rPr>
            </w:rPrChange>
          </w:rPr>
          <w:t xml:space="preserve">available on a year-to-year basis? </w:t>
        </w:r>
      </w:ins>
      <w:ins w:id="654" w:author="Jay Anderson" w:date="2022-01-06T19:43:00Z">
        <w:r w:rsidR="00316806">
          <w:t>Given that a forest residue</w:t>
        </w:r>
      </w:ins>
      <w:ins w:id="655" w:author="Jay Anderson" w:date="2022-01-07T15:52:00Z">
        <w:r w:rsidR="003D464C">
          <w:t>-</w:t>
        </w:r>
      </w:ins>
      <w:ins w:id="656" w:author="Jay Anderson" w:date="2022-01-06T19:43:00Z">
        <w:r w:rsidR="00316806">
          <w:t xml:space="preserve">based bioenergy </w:t>
        </w:r>
      </w:ins>
      <w:ins w:id="657" w:author="Jay Anderson" w:date="2022-01-11T14:36:00Z">
        <w:r w:rsidR="0011712F">
          <w:t>plant</w:t>
        </w:r>
      </w:ins>
      <w:ins w:id="658" w:author="Jay Anderson" w:date="2022-01-06T19:43:00Z">
        <w:r w:rsidR="00316806">
          <w:t xml:space="preserve"> is dependent on forest harvesting,</w:t>
        </w:r>
      </w:ins>
      <w:ins w:id="659" w:author="Jay Anderson" w:date="2022-01-13T19:00:00Z">
        <w:r w:rsidR="00AF3F81">
          <w:t xml:space="preserve"> </w:t>
        </w:r>
      </w:ins>
      <w:ins w:id="660" w:author="Jay Anderson" w:date="2022-01-13T19:01:00Z">
        <w:r w:rsidR="00AF3F81">
          <w:t>transportation</w:t>
        </w:r>
      </w:ins>
      <w:ins w:id="661" w:author="Jay Anderson" w:date="2022-01-13T19:00:00Z">
        <w:r w:rsidR="00AF3F81">
          <w:t xml:space="preserve"> </w:t>
        </w:r>
      </w:ins>
      <w:ins w:id="662" w:author="Jay Anderson" w:date="2022-01-13T19:01:00Z">
        <w:r w:rsidR="00AF3F81">
          <w:t xml:space="preserve">costs increase </w:t>
        </w:r>
      </w:ins>
      <w:ins w:id="663" w:author="Jay Anderson" w:date="2022-01-13T19:02:00Z">
        <w:r w:rsidR="00AF3F81">
          <w:t>(</w:t>
        </w:r>
      </w:ins>
      <w:ins w:id="664" w:author="Jay Anderson" w:date="2022-01-13T19:03:00Z">
        <w:r w:rsidR="00AF3F81">
          <w:t xml:space="preserve">trucks must travel further to </w:t>
        </w:r>
      </w:ins>
      <w:ins w:id="665" w:author="Jay Anderson" w:date="2022-01-13T19:04:00Z">
        <w:r w:rsidR="00AF3F81">
          <w:t>meet</w:t>
        </w:r>
      </w:ins>
      <w:ins w:id="666" w:author="Jay Anderson" w:date="2022-01-13T19:03:00Z">
        <w:r w:rsidR="00AF3F81">
          <w:t xml:space="preserve"> the feedstock capacity requirement) </w:t>
        </w:r>
      </w:ins>
      <w:ins w:id="667" w:author="Jay Anderson" w:date="2022-01-13T19:01:00Z">
        <w:r w:rsidR="00AF3F81">
          <w:t>in years when harvesting levels are low or harvest areas are further from the bioe</w:t>
        </w:r>
      </w:ins>
      <w:ins w:id="668" w:author="Jay Anderson" w:date="2022-01-13T19:02:00Z">
        <w:r w:rsidR="00AF3F81">
          <w:t xml:space="preserve">nergy plant. </w:t>
        </w:r>
      </w:ins>
      <w:ins w:id="669" w:author="Jay Anderson" w:date="2022-01-06T19:43:00Z">
        <w:r w:rsidR="00316806">
          <w:t xml:space="preserve"> </w:t>
        </w:r>
      </w:ins>
      <w:del w:id="670" w:author="Jay Anderson" w:date="2022-01-13T18:56:00Z">
        <w:r w:rsidR="00B37F11" w:rsidDel="002C181D">
          <w:delText>R</w:delText>
        </w:r>
      </w:del>
      <w:del w:id="671" w:author="Jay Anderson" w:date="2022-01-13T19:05:00Z">
        <w:r w:rsidR="00B37F11" w:rsidDel="00AF3F81">
          <w:delText>esidue</w:delText>
        </w:r>
        <w:r w:rsidR="00940D9D" w:rsidDel="00AF3F81">
          <w:delText xml:space="preserve"> cost</w:delText>
        </w:r>
        <w:r w:rsidR="00B37F11" w:rsidDel="00AF3F81">
          <w:delText xml:space="preserve"> variability is an important source of risk</w:delText>
        </w:r>
      </w:del>
      <w:del w:id="672" w:author="Jay Anderson" w:date="2022-01-11T14:36:00Z">
        <w:r w:rsidR="00B37F11" w:rsidDel="0011712F">
          <w:delText xml:space="preserve"> for a forest residue-based biomass processing </w:delText>
        </w:r>
        <w:r w:rsidR="009D679D" w:rsidDel="0011712F">
          <w:delText>facility</w:delText>
        </w:r>
      </w:del>
      <w:ins w:id="673" w:author="Jay Anderson" w:date="2022-01-13T19:05:00Z">
        <w:r w:rsidR="00AF3F81">
          <w:t>O</w:t>
        </w:r>
      </w:ins>
      <w:ins w:id="674" w:author="Jay Anderson" w:date="2022-01-07T16:25:00Z">
        <w:r w:rsidR="005832CF">
          <w:t xml:space="preserve">ur results </w:t>
        </w:r>
      </w:ins>
      <w:ins w:id="675" w:author="Jay Anderson" w:date="2022-01-13T18:56:00Z">
        <w:r w:rsidR="002C181D">
          <w:t>s</w:t>
        </w:r>
      </w:ins>
      <w:ins w:id="676" w:author="Jay Anderson" w:date="2022-01-07T16:25:00Z">
        <w:r w:rsidR="005832CF">
          <w:t xml:space="preserve">howed considerable variability in both marginal and average residue </w:t>
        </w:r>
      </w:ins>
      <w:ins w:id="677" w:author="Jay Anderson" w:date="2022-01-13T18:56:00Z">
        <w:r w:rsidR="002C181D">
          <w:t>extraction</w:t>
        </w:r>
      </w:ins>
      <w:ins w:id="678" w:author="Jay Anderson" w:date="2022-01-07T16:25:00Z">
        <w:r w:rsidR="005832CF">
          <w:t xml:space="preserve"> costs from year</w:t>
        </w:r>
      </w:ins>
      <w:ins w:id="679" w:author="Jay Anderson" w:date="2022-01-07T16:26:00Z">
        <w:r w:rsidR="005832CF">
          <w:t>-</w:t>
        </w:r>
      </w:ins>
      <w:ins w:id="680" w:author="Jay Anderson" w:date="2022-01-07T16:25:00Z">
        <w:r w:rsidR="005832CF">
          <w:t>to</w:t>
        </w:r>
      </w:ins>
      <w:ins w:id="681" w:author="Jay Anderson" w:date="2022-01-07T16:26:00Z">
        <w:r w:rsidR="005832CF">
          <w:t>-</w:t>
        </w:r>
      </w:ins>
      <w:ins w:id="682" w:author="Jay Anderson" w:date="2022-01-07T16:25:00Z">
        <w:r w:rsidR="005832CF">
          <w:t>year</w:t>
        </w:r>
      </w:ins>
      <w:ins w:id="683" w:author="Jay Anderson" w:date="2022-01-13T19:05:00Z">
        <w:r w:rsidR="00AF3F81">
          <w:t xml:space="preserve"> for the 400 and 800 Gg·yr</w:t>
        </w:r>
        <w:r w:rsidR="00AF3F81">
          <w:rPr>
            <w:vertAlign w:val="superscript"/>
          </w:rPr>
          <w:t xml:space="preserve">-1 </w:t>
        </w:r>
        <w:proofErr w:type="gramStart"/>
        <w:r w:rsidR="00AF3F81">
          <w:t>capacities</w:t>
        </w:r>
        <w:proofErr w:type="gramEnd"/>
        <w:r w:rsidR="00AF3F81">
          <w:t>, suggesting that residue cost variability is an important source of risk</w:t>
        </w:r>
      </w:ins>
      <w:ins w:id="684" w:author="Jay Anderson" w:date="2022-01-13T19:06:00Z">
        <w:r w:rsidR="00AF3F81">
          <w:t xml:space="preserve"> for medium and large bioenergy plants</w:t>
        </w:r>
      </w:ins>
      <w:ins w:id="685" w:author="Jay Anderson" w:date="2022-01-07T16:28:00Z">
        <w:r w:rsidR="000D170B">
          <w:t>.</w:t>
        </w:r>
      </w:ins>
      <w:ins w:id="686" w:author="Jay Anderson" w:date="2022-01-13T18:57:00Z">
        <w:r w:rsidR="002C181D">
          <w:t xml:space="preserve"> Our finding that</w:t>
        </w:r>
      </w:ins>
      <w:ins w:id="687" w:author="Jay Anderson" w:date="2022-01-13T19:00:00Z">
        <w:r w:rsidR="00AF3F81">
          <w:t xml:space="preserve"> </w:t>
        </w:r>
      </w:ins>
      <w:ins w:id="688" w:author="Jay Anderson" w:date="2022-01-11T14:20:00Z">
        <w:r w:rsidR="00B96558">
          <w:t xml:space="preserve">the </w:t>
        </w:r>
      </w:ins>
      <w:ins w:id="689" w:author="Jay Anderson" w:date="2022-01-11T14:21:00Z">
        <w:r w:rsidR="00B96558">
          <w:t xml:space="preserve">cost </w:t>
        </w:r>
      </w:ins>
      <w:ins w:id="690" w:author="Jay Anderson" w:date="2022-01-11T14:20:00Z">
        <w:r w:rsidR="00B96558">
          <w:t xml:space="preserve">variability </w:t>
        </w:r>
      </w:ins>
      <w:ins w:id="691" w:author="Jay Anderson" w:date="2022-01-11T14:21:00Z">
        <w:r w:rsidR="00B96558">
          <w:t>is lower</w:t>
        </w:r>
      </w:ins>
      <w:ins w:id="692" w:author="Jay Anderson" w:date="2022-01-13T18:57:00Z">
        <w:r w:rsidR="002C181D">
          <w:t xml:space="preserve"> for the 200 Gg·yr</w:t>
        </w:r>
        <w:r w:rsidR="002C181D">
          <w:rPr>
            <w:vertAlign w:val="superscript"/>
          </w:rPr>
          <w:t xml:space="preserve">-1 </w:t>
        </w:r>
      </w:ins>
      <w:ins w:id="693" w:author="Jay Anderson" w:date="2022-01-11T14:21:00Z">
        <w:r w:rsidR="00B96558">
          <w:t>might once again suggest that a 200 Gg·yr</w:t>
        </w:r>
        <w:r w:rsidR="00B96558">
          <w:rPr>
            <w:vertAlign w:val="superscript"/>
          </w:rPr>
          <w:t xml:space="preserve">-1 </w:t>
        </w:r>
        <w:r w:rsidR="00B96558">
          <w:t>is a more appropriate scale for a forest residue-based bioenergy plant</w:t>
        </w:r>
      </w:ins>
      <w:ins w:id="694" w:author="Jay Anderson" w:date="2022-01-13T19:06:00Z">
        <w:r w:rsidR="00AF3F81">
          <w:t xml:space="preserve"> in Alberta</w:t>
        </w:r>
      </w:ins>
      <w:ins w:id="695" w:author="Jay Anderson" w:date="2022-01-11T14:22:00Z">
        <w:r w:rsidR="00B96558">
          <w:t xml:space="preserve">. </w:t>
        </w:r>
      </w:ins>
    </w:p>
    <w:p w14:paraId="2B1DFA10" w14:textId="327D1AC3" w:rsidR="00B31BEF" w:rsidRPr="00B96558" w:rsidRDefault="00347CAE">
      <w:pPr>
        <w:rPr>
          <w:ins w:id="696" w:author="Jay Anderson" w:date="2022-01-06T19:38:00Z"/>
        </w:rPr>
        <w:pPrChange w:id="697" w:author="Jay Anderson" w:date="2022-01-07T14:48:00Z">
          <w:pPr>
            <w:pStyle w:val="BodyText"/>
          </w:pPr>
        </w:pPrChange>
      </w:pPr>
      <w:ins w:id="698" w:author="Jay Anderson" w:date="2022-01-13T13:39:00Z">
        <w:r>
          <w:t xml:space="preserve">Astute readers </w:t>
        </w:r>
      </w:ins>
      <w:ins w:id="699" w:author="Jay Anderson" w:date="2022-01-13T13:40:00Z">
        <w:r>
          <w:t xml:space="preserve">will </w:t>
        </w:r>
      </w:ins>
      <w:ins w:id="700" w:author="Jay Anderson" w:date="2022-01-13T13:42:00Z">
        <w:r>
          <w:t xml:space="preserve">correctly </w:t>
        </w:r>
      </w:ins>
      <w:ins w:id="701" w:author="Jay Anderson" w:date="2022-01-13T13:40:00Z">
        <w:r>
          <w:t>point out that</w:t>
        </w:r>
      </w:ins>
      <w:ins w:id="702" w:author="Jay Anderson" w:date="2022-01-13T13:51:00Z">
        <w:r w:rsidR="00380410">
          <w:t xml:space="preserve"> </w:t>
        </w:r>
      </w:ins>
      <w:ins w:id="703" w:author="Jay Anderson" w:date="2022-01-13T13:41:00Z">
        <w:r>
          <w:t xml:space="preserve">the above </w:t>
        </w:r>
      </w:ins>
      <w:ins w:id="704" w:author="Jay Anderson" w:date="2022-01-13T13:42:00Z">
        <w:r>
          <w:t xml:space="preserve">conclusions are based on </w:t>
        </w:r>
      </w:ins>
      <w:ins w:id="705" w:author="Jay Anderson" w:date="2022-01-13T13:52:00Z">
        <w:r w:rsidR="00380410">
          <w:t>our</w:t>
        </w:r>
      </w:ins>
      <w:ins w:id="706" w:author="Jay Anderson" w:date="2022-01-13T13:51:00Z">
        <w:r w:rsidR="00380410">
          <w:t xml:space="preserve"> </w:t>
        </w:r>
      </w:ins>
      <w:ins w:id="707" w:author="Jay Anderson" w:date="2022-01-13T13:42:00Z">
        <w:r>
          <w:t>analysis</w:t>
        </w:r>
      </w:ins>
      <w:ins w:id="708" w:author="Jay Anderson" w:date="2022-01-13T13:52:00Z">
        <w:r w:rsidR="00380410">
          <w:t xml:space="preserve"> of historical harvest levels</w:t>
        </w:r>
      </w:ins>
      <w:ins w:id="709" w:author="Jay Anderson" w:date="2022-01-13T13:42:00Z">
        <w:r>
          <w:t xml:space="preserve">, </w:t>
        </w:r>
      </w:ins>
      <w:ins w:id="710" w:author="Jay Anderson" w:date="2022-01-13T13:52:00Z">
        <w:r w:rsidR="00380410">
          <w:t>which m</w:t>
        </w:r>
      </w:ins>
      <w:ins w:id="711" w:author="Jay Anderson" w:date="2022-01-13T19:06:00Z">
        <w:r w:rsidR="00AF3F81">
          <w:t>ig</w:t>
        </w:r>
      </w:ins>
      <w:ins w:id="712" w:author="Jay Anderson" w:date="2022-01-13T19:07:00Z">
        <w:r w:rsidR="00AF3F81">
          <w:t>ht</w:t>
        </w:r>
      </w:ins>
      <w:ins w:id="713" w:author="Jay Anderson" w:date="2022-01-13T13:42:00Z">
        <w:r>
          <w:t xml:space="preserve"> not </w:t>
        </w:r>
      </w:ins>
      <w:ins w:id="714" w:author="Jay Anderson" w:date="2022-01-13T13:52:00Z">
        <w:r w:rsidR="00380410">
          <w:t xml:space="preserve">be </w:t>
        </w:r>
      </w:ins>
      <w:ins w:id="715" w:author="Jay Anderson" w:date="2022-01-13T13:42:00Z">
        <w:r>
          <w:t>indicative of the f</w:t>
        </w:r>
      </w:ins>
      <w:ins w:id="716" w:author="Jay Anderson" w:date="2022-01-13T13:43:00Z">
        <w:r>
          <w:t xml:space="preserve">uture. </w:t>
        </w:r>
        <w:r w:rsidR="00380410">
          <w:t xml:space="preserve">However, </w:t>
        </w:r>
      </w:ins>
      <w:ins w:id="717" w:author="Jay Anderson" w:date="2022-01-13T13:48:00Z">
        <w:r w:rsidR="00380410">
          <w:t xml:space="preserve">we feel confident that our findings will be relevant into the future </w:t>
        </w:r>
      </w:ins>
      <w:ins w:id="718" w:author="Jay Anderson" w:date="2022-01-13T19:08:00Z">
        <w:r w:rsidR="00D452D9">
          <w:t xml:space="preserve">largely because </w:t>
        </w:r>
      </w:ins>
      <w:del w:id="719" w:author="Jay Anderson" w:date="2022-01-11T14:23:00Z">
        <w:r w:rsidR="00B37F11" w:rsidDel="00B96558">
          <w:delText xml:space="preserve">. </w:delText>
        </w:r>
      </w:del>
      <w:ins w:id="720" w:author="Jay Anderson" w:date="2022-01-06T19:38:00Z">
        <w:r w:rsidR="00B31BEF" w:rsidRPr="00CB1DF2">
          <w:rPr>
            <w:lang w:val="en-CA"/>
          </w:rPr>
          <w:t xml:space="preserve">public forest </w:t>
        </w:r>
        <w:r w:rsidR="00B31BEF">
          <w:rPr>
            <w:lang w:val="en-CA"/>
          </w:rPr>
          <w:t xml:space="preserve">in Alberta </w:t>
        </w:r>
        <w:r w:rsidR="00B31BEF" w:rsidRPr="00CB1DF2">
          <w:rPr>
            <w:lang w:val="en-CA"/>
          </w:rPr>
          <w:t xml:space="preserve">is managed </w:t>
        </w:r>
      </w:ins>
      <w:ins w:id="721" w:author="Jay Anderson" w:date="2022-01-11T14:42:00Z">
        <w:r w:rsidR="00704F03">
          <w:rPr>
            <w:lang w:val="en-CA"/>
          </w:rPr>
          <w:t>according to</w:t>
        </w:r>
      </w:ins>
      <w:ins w:id="722" w:author="Jay Anderson" w:date="2022-01-06T19:38:00Z">
        <w:r w:rsidR="00B31BEF" w:rsidRPr="00CB1DF2">
          <w:rPr>
            <w:lang w:val="en-CA"/>
          </w:rPr>
          <w:t xml:space="preserve"> the sustained yield </w:t>
        </w:r>
      </w:ins>
      <w:ins w:id="723" w:author="Jay Anderson" w:date="2022-01-11T14:42:00Z">
        <w:r w:rsidR="00704F03">
          <w:rPr>
            <w:lang w:val="en-CA"/>
          </w:rPr>
          <w:t>paradigm</w:t>
        </w:r>
      </w:ins>
      <w:ins w:id="724" w:author="Jay Anderson" w:date="2022-01-13T13:50:00Z">
        <w:r w:rsidR="00380410">
          <w:rPr>
            <w:lang w:val="en-CA"/>
          </w:rPr>
          <w:t>,</w:t>
        </w:r>
      </w:ins>
      <w:ins w:id="725" w:author="Jay Anderson" w:date="2022-01-13T13:46:00Z">
        <w:r w:rsidR="00380410">
          <w:rPr>
            <w:lang w:val="en-CA"/>
          </w:rPr>
          <w:t xml:space="preserve"> </w:t>
        </w:r>
      </w:ins>
      <w:ins w:id="726" w:author="Jay Anderson" w:date="2022-01-11T14:42:00Z">
        <w:r w:rsidR="00704F03">
          <w:rPr>
            <w:lang w:val="en-CA"/>
          </w:rPr>
          <w:t xml:space="preserve">which </w:t>
        </w:r>
        <w:r w:rsidR="00704F03" w:rsidRPr="00CB1DF2">
          <w:rPr>
            <w:lang w:val="en-CA"/>
          </w:rPr>
          <w:t xml:space="preserve">involves the determination of </w:t>
        </w:r>
      </w:ins>
      <w:ins w:id="727" w:author="Jay Anderson" w:date="2022-01-13T13:50:00Z">
        <w:r w:rsidR="00380410">
          <w:rPr>
            <w:lang w:val="en-CA"/>
          </w:rPr>
          <w:t xml:space="preserve">stable </w:t>
        </w:r>
      </w:ins>
      <w:ins w:id="728" w:author="Jay Anderson" w:date="2022-01-11T14:42:00Z">
        <w:r w:rsidR="00704F03" w:rsidRPr="00CB1DF2">
          <w:rPr>
            <w:lang w:val="en-CA"/>
          </w:rPr>
          <w:t>allowable annual cuts</w:t>
        </w:r>
        <w:r w:rsidR="00704F03">
          <w:rPr>
            <w:lang w:val="en-CA"/>
          </w:rPr>
          <w:t xml:space="preserve"> </w:t>
        </w:r>
      </w:ins>
      <w:ins w:id="729" w:author="Jay Anderson" w:date="2022-01-13T13:54:00Z">
        <w:r w:rsidR="00120C6F">
          <w:rPr>
            <w:lang w:val="en-CA"/>
          </w:rPr>
          <w:t>over</w:t>
        </w:r>
      </w:ins>
      <w:ins w:id="730" w:author="Jay Anderson" w:date="2022-01-11T14:42:00Z">
        <w:r w:rsidR="00704F03">
          <w:rPr>
            <w:lang w:val="en-CA"/>
          </w:rPr>
          <w:t xml:space="preserve"> a 200-year planning period</w:t>
        </w:r>
      </w:ins>
      <w:ins w:id="731" w:author="Jay Anderson" w:date="2022-01-11T14:25:00Z">
        <w:r w:rsidR="00B96558">
          <w:rPr>
            <w:lang w:val="en-CA"/>
          </w:rPr>
          <w:t xml:space="preserve">. </w:t>
        </w:r>
      </w:ins>
      <w:ins w:id="732" w:author="Jay Anderson" w:date="2022-01-13T19:12:00Z">
        <w:r w:rsidR="00434654">
          <w:rPr>
            <w:lang w:val="en-CA"/>
          </w:rPr>
          <w:t>For</w:t>
        </w:r>
      </w:ins>
      <w:ins w:id="733" w:author="Jay Anderson" w:date="2022-01-13T19:11:00Z">
        <w:r w:rsidR="00434654">
          <w:rPr>
            <w:lang w:val="en-CA"/>
          </w:rPr>
          <w:t xml:space="preserve"> evidence of thi</w:t>
        </w:r>
      </w:ins>
      <w:ins w:id="734" w:author="Jay Anderson" w:date="2022-01-13T19:12:00Z">
        <w:r w:rsidR="00434654">
          <w:rPr>
            <w:lang w:val="en-CA"/>
          </w:rPr>
          <w:t xml:space="preserve">s stability, </w:t>
        </w:r>
      </w:ins>
      <w:ins w:id="735" w:author="Jay Anderson" w:date="2022-01-13T13:55:00Z">
        <w:r w:rsidR="00120C6F">
          <w:rPr>
            <w:lang w:val="en-CA"/>
          </w:rPr>
          <w:t>F</w:t>
        </w:r>
      </w:ins>
      <w:ins w:id="736" w:author="Jay Anderson" w:date="2022-01-13T13:56:00Z">
        <w:r w:rsidR="00120C6F">
          <w:rPr>
            <w:lang w:val="en-CA"/>
          </w:rPr>
          <w:t xml:space="preserve">igure 2 </w:t>
        </w:r>
      </w:ins>
      <w:ins w:id="737" w:author="Jay Anderson" w:date="2022-01-13T19:11:00Z">
        <w:r w:rsidR="00434654">
          <w:rPr>
            <w:lang w:val="en-CA"/>
          </w:rPr>
          <w:t>shows</w:t>
        </w:r>
      </w:ins>
      <w:ins w:id="738" w:author="Jay Anderson" w:date="2022-01-13T13:55:00Z">
        <w:r w:rsidR="00120C6F">
          <w:rPr>
            <w:lang w:val="en-CA"/>
          </w:rPr>
          <w:t xml:space="preserve"> </w:t>
        </w:r>
      </w:ins>
      <w:ins w:id="739" w:author="Jay Anderson" w:date="2022-01-13T13:56:00Z">
        <w:r w:rsidR="00120C6F">
          <w:rPr>
            <w:lang w:val="en-CA"/>
          </w:rPr>
          <w:t xml:space="preserve">that </w:t>
        </w:r>
      </w:ins>
      <w:ins w:id="740" w:author="Jay Anderson" w:date="2022-01-13T13:57:00Z">
        <w:r w:rsidR="00120C6F">
          <w:rPr>
            <w:lang w:val="en-CA"/>
          </w:rPr>
          <w:t xml:space="preserve">harvest </w:t>
        </w:r>
        <w:r w:rsidR="00120C6F" w:rsidRPr="00F02DDC">
          <w:rPr>
            <w:lang w:val="en-CA"/>
          </w:rPr>
          <w:t>volume</w:t>
        </w:r>
      </w:ins>
      <w:ins w:id="741" w:author="Jay Anderson" w:date="2022-01-13T19:10:00Z">
        <w:r w:rsidR="00434654">
          <w:rPr>
            <w:lang w:val="en-CA"/>
          </w:rPr>
          <w:t xml:space="preserve"> rises until </w:t>
        </w:r>
      </w:ins>
      <w:ins w:id="742" w:author="Jay Anderson" w:date="2022-01-13T13:57:00Z">
        <w:r w:rsidR="00120C6F" w:rsidRPr="00F02DDC">
          <w:rPr>
            <w:lang w:val="en-CA"/>
          </w:rPr>
          <w:t>the year 1994</w:t>
        </w:r>
        <w:r w:rsidR="00120C6F">
          <w:rPr>
            <w:lang w:val="en-CA"/>
          </w:rPr>
          <w:t xml:space="preserve">, which coincides with the </w:t>
        </w:r>
      </w:ins>
      <w:ins w:id="743" w:author="Jay Anderson" w:date="2022-01-06T19:38:00Z">
        <w:r w:rsidR="00B31BEF" w:rsidRPr="00F02DDC">
          <w:rPr>
            <w:lang w:val="en-CA"/>
          </w:rPr>
          <w:t xml:space="preserve">last </w:t>
        </w:r>
      </w:ins>
      <w:ins w:id="744" w:author="Jay Anderson" w:date="2022-01-11T14:26:00Z">
        <w:r w:rsidR="00B96558">
          <w:rPr>
            <w:lang w:val="en-CA"/>
          </w:rPr>
          <w:t xml:space="preserve">of the </w:t>
        </w:r>
      </w:ins>
      <w:ins w:id="745" w:author="Jay Anderson" w:date="2022-01-06T19:38:00Z">
        <w:r w:rsidR="00B31BEF">
          <w:rPr>
            <w:lang w:val="en-CA"/>
          </w:rPr>
          <w:t xml:space="preserve">major forest product </w:t>
        </w:r>
        <w:r w:rsidR="00B31BEF" w:rsidRPr="00F02DDC">
          <w:rPr>
            <w:lang w:val="en-CA"/>
          </w:rPr>
          <w:t xml:space="preserve">mills </w:t>
        </w:r>
        <w:r w:rsidR="00B31BEF">
          <w:rPr>
            <w:lang w:val="en-CA"/>
          </w:rPr>
          <w:t xml:space="preserve">in Alberta </w:t>
        </w:r>
      </w:ins>
      <w:ins w:id="746" w:author="Jay Anderson" w:date="2022-01-13T13:57:00Z">
        <w:r w:rsidR="00120C6F">
          <w:rPr>
            <w:lang w:val="en-CA"/>
          </w:rPr>
          <w:t>being</w:t>
        </w:r>
      </w:ins>
      <w:ins w:id="747" w:author="Jay Anderson" w:date="2022-01-06T19:38:00Z">
        <w:r w:rsidR="00B31BEF" w:rsidRPr="00F02DDC">
          <w:rPr>
            <w:lang w:val="en-CA"/>
          </w:rPr>
          <w:t xml:space="preserve"> constructed </w:t>
        </w:r>
        <w:r w:rsidR="00B31BEF" w:rsidRPr="00F02DDC">
          <w:rPr>
            <w:lang w:val="en-CA"/>
          </w:rPr>
          <w:lastRenderedPageBreak/>
          <w:t xml:space="preserve">in </w:t>
        </w:r>
      </w:ins>
      <w:ins w:id="748" w:author="Jay Anderson" w:date="2022-01-11T14:25:00Z">
        <w:r w:rsidR="00B96558">
          <w:rPr>
            <w:lang w:val="en-CA"/>
          </w:rPr>
          <w:t>the early-1990s</w:t>
        </w:r>
      </w:ins>
      <w:ins w:id="749" w:author="Jay Anderson" w:date="2022-01-13T19:12:00Z">
        <w:r w:rsidR="00434654">
          <w:rPr>
            <w:lang w:val="en-CA"/>
          </w:rPr>
          <w:t>, and after</w:t>
        </w:r>
      </w:ins>
      <w:ins w:id="750" w:author="Jay Anderson" w:date="2022-01-13T19:13:00Z">
        <w:r w:rsidR="00434654">
          <w:rPr>
            <w:lang w:val="en-CA"/>
          </w:rPr>
          <w:t xml:space="preserve"> this date harvest levels flatten out and become fairly </w:t>
        </w:r>
        <w:r w:rsidR="00434654" w:rsidRPr="00F02DDC">
          <w:rPr>
            <w:lang w:val="en-CA"/>
          </w:rPr>
          <w:t>stabl</w:t>
        </w:r>
        <w:r w:rsidR="00434654">
          <w:rPr>
            <w:lang w:val="en-CA"/>
          </w:rPr>
          <w:t>e</w:t>
        </w:r>
      </w:ins>
      <w:ins w:id="751" w:author="Jay Anderson" w:date="2022-01-06T19:38:00Z">
        <w:r w:rsidR="00B31BEF" w:rsidRPr="00F02DDC">
          <w:rPr>
            <w:lang w:val="en-CA"/>
          </w:rPr>
          <w:t xml:space="preserve">. </w:t>
        </w:r>
      </w:ins>
      <w:ins w:id="752" w:author="Jay Anderson" w:date="2022-01-13T19:14:00Z">
        <w:r w:rsidR="00434654">
          <w:rPr>
            <w:lang w:val="en-CA"/>
          </w:rPr>
          <w:t>T</w:t>
        </w:r>
      </w:ins>
      <w:ins w:id="753" w:author="Jay Anderson" w:date="2022-01-13T13:58:00Z">
        <w:r w:rsidR="00120C6F">
          <w:rPr>
            <w:lang w:val="en-CA"/>
          </w:rPr>
          <w:t xml:space="preserve">ransportation costs </w:t>
        </w:r>
      </w:ins>
      <w:ins w:id="754" w:author="Jay Anderson" w:date="2022-01-13T19:14:00Z">
        <w:r w:rsidR="00434654">
          <w:rPr>
            <w:lang w:val="en-CA"/>
          </w:rPr>
          <w:t>can</w:t>
        </w:r>
      </w:ins>
      <w:ins w:id="755" w:author="Jay Anderson" w:date="2022-01-13T13:59:00Z">
        <w:r w:rsidR="00120C6F">
          <w:rPr>
            <w:lang w:val="en-CA"/>
          </w:rPr>
          <w:t xml:space="preserve"> also </w:t>
        </w:r>
      </w:ins>
      <w:ins w:id="756" w:author="Jay Anderson" w:date="2022-01-13T19:14:00Z">
        <w:r w:rsidR="00434654">
          <w:rPr>
            <w:lang w:val="en-CA"/>
          </w:rPr>
          <w:t xml:space="preserve">be </w:t>
        </w:r>
      </w:ins>
      <w:ins w:id="757" w:author="Jay Anderson" w:date="2022-01-13T13:59:00Z">
        <w:r w:rsidR="00120C6F">
          <w:rPr>
            <w:lang w:val="en-CA"/>
          </w:rPr>
          <w:t xml:space="preserve">expected to </w:t>
        </w:r>
      </w:ins>
      <w:ins w:id="758" w:author="Jay Anderson" w:date="2022-01-13T19:13:00Z">
        <w:r w:rsidR="00434654">
          <w:rPr>
            <w:lang w:val="en-CA"/>
          </w:rPr>
          <w:t xml:space="preserve">be </w:t>
        </w:r>
      </w:ins>
      <w:ins w:id="759" w:author="Jay Anderson" w:date="2022-01-13T19:14:00Z">
        <w:r w:rsidR="00434654">
          <w:rPr>
            <w:lang w:val="en-CA"/>
          </w:rPr>
          <w:t>fairly stable</w:t>
        </w:r>
      </w:ins>
      <w:ins w:id="760" w:author="Jay Anderson" w:date="2022-01-13T13:59:00Z">
        <w:r w:rsidR="00120C6F">
          <w:rPr>
            <w:lang w:val="en-CA"/>
          </w:rPr>
          <w:t xml:space="preserve"> </w:t>
        </w:r>
      </w:ins>
      <w:ins w:id="761" w:author="Jay Anderson" w:date="2022-01-13T19:14:00Z">
        <w:r w:rsidR="00434654">
          <w:rPr>
            <w:lang w:val="en-CA"/>
          </w:rPr>
          <w:t xml:space="preserve">in the future </w:t>
        </w:r>
      </w:ins>
      <w:ins w:id="762" w:author="Jay Anderson" w:date="2022-01-13T13:59:00Z">
        <w:r w:rsidR="00120C6F">
          <w:rPr>
            <w:lang w:val="en-CA"/>
          </w:rPr>
          <w:t xml:space="preserve">because </w:t>
        </w:r>
      </w:ins>
      <w:ins w:id="763" w:author="Jay Anderson" w:date="2022-01-06T19:38:00Z">
        <w:r w:rsidR="00B31BEF">
          <w:rPr>
            <w:lang w:val="en-CA"/>
          </w:rPr>
          <w:t>long</w:t>
        </w:r>
      </w:ins>
      <w:ins w:id="764" w:author="Jay Anderson" w:date="2022-01-11T14:38:00Z">
        <w:r w:rsidR="00704F03">
          <w:rPr>
            <w:lang w:val="en-CA"/>
          </w:rPr>
          <w:t>-</w:t>
        </w:r>
      </w:ins>
      <w:ins w:id="765" w:author="Jay Anderson" w:date="2022-01-06T19:38:00Z">
        <w:r w:rsidR="00B31BEF">
          <w:rPr>
            <w:lang w:val="en-CA"/>
          </w:rPr>
          <w:t xml:space="preserve">term forest management plans </w:t>
        </w:r>
      </w:ins>
      <w:ins w:id="766" w:author="Jay Anderson" w:date="2022-01-11T14:51:00Z">
        <w:r w:rsidR="00DE4723">
          <w:rPr>
            <w:lang w:val="en-CA"/>
          </w:rPr>
          <w:t>require</w:t>
        </w:r>
      </w:ins>
      <w:ins w:id="767" w:author="Jay Anderson" w:date="2022-01-06T19:38:00Z">
        <w:r w:rsidR="00B31BEF">
          <w:rPr>
            <w:lang w:val="en-CA"/>
          </w:rPr>
          <w:t xml:space="preserve"> a </w:t>
        </w:r>
      </w:ins>
      <w:ins w:id="768" w:author="Jay Anderson" w:date="2022-01-11T14:44:00Z">
        <w:r w:rsidR="00704F03">
          <w:rPr>
            <w:lang w:val="en-CA"/>
          </w:rPr>
          <w:t>“</w:t>
        </w:r>
      </w:ins>
      <w:ins w:id="769" w:author="Jay Anderson" w:date="2022-01-06T19:38:00Z">
        <w:r w:rsidR="00B31BEF">
          <w:rPr>
            <w:lang w:val="en-CA"/>
          </w:rPr>
          <w:t>balanced</w:t>
        </w:r>
      </w:ins>
      <w:ins w:id="770" w:author="Jay Anderson" w:date="2022-01-11T14:45:00Z">
        <w:r w:rsidR="00704F03">
          <w:rPr>
            <w:lang w:val="en-CA"/>
          </w:rPr>
          <w:t>”</w:t>
        </w:r>
      </w:ins>
      <w:ins w:id="771" w:author="Jay Anderson" w:date="2022-01-06T19:38:00Z">
        <w:r w:rsidR="00B31BEF">
          <w:rPr>
            <w:lang w:val="en-CA"/>
          </w:rPr>
          <w:t xml:space="preserve"> </w:t>
        </w:r>
        <w:proofErr w:type="spellStart"/>
        <w:r w:rsidR="00B31BEF">
          <w:rPr>
            <w:lang w:val="en-CA"/>
          </w:rPr>
          <w:t>log</w:t>
        </w:r>
        <w:proofErr w:type="spellEnd"/>
        <w:r w:rsidR="00B31BEF">
          <w:rPr>
            <w:lang w:val="en-CA"/>
          </w:rPr>
          <w:t xml:space="preserve"> haul distanc</w:t>
        </w:r>
      </w:ins>
      <w:ins w:id="772" w:author="Jay Anderson" w:date="2022-01-13T13:59:00Z">
        <w:r w:rsidR="00120C6F">
          <w:rPr>
            <w:lang w:val="en-CA"/>
          </w:rPr>
          <w:t xml:space="preserve">e. In other words, </w:t>
        </w:r>
      </w:ins>
      <w:ins w:id="773" w:author="Jay Anderson" w:date="2022-01-13T19:15:00Z">
        <w:r w:rsidR="00434654">
          <w:rPr>
            <w:lang w:val="en-CA"/>
          </w:rPr>
          <w:t xml:space="preserve">the </w:t>
        </w:r>
      </w:ins>
      <w:ins w:id="774" w:author="Jay Anderson" w:date="2022-01-06T19:38:00Z">
        <w:r w:rsidR="00B31BEF">
          <w:rPr>
            <w:lang w:val="en-CA"/>
          </w:rPr>
          <w:t>Alberta government w</w:t>
        </w:r>
      </w:ins>
      <w:ins w:id="775" w:author="Jay Anderson" w:date="2022-01-13T14:00:00Z">
        <w:r w:rsidR="00120C6F">
          <w:rPr>
            <w:lang w:val="en-CA"/>
          </w:rPr>
          <w:t>ould</w:t>
        </w:r>
      </w:ins>
      <w:ins w:id="776" w:author="Jay Anderson" w:date="2022-01-06T19:38:00Z">
        <w:r w:rsidR="00B31BEF">
          <w:rPr>
            <w:lang w:val="en-CA"/>
          </w:rPr>
          <w:t xml:space="preserve"> not approve a plan whereby </w:t>
        </w:r>
      </w:ins>
      <w:ins w:id="777" w:author="Jay Anderson" w:date="2022-01-13T14:00:00Z">
        <w:r w:rsidR="00120C6F">
          <w:rPr>
            <w:lang w:val="en-CA"/>
          </w:rPr>
          <w:t>forestry</w:t>
        </w:r>
      </w:ins>
      <w:ins w:id="778" w:author="Jay Anderson" w:date="2022-01-06T19:38:00Z">
        <w:r w:rsidR="00B31BEF">
          <w:rPr>
            <w:lang w:val="en-CA"/>
          </w:rPr>
          <w:t xml:space="preserve"> firms </w:t>
        </w:r>
      </w:ins>
      <w:ins w:id="779" w:author="Jay Anderson" w:date="2022-01-11T14:40:00Z">
        <w:r w:rsidR="00704F03">
          <w:rPr>
            <w:lang w:val="en-CA"/>
          </w:rPr>
          <w:t>concentrate harvesting operations</w:t>
        </w:r>
      </w:ins>
      <w:ins w:id="780" w:author="Jay Anderson" w:date="2022-01-11T14:53:00Z">
        <w:r w:rsidR="00DE4723">
          <w:rPr>
            <w:lang w:val="en-CA"/>
          </w:rPr>
          <w:t xml:space="preserve"> such that haul distances were to</w:t>
        </w:r>
      </w:ins>
      <w:ins w:id="781" w:author="Jay Anderson" w:date="2022-01-11T14:54:00Z">
        <w:r w:rsidR="00DE4723">
          <w:rPr>
            <w:lang w:val="en-CA"/>
          </w:rPr>
          <w:t xml:space="preserve"> significantly</w:t>
        </w:r>
      </w:ins>
      <w:ins w:id="782" w:author="Jay Anderson" w:date="2022-01-11T14:53:00Z">
        <w:r w:rsidR="00DE4723">
          <w:rPr>
            <w:lang w:val="en-CA"/>
          </w:rPr>
          <w:t xml:space="preserve"> increase in the future</w:t>
        </w:r>
      </w:ins>
      <w:ins w:id="783" w:author="Jay Anderson" w:date="2022-01-06T19:38:00Z">
        <w:r w:rsidR="00B31BEF">
          <w:rPr>
            <w:lang w:val="en-CA"/>
          </w:rPr>
          <w:t xml:space="preserve">. </w:t>
        </w:r>
      </w:ins>
      <w:ins w:id="784" w:author="Jay Anderson" w:date="2022-01-13T19:15:00Z">
        <w:r w:rsidR="00434654">
          <w:rPr>
            <w:lang w:val="en-CA"/>
          </w:rPr>
          <w:t>Hence</w:t>
        </w:r>
      </w:ins>
      <w:ins w:id="785" w:author="Jay Anderson" w:date="2022-01-06T19:38:00Z">
        <w:r w:rsidR="00B31BEF">
          <w:rPr>
            <w:lang w:val="en-CA"/>
          </w:rPr>
          <w:t xml:space="preserve">, it is reasonable to assume that </w:t>
        </w:r>
      </w:ins>
      <w:ins w:id="786" w:author="Jay Anderson" w:date="2022-01-11T14:28:00Z">
        <w:r w:rsidR="00243C49">
          <w:rPr>
            <w:lang w:val="en-CA"/>
          </w:rPr>
          <w:t>in the future</w:t>
        </w:r>
      </w:ins>
      <w:ins w:id="787" w:author="Jay Anderson" w:date="2022-01-13T19:16:00Z">
        <w:r w:rsidR="00434654">
          <w:rPr>
            <w:lang w:val="en-CA"/>
          </w:rPr>
          <w:t>,</w:t>
        </w:r>
      </w:ins>
      <w:ins w:id="788" w:author="Jay Anderson" w:date="2022-01-11T14:28:00Z">
        <w:r w:rsidR="00243C49">
          <w:rPr>
            <w:lang w:val="en-CA"/>
          </w:rPr>
          <w:t xml:space="preserve"> </w:t>
        </w:r>
      </w:ins>
      <w:ins w:id="789" w:author="Jay Anderson" w:date="2022-01-13T19:16:00Z">
        <w:r w:rsidR="00434654">
          <w:rPr>
            <w:lang w:val="en-CA"/>
          </w:rPr>
          <w:t xml:space="preserve">both </w:t>
        </w:r>
      </w:ins>
      <w:ins w:id="790" w:author="Jay Anderson" w:date="2022-01-11T14:28:00Z">
        <w:r w:rsidR="00B96558">
          <w:rPr>
            <w:lang w:val="en-CA"/>
          </w:rPr>
          <w:t xml:space="preserve">average annual </w:t>
        </w:r>
      </w:ins>
      <w:ins w:id="791" w:author="Jay Anderson" w:date="2022-01-11T14:27:00Z">
        <w:r w:rsidR="00B96558">
          <w:rPr>
            <w:lang w:val="en-CA"/>
          </w:rPr>
          <w:t xml:space="preserve">harvest levels and average </w:t>
        </w:r>
      </w:ins>
      <w:ins w:id="792" w:author="Jay Anderson" w:date="2022-01-11T14:28:00Z">
        <w:r w:rsidR="00B96558">
          <w:rPr>
            <w:lang w:val="en-CA"/>
          </w:rPr>
          <w:t xml:space="preserve">annual </w:t>
        </w:r>
      </w:ins>
      <w:ins w:id="793" w:author="Jay Anderson" w:date="2022-01-06T19:38:00Z">
        <w:r w:rsidR="00B31BEF">
          <w:rPr>
            <w:lang w:val="en-CA"/>
          </w:rPr>
          <w:t xml:space="preserve">transport distances </w:t>
        </w:r>
      </w:ins>
      <w:ins w:id="794" w:author="Jay Anderson" w:date="2022-01-13T19:16:00Z">
        <w:r w:rsidR="00434654">
          <w:rPr>
            <w:lang w:val="en-CA"/>
          </w:rPr>
          <w:t xml:space="preserve">– </w:t>
        </w:r>
      </w:ins>
      <w:ins w:id="795" w:author="Jay Anderson" w:date="2022-01-11T14:30:00Z">
        <w:r w:rsidR="00D6249A">
          <w:rPr>
            <w:lang w:val="en-CA"/>
          </w:rPr>
          <w:t xml:space="preserve">and thereby average annual </w:t>
        </w:r>
      </w:ins>
      <w:ins w:id="796" w:author="Jay Anderson" w:date="2022-01-11T14:41:00Z">
        <w:r w:rsidR="00704F03">
          <w:rPr>
            <w:lang w:val="en-CA"/>
          </w:rPr>
          <w:t xml:space="preserve">forest residue </w:t>
        </w:r>
      </w:ins>
      <w:ins w:id="797" w:author="Jay Anderson" w:date="2022-01-11T14:30:00Z">
        <w:r w:rsidR="00D6249A">
          <w:rPr>
            <w:lang w:val="en-CA"/>
          </w:rPr>
          <w:t>costs</w:t>
        </w:r>
      </w:ins>
      <w:ins w:id="798" w:author="Jay Anderson" w:date="2022-01-13T19:16:00Z">
        <w:r w:rsidR="00434654">
          <w:rPr>
            <w:lang w:val="en-CA"/>
          </w:rPr>
          <w:t xml:space="preserve"> –</w:t>
        </w:r>
      </w:ins>
      <w:ins w:id="799" w:author="Jay Anderson" w:date="2022-01-11T14:30:00Z">
        <w:r w:rsidR="00D6249A">
          <w:rPr>
            <w:lang w:val="en-CA"/>
          </w:rPr>
          <w:t xml:space="preserve"> </w:t>
        </w:r>
      </w:ins>
      <w:ins w:id="800" w:author="Jay Anderson" w:date="2022-01-06T19:38:00Z">
        <w:r w:rsidR="00B31BEF">
          <w:rPr>
            <w:lang w:val="en-CA"/>
          </w:rPr>
          <w:t xml:space="preserve">will be close to </w:t>
        </w:r>
      </w:ins>
      <w:ins w:id="801" w:author="Jay Anderson" w:date="2022-01-11T14:28:00Z">
        <w:r w:rsidR="00243C49">
          <w:rPr>
            <w:lang w:val="en-CA"/>
          </w:rPr>
          <w:t xml:space="preserve">the </w:t>
        </w:r>
      </w:ins>
      <w:ins w:id="802" w:author="Jay Anderson" w:date="2022-01-06T19:38:00Z">
        <w:r w:rsidR="00B31BEF">
          <w:rPr>
            <w:lang w:val="en-CA"/>
          </w:rPr>
          <w:t xml:space="preserve">historical </w:t>
        </w:r>
      </w:ins>
      <w:ins w:id="803" w:author="Jay Anderson" w:date="2022-01-11T14:28:00Z">
        <w:r w:rsidR="00243C49">
          <w:rPr>
            <w:lang w:val="en-CA"/>
          </w:rPr>
          <w:t>values from our analysis</w:t>
        </w:r>
      </w:ins>
      <w:ins w:id="804" w:author="Jay Anderson" w:date="2022-01-06T19:38:00Z">
        <w:r w:rsidR="00B31BEF">
          <w:rPr>
            <w:lang w:val="en-CA"/>
          </w:rPr>
          <w:t>.</w:t>
        </w:r>
      </w:ins>
    </w:p>
    <w:p w14:paraId="13863EB2" w14:textId="1FF9C2BE" w:rsidR="002A6C32" w:rsidDel="00441DAD" w:rsidRDefault="00B37F11">
      <w:pPr>
        <w:pStyle w:val="BodyText"/>
        <w:rPr>
          <w:del w:id="805" w:author="Jay Anderson" w:date="2022-01-06T19:45:00Z"/>
        </w:rPr>
      </w:pPr>
      <w:del w:id="806" w:author="Jay Anderson" w:date="2022-01-11T14:57:00Z">
        <w:r w:rsidDel="00DE4723">
          <w:delText>Being dependent upon stemwood harvests for the generation of residues can lead to cost variability o</w:delText>
        </w:r>
      </w:del>
      <w:ins w:id="807" w:author="Jay Anderson" w:date="2022-01-13T14:03:00Z">
        <w:r w:rsidR="008D5D5E">
          <w:t>Although we are confident that our concl</w:t>
        </w:r>
      </w:ins>
      <w:ins w:id="808" w:author="Jay Anderson" w:date="2022-01-13T14:05:00Z">
        <w:r w:rsidR="008D5D5E">
          <w:t>u</w:t>
        </w:r>
      </w:ins>
      <w:ins w:id="809" w:author="Jay Anderson" w:date="2022-01-13T14:04:00Z">
        <w:r w:rsidR="008D5D5E">
          <w:t xml:space="preserve">sions will hold in the </w:t>
        </w:r>
      </w:ins>
      <w:ins w:id="810" w:author="Jay Anderson" w:date="2022-01-13T14:05:00Z">
        <w:r w:rsidR="008D5D5E">
          <w:t>f</w:t>
        </w:r>
      </w:ins>
      <w:ins w:id="811" w:author="Jay Anderson" w:date="2022-01-13T14:04:00Z">
        <w:r w:rsidR="008D5D5E">
          <w:t>uture</w:t>
        </w:r>
      </w:ins>
      <w:ins w:id="812" w:author="Jay Anderson" w:date="2022-01-13T19:17:00Z">
        <w:r w:rsidR="006152F9">
          <w:t xml:space="preserve"> over the long-term</w:t>
        </w:r>
      </w:ins>
      <w:ins w:id="813" w:author="Jay Anderson" w:date="2022-01-13T14:04:00Z">
        <w:r w:rsidR="008D5D5E">
          <w:t xml:space="preserve">, it is </w:t>
        </w:r>
      </w:ins>
      <w:ins w:id="814" w:author="Jay Anderson" w:date="2022-01-13T19:17:00Z">
        <w:r w:rsidR="006152F9">
          <w:t>nonetheless</w:t>
        </w:r>
      </w:ins>
      <w:ins w:id="815" w:author="Jay Anderson" w:date="2022-01-13T14:04:00Z">
        <w:r w:rsidR="008D5D5E">
          <w:t xml:space="preserve"> possible that o</w:t>
        </w:r>
      </w:ins>
      <w:r>
        <w:t xml:space="preserve">ver the long operating life of a </w:t>
      </w:r>
      <w:del w:id="816" w:author="Jay Anderson" w:date="2022-01-11T14:57:00Z">
        <w:r w:rsidDel="00DE4723">
          <w:delText xml:space="preserve">biomass processing </w:delText>
        </w:r>
        <w:r w:rsidR="009D679D" w:rsidDel="00DE4723">
          <w:delText>facility</w:delText>
        </w:r>
      </w:del>
      <w:ins w:id="817" w:author="Jay Anderson" w:date="2022-01-11T14:57:00Z">
        <w:r w:rsidR="00DE4723">
          <w:t>forest residue-based bioenergy plant</w:t>
        </w:r>
      </w:ins>
      <w:r>
        <w:t xml:space="preserve">, </w:t>
      </w:r>
      <w:ins w:id="818" w:author="Jay Anderson" w:date="2022-01-13T14:04:00Z">
        <w:r w:rsidR="008D5D5E">
          <w:t>there could be</w:t>
        </w:r>
      </w:ins>
      <w:ins w:id="819" w:author="Jay Anderson" w:date="2022-01-13T14:10:00Z">
        <w:r w:rsidR="008D5D5E">
          <w:t xml:space="preserve"> </w:t>
        </w:r>
      </w:ins>
      <w:ins w:id="820" w:author="Jay Anderson" w:date="2022-01-13T14:08:00Z">
        <w:r w:rsidR="008D5D5E">
          <w:t>significant</w:t>
        </w:r>
      </w:ins>
      <w:ins w:id="821" w:author="Jay Anderson" w:date="2022-01-11T14:57:00Z">
        <w:r w:rsidR="00DE4723">
          <w:t xml:space="preserve"> events</w:t>
        </w:r>
      </w:ins>
      <w:ins w:id="822" w:author="Jay Anderson" w:date="2022-01-13T16:38:00Z">
        <w:r w:rsidR="00D92F76">
          <w:t xml:space="preserve"> </w:t>
        </w:r>
      </w:ins>
      <w:ins w:id="823" w:author="Jay Anderson" w:date="2022-01-13T16:39:00Z">
        <w:r w:rsidR="00D92F76">
          <w:t>that could impact residue availability</w:t>
        </w:r>
      </w:ins>
      <w:ins w:id="824" w:author="Jay Anderson" w:date="2022-01-13T14:07:00Z">
        <w:r w:rsidR="008D5D5E">
          <w:t xml:space="preserve"> </w:t>
        </w:r>
      </w:ins>
      <w:ins w:id="825" w:author="Jay Anderson" w:date="2022-01-13T19:17:00Z">
        <w:r w:rsidR="006152F9">
          <w:t xml:space="preserve">over the short-term </w:t>
        </w:r>
      </w:ins>
      <w:ins w:id="826" w:author="Jay Anderson" w:date="2022-01-13T14:07:00Z">
        <w:r w:rsidR="008D5D5E">
          <w:t xml:space="preserve">– </w:t>
        </w:r>
      </w:ins>
      <w:ins w:id="827" w:author="Jay Anderson" w:date="2022-01-13T14:09:00Z">
        <w:r w:rsidR="008D5D5E" w:rsidRPr="008D5D5E">
          <w:rPr>
            <w:i/>
            <w:rPrChange w:id="828" w:author="Jay Anderson" w:date="2022-01-13T14:09:00Z">
              <w:rPr/>
            </w:rPrChange>
          </w:rPr>
          <w:t>e.g</w:t>
        </w:r>
      </w:ins>
      <w:ins w:id="829" w:author="Jay Anderson" w:date="2022-01-13T14:07:00Z">
        <w:r w:rsidR="008D5D5E" w:rsidRPr="008D5D5E">
          <w:rPr>
            <w:i/>
            <w:rPrChange w:id="830" w:author="Jay Anderson" w:date="2022-01-13T14:09:00Z">
              <w:rPr/>
            </w:rPrChange>
          </w:rPr>
          <w:t>.</w:t>
        </w:r>
        <w:r w:rsidR="008D5D5E">
          <w:t xml:space="preserve">, </w:t>
        </w:r>
      </w:ins>
      <w:ins w:id="831" w:author="Jay Anderson" w:date="2022-01-13T14:09:00Z">
        <w:r w:rsidR="008D5D5E">
          <w:t>bad weather which prevents forest</w:t>
        </w:r>
      </w:ins>
      <w:ins w:id="832" w:author="Jay Anderson" w:date="2022-01-13T14:08:00Z">
        <w:r w:rsidR="008D5D5E">
          <w:t xml:space="preserve"> harvest</w:t>
        </w:r>
      </w:ins>
      <w:ins w:id="833" w:author="Jay Anderson" w:date="2022-01-13T14:09:00Z">
        <w:r w:rsidR="008D5D5E">
          <w:t xml:space="preserve"> and/or residue </w:t>
        </w:r>
      </w:ins>
      <w:ins w:id="834" w:author="Jay Anderson" w:date="2022-01-13T14:08:00Z">
        <w:r w:rsidR="008D5D5E">
          <w:t>extraction</w:t>
        </w:r>
      </w:ins>
      <w:ins w:id="835" w:author="Jay Anderson" w:date="2022-01-13T14:07:00Z">
        <w:r w:rsidR="008D5D5E">
          <w:t xml:space="preserve">, </w:t>
        </w:r>
      </w:ins>
      <w:ins w:id="836" w:author="Jay Anderson" w:date="2022-01-13T14:10:00Z">
        <w:r w:rsidR="008D5D5E">
          <w:t xml:space="preserve">temporary </w:t>
        </w:r>
      </w:ins>
      <w:ins w:id="837" w:author="Jay Anderson" w:date="2022-01-13T14:07:00Z">
        <w:r w:rsidR="008D5D5E">
          <w:t xml:space="preserve">mill shutdowns, </w:t>
        </w:r>
      </w:ins>
      <w:ins w:id="838" w:author="Jay Anderson" w:date="2022-01-13T19:18:00Z">
        <w:r w:rsidR="006152F9">
          <w:t xml:space="preserve"> and </w:t>
        </w:r>
      </w:ins>
      <w:ins w:id="839" w:author="Jay Anderson" w:date="2022-01-13T14:09:00Z">
        <w:r w:rsidR="008D5D5E">
          <w:t>forest fires</w:t>
        </w:r>
      </w:ins>
      <w:ins w:id="840" w:author="Jay Anderson" w:date="2022-01-11T14:58:00Z">
        <w:r w:rsidR="00597B10">
          <w:t xml:space="preserve">. This possibility </w:t>
        </w:r>
      </w:ins>
      <w:r>
        <w:t>mak</w:t>
      </w:r>
      <w:ins w:id="841" w:author="Jay Anderson" w:date="2022-01-11T14:59:00Z">
        <w:r w:rsidR="00597B10">
          <w:t>es</w:t>
        </w:r>
      </w:ins>
      <w:del w:id="842" w:author="Jay Anderson" w:date="2022-01-11T14:59:00Z">
        <w:r w:rsidDel="00597B10">
          <w:delText>ing</w:delText>
        </w:r>
      </w:del>
      <w:r>
        <w:t xml:space="preserve"> it</w:t>
      </w:r>
      <w:ins w:id="843" w:author="Jay Anderson" w:date="2022-01-06T17:33:00Z">
        <w:r w:rsidR="00831EF3">
          <w:t xml:space="preserve"> </w:t>
        </w:r>
      </w:ins>
      <w:del w:id="844" w:author="gwa" w:date="2021-12-20T11:29:00Z">
        <w:r w:rsidDel="009D679D">
          <w:delText xml:space="preserve"> </w:delText>
        </w:r>
      </w:del>
      <w:del w:id="845" w:author="gwa" w:date="2021-12-20T11:28:00Z">
        <w:r w:rsidDel="009D679D">
          <w:delText xml:space="preserve">is </w:delText>
        </w:r>
      </w:del>
      <w:r>
        <w:t xml:space="preserve">important </w:t>
      </w:r>
      <w:ins w:id="846" w:author="Jay Anderson" w:date="2022-01-13T19:18:00Z">
        <w:r w:rsidR="006152F9">
          <w:t xml:space="preserve">for a forest residue-based bioenergy plant </w:t>
        </w:r>
      </w:ins>
      <w:r>
        <w:t>to have a comprehensive feedstock risk management program</w:t>
      </w:r>
      <w:ins w:id="847" w:author="Jay Anderson" w:date="2022-01-13T16:39:00Z">
        <w:r w:rsidR="00D92F76">
          <w:t>.</w:t>
        </w:r>
      </w:ins>
      <w:del w:id="848" w:author="Jay Anderson" w:date="2022-01-11T15:08:00Z">
        <w:r w:rsidDel="00AE7DF4">
          <w:delText>.</w:delText>
        </w:r>
      </w:del>
      <w:r>
        <w:t xml:space="preserve"> </w:t>
      </w:r>
      <w:del w:id="849" w:author="Jay Anderson" w:date="2022-01-11T15:08:00Z">
        <w:r w:rsidDel="00AE7DF4">
          <w:delText xml:space="preserve">If </w:delText>
        </w:r>
      </w:del>
      <w:ins w:id="850" w:author="Jay Anderson" w:date="2022-01-13T16:39:00Z">
        <w:r w:rsidR="00D92F76">
          <w:t>I</w:t>
        </w:r>
      </w:ins>
      <w:ins w:id="851" w:author="Jay Anderson" w:date="2022-01-11T15:08:00Z">
        <w:r w:rsidR="00AE7DF4">
          <w:t xml:space="preserve">f </w:t>
        </w:r>
      </w:ins>
      <w:r>
        <w:t xml:space="preserve">the </w:t>
      </w:r>
      <w:ins w:id="852" w:author="Jay Anderson" w:date="2022-01-13T14:10:00Z">
        <w:r w:rsidR="008D5D5E">
          <w:t xml:space="preserve">bioenergy </w:t>
        </w:r>
      </w:ins>
      <w:r>
        <w:t>conversion technology allows it,</w:t>
      </w:r>
      <w:ins w:id="853" w:author="Jay Anderson" w:date="2022-01-13T16:39:00Z">
        <w:r w:rsidR="00D92F76">
          <w:t xml:space="preserve"> this </w:t>
        </w:r>
      </w:ins>
      <w:ins w:id="854" w:author="Jay Anderson" w:date="2022-01-13T19:19:00Z">
        <w:r w:rsidR="006152F9">
          <w:t xml:space="preserve">risk management </w:t>
        </w:r>
      </w:ins>
      <w:ins w:id="855" w:author="Jay Anderson" w:date="2022-01-13T16:39:00Z">
        <w:r w:rsidR="00D92F76">
          <w:t>program</w:t>
        </w:r>
      </w:ins>
      <w:ins w:id="856" w:author="Jay Anderson" w:date="2022-01-11T14:59:00Z">
        <w:r w:rsidR="00597B10">
          <w:t xml:space="preserve"> </w:t>
        </w:r>
      </w:ins>
      <w:del w:id="857" w:author="Jay Anderson" w:date="2022-01-11T14:59:00Z">
        <w:r w:rsidDel="00597B10">
          <w:delText xml:space="preserve"> biorefineries</w:delText>
        </w:r>
      </w:del>
      <w:del w:id="858" w:author="Jay Anderson" w:date="2022-01-11T15:08:00Z">
        <w:r w:rsidDel="00AE7DF4">
          <w:delText xml:space="preserve"> </w:delText>
        </w:r>
      </w:del>
      <w:r>
        <w:t xml:space="preserve">could consider creating a portfolio of different sources of </w:t>
      </w:r>
      <w:del w:id="859" w:author="Jay Anderson" w:date="2022-01-13T16:40:00Z">
        <w:r w:rsidDel="00DD601A">
          <w:delText>residues</w:delText>
        </w:r>
      </w:del>
      <w:ins w:id="860" w:author="Jay Anderson" w:date="2022-01-13T16:40:00Z">
        <w:r w:rsidR="00DD601A">
          <w:t>feedstock</w:t>
        </w:r>
      </w:ins>
      <w:r>
        <w:t>. Such a portfolio approach might consider locating the bio</w:t>
      </w:r>
      <w:ins w:id="861" w:author="Jay Anderson" w:date="2022-01-11T15:00:00Z">
        <w:r w:rsidR="00597B10">
          <w:t>energy plant</w:t>
        </w:r>
      </w:ins>
      <w:del w:id="862" w:author="Jay Anderson" w:date="2022-01-11T15:00:00Z">
        <w:r w:rsidDel="00597B10">
          <w:delText>refinery</w:delText>
        </w:r>
      </w:del>
      <w:r>
        <w:t xml:space="preserve"> where it could also access </w:t>
      </w:r>
      <w:ins w:id="863" w:author="Jay Anderson" w:date="2022-01-13T19:19:00Z">
        <w:r w:rsidR="006152F9">
          <w:t xml:space="preserve">other types of feedstock </w:t>
        </w:r>
      </w:ins>
      <w:ins w:id="864" w:author="Jay Anderson" w:date="2022-01-13T19:20:00Z">
        <w:r w:rsidR="00C05763">
          <w:t xml:space="preserve">– such as agricultural residues and/or purpose-grown feedstocks </w:t>
        </w:r>
      </w:ins>
      <w:ins w:id="865" w:author="Jay Anderson" w:date="2022-01-13T19:21:00Z">
        <w:r w:rsidR="00C05763">
          <w:t xml:space="preserve">– </w:t>
        </w:r>
      </w:ins>
      <w:ins w:id="866" w:author="Jay Anderson" w:date="2022-01-13T19:19:00Z">
        <w:r w:rsidR="006152F9">
          <w:t>during periods when availability of forest residues is low</w:t>
        </w:r>
      </w:ins>
      <w:del w:id="867" w:author="Jay Anderson" w:date="2022-01-13T19:20:00Z">
        <w:r w:rsidDel="00C05763">
          <w:delText xml:space="preserve">agricultural residues </w:delText>
        </w:r>
      </w:del>
      <w:del w:id="868" w:author="Jay Anderson" w:date="2022-01-13T19:19:00Z">
        <w:r w:rsidDel="006152F9">
          <w:delText>during periods when availability of forest residues is low</w:delText>
        </w:r>
      </w:del>
      <w:r>
        <w:t xml:space="preserve">. </w:t>
      </w:r>
      <w:ins w:id="869" w:author="Jay Anderson" w:date="2022-01-06T19:53:00Z">
        <w:r w:rsidR="000835A0" w:rsidRPr="000835A0">
          <w:rPr>
            <w:rFonts w:cs="Times New Roman (Body CS)"/>
            <w:rPrChange w:id="870" w:author="Jay Anderson" w:date="2022-01-06T19:53:00Z">
              <w:rPr>
                <w:strike/>
              </w:rPr>
            </w:rPrChange>
          </w:rPr>
          <w:t>Th</w:t>
        </w:r>
      </w:ins>
      <w:ins w:id="871" w:author="Jay Anderson" w:date="2022-01-11T15:01:00Z">
        <w:r w:rsidR="00597B10">
          <w:rPr>
            <w:rFonts w:cs="Times New Roman (Body CS)"/>
          </w:rPr>
          <w:t>is approach is sometimes</w:t>
        </w:r>
      </w:ins>
      <w:ins w:id="872" w:author="Jay Anderson" w:date="2022-01-06T19:53:00Z">
        <w:r w:rsidR="000835A0" w:rsidRPr="000835A0">
          <w:rPr>
            <w:rFonts w:cs="Times New Roman (Body CS)"/>
            <w:rPrChange w:id="873" w:author="Jay Anderson" w:date="2022-01-06T19:53:00Z">
              <w:rPr>
                <w:strike/>
              </w:rPr>
            </w:rPrChange>
          </w:rPr>
          <w:t xml:space="preserve"> </w:t>
        </w:r>
      </w:ins>
      <w:ins w:id="874" w:author="Jay Anderson" w:date="2022-01-11T15:01:00Z">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ins>
      <w:proofErr w:type="spellEnd"/>
      <w:ins w:id="875" w:author="Jay Anderson" w:date="2022-01-11T15:02:00Z">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ins>
      <w:ins w:id="876" w:author="Jay Anderson" w:date="2022-01-06T19:53:00Z">
        <w:r w:rsidR="000835A0" w:rsidRPr="000835A0">
          <w:rPr>
            <w:rFonts w:cs="Times New Roman (Body CS)"/>
            <w:rPrChange w:id="877" w:author="Jay Anderson" w:date="2022-01-06T19:53:00Z">
              <w:rPr>
                <w:strike/>
              </w:rPr>
            </w:rPrChange>
          </w:rPr>
          <w:t xml:space="preserve">whereby a </w:t>
        </w:r>
      </w:ins>
      <w:ins w:id="878" w:author="Jay Anderson" w:date="2022-01-13T14:11:00Z">
        <w:r w:rsidR="008D5D5E">
          <w:rPr>
            <w:rFonts w:cs="Times New Roman (Body CS)"/>
          </w:rPr>
          <w:t>supply of “</w:t>
        </w:r>
      </w:ins>
      <w:ins w:id="879" w:author="Jay Anderson" w:date="2022-01-06T19:53:00Z">
        <w:r w:rsidR="000835A0" w:rsidRPr="000835A0">
          <w:rPr>
            <w:rFonts w:cs="Times New Roman (Body CS)"/>
            <w:rPrChange w:id="880" w:author="Jay Anderson" w:date="2022-01-06T19:53:00Z">
              <w:rPr>
                <w:strike/>
              </w:rPr>
            </w:rPrChange>
          </w:rPr>
          <w:t>buffer</w:t>
        </w:r>
      </w:ins>
      <w:ins w:id="881" w:author="Jay Anderson" w:date="2022-01-13T14:11:00Z">
        <w:r w:rsidR="008D5D5E">
          <w:rPr>
            <w:rFonts w:cs="Times New Roman (Body CS)"/>
          </w:rPr>
          <w:t>”</w:t>
        </w:r>
      </w:ins>
      <w:ins w:id="882" w:author="Jay Anderson" w:date="2022-01-13T16:40:00Z">
        <w:r w:rsidR="00DD601A">
          <w:rPr>
            <w:rFonts w:cs="Times New Roman (Body CS)"/>
          </w:rPr>
          <w:t xml:space="preserve"> feedstock</w:t>
        </w:r>
      </w:ins>
      <w:ins w:id="883" w:author="Jay Anderson" w:date="2022-01-13T14:11:00Z">
        <w:r w:rsidR="008D5D5E">
          <w:rPr>
            <w:rFonts w:cs="Times New Roman (Body CS)"/>
          </w:rPr>
          <w:t xml:space="preserve"> </w:t>
        </w:r>
      </w:ins>
      <w:ins w:id="884" w:author="Jay Anderson" w:date="2022-01-06T19:53:00Z">
        <w:r w:rsidR="000835A0" w:rsidRPr="000835A0">
          <w:rPr>
            <w:rFonts w:cs="Times New Roman (Body CS)"/>
            <w:rPrChange w:id="885" w:author="Jay Anderson" w:date="2022-01-06T19:53:00Z">
              <w:rPr>
                <w:strike/>
              </w:rPr>
            </w:rPrChange>
          </w:rPr>
          <w:t xml:space="preserve">is contracted to </w:t>
        </w:r>
      </w:ins>
      <w:ins w:id="886" w:author="Jay Anderson" w:date="2022-01-13T16:42:00Z">
        <w:r w:rsidR="00DD601A">
          <w:rPr>
            <w:rFonts w:cs="Times New Roman (Body CS)"/>
          </w:rPr>
          <w:t>keep the bioenergy plant running</w:t>
        </w:r>
      </w:ins>
      <w:ins w:id="887" w:author="Jay Anderson" w:date="2022-01-06T19:53:00Z">
        <w:r w:rsidR="000835A0" w:rsidRPr="000835A0">
          <w:rPr>
            <w:rFonts w:cs="Times New Roman (Body CS)"/>
            <w:rPrChange w:id="888" w:author="Jay Anderson" w:date="2022-01-06T19:53:00Z">
              <w:rPr>
                <w:strike/>
              </w:rPr>
            </w:rPrChange>
          </w:rPr>
          <w:t xml:space="preserve"> during years when</w:t>
        </w:r>
      </w:ins>
      <w:ins w:id="889" w:author="Jay Anderson" w:date="2022-01-13T14:12:00Z">
        <w:r w:rsidR="008D5D5E">
          <w:rPr>
            <w:rFonts w:cs="Times New Roman (Body CS)"/>
          </w:rPr>
          <w:t xml:space="preserve"> normal</w:t>
        </w:r>
      </w:ins>
      <w:ins w:id="890" w:author="Jay Anderson" w:date="2022-01-06T19:53:00Z">
        <w:r w:rsidR="000835A0" w:rsidRPr="000835A0">
          <w:rPr>
            <w:rFonts w:cs="Times New Roman (Body CS)"/>
            <w:rPrChange w:id="891" w:author="Jay Anderson" w:date="2022-01-06T19:53:00Z">
              <w:rPr>
                <w:strike/>
              </w:rPr>
            </w:rPrChange>
          </w:rPr>
          <w:t xml:space="preserve"> residue suppl</w:t>
        </w:r>
      </w:ins>
      <w:ins w:id="892" w:author="Jay Anderson" w:date="2022-01-13T14:12:00Z">
        <w:r w:rsidR="008D5D5E">
          <w:rPr>
            <w:rFonts w:cs="Times New Roman (Body CS)"/>
          </w:rPr>
          <w:t xml:space="preserve">ies are </w:t>
        </w:r>
      </w:ins>
      <w:ins w:id="893" w:author="Jay Anderson" w:date="2022-01-06T19:53:00Z">
        <w:r w:rsidR="000835A0" w:rsidRPr="000835A0">
          <w:rPr>
            <w:rFonts w:cs="Times New Roman (Body CS)"/>
            <w:rPrChange w:id="894" w:author="Jay Anderson" w:date="2022-01-06T19:53:00Z">
              <w:rPr>
                <w:strike/>
              </w:rPr>
            </w:rPrChange>
          </w:rPr>
          <w:t>low [23].</w:t>
        </w:r>
        <w:r w:rsidR="000835A0">
          <w:rPr>
            <w:rFonts w:cs="Times New Roman (Body CS)"/>
          </w:rPr>
          <w:t xml:space="preserve"> </w:t>
        </w:r>
      </w:ins>
      <w:r w:rsidR="002A6C32">
        <w:t xml:space="preserve">Ref. [57] discusses the amount and variability of production of agricultural residue in </w:t>
      </w:r>
      <w:ins w:id="895" w:author="Jay Anderson" w:date="2022-01-11T15:04:00Z">
        <w:r w:rsidR="00597B10">
          <w:t>Alberta</w:t>
        </w:r>
      </w:ins>
      <w:ins w:id="896" w:author="Jay Anderson" w:date="2022-01-13T14:27:00Z">
        <w:r w:rsidR="007E4490">
          <w:t xml:space="preserve">; </w:t>
        </w:r>
      </w:ins>
      <w:ins w:id="897" w:author="Jay Anderson" w:date="2022-01-13T14:23:00Z">
        <w:r w:rsidR="007E4490">
          <w:t>and ref [</w:t>
        </w:r>
      </w:ins>
      <w:proofErr w:type="spellStart"/>
      <w:ins w:id="898" w:author="Jay Anderson" w:date="2022-01-13T14:24:00Z">
        <w:r w:rsidR="007E4490" w:rsidRPr="007E4490">
          <w:rPr>
            <w:highlight w:val="yellow"/>
            <w:rPrChange w:id="899" w:author="Jay Anderson" w:date="2022-01-13T14:25:00Z">
              <w:rPr/>
            </w:rPrChange>
          </w:rPr>
          <w:t>Shoostarian</w:t>
        </w:r>
        <w:proofErr w:type="spellEnd"/>
        <w:r w:rsidR="007E4490" w:rsidRPr="007E4490">
          <w:rPr>
            <w:highlight w:val="yellow"/>
            <w:rPrChange w:id="900" w:author="Jay Anderson" w:date="2022-01-13T14:25:00Z">
              <w:rPr/>
            </w:rPrChange>
          </w:rPr>
          <w:t xml:space="preserve"> et al 201</w:t>
        </w:r>
      </w:ins>
      <w:ins w:id="901" w:author="Jay Anderson" w:date="2022-01-13T14:25:00Z">
        <w:r w:rsidR="007E4490" w:rsidRPr="007E4490">
          <w:rPr>
            <w:highlight w:val="yellow"/>
            <w:rPrChange w:id="902" w:author="Jay Anderson" w:date="2022-01-13T14:25:00Z">
              <w:rPr/>
            </w:rPrChange>
          </w:rPr>
          <w:t>8</w:t>
        </w:r>
        <w:r w:rsidR="007E4490">
          <w:t>]</w:t>
        </w:r>
      </w:ins>
      <w:ins w:id="903" w:author="Jay Anderson" w:date="2022-01-13T14:24:00Z">
        <w:r w:rsidR="007E4490">
          <w:t xml:space="preserve"> </w:t>
        </w:r>
      </w:ins>
      <w:ins w:id="904" w:author="Jay Anderson" w:date="2022-01-13T14:25:00Z">
        <w:r w:rsidR="007E4490">
          <w:t>discusses</w:t>
        </w:r>
      </w:ins>
      <w:ins w:id="905" w:author="Jay Anderson" w:date="2022-01-13T14:26:00Z">
        <w:r w:rsidR="007E4490">
          <w:t xml:space="preserve"> </w:t>
        </w:r>
      </w:ins>
      <w:ins w:id="906" w:author="Jay Anderson" w:date="2022-01-13T14:27:00Z">
        <w:r w:rsidR="007E4490">
          <w:t xml:space="preserve">the </w:t>
        </w:r>
      </w:ins>
      <w:ins w:id="907" w:author="Jay Anderson" w:date="2022-01-13T14:26:00Z">
        <w:r w:rsidR="007E4490">
          <w:t xml:space="preserve">financial viability of establishing fast-growing hybrid </w:t>
        </w:r>
        <w:r w:rsidR="007E4490">
          <w:rPr>
            <w:lang w:val="en-CA"/>
          </w:rPr>
          <w:t>poplar</w:t>
        </w:r>
      </w:ins>
      <w:ins w:id="908" w:author="Jay Anderson" w:date="2022-01-13T14:28:00Z">
        <w:r w:rsidR="007E4490">
          <w:rPr>
            <w:lang w:val="en-CA"/>
          </w:rPr>
          <w:t xml:space="preserve"> plantations in Alberta for use</w:t>
        </w:r>
      </w:ins>
      <w:ins w:id="909" w:author="Jay Anderson" w:date="2022-01-13T14:26:00Z">
        <w:r w:rsidR="007E4490">
          <w:rPr>
            <w:lang w:val="en-CA"/>
          </w:rPr>
          <w:t xml:space="preserve"> </w:t>
        </w:r>
        <w:r w:rsidR="007E4490" w:rsidRPr="007E4490">
          <w:rPr>
            <w:lang w:val="en-CA"/>
          </w:rPr>
          <w:t>as a purpose</w:t>
        </w:r>
      </w:ins>
      <w:ins w:id="910" w:author="Jay Anderson" w:date="2022-01-13T16:43:00Z">
        <w:r w:rsidR="00DD601A">
          <w:rPr>
            <w:lang w:val="en-CA"/>
          </w:rPr>
          <w:t>-</w:t>
        </w:r>
      </w:ins>
      <w:ins w:id="911" w:author="Jay Anderson" w:date="2022-01-13T14:26:00Z">
        <w:r w:rsidR="007E4490" w:rsidRPr="007E4490">
          <w:rPr>
            <w:lang w:val="en-CA"/>
          </w:rPr>
          <w:t>grown bio</w:t>
        </w:r>
      </w:ins>
      <w:ins w:id="912" w:author="Jay Anderson" w:date="2022-01-13T14:27:00Z">
        <w:r w:rsidR="007E4490">
          <w:rPr>
            <w:lang w:val="en-CA"/>
          </w:rPr>
          <w:t>energy</w:t>
        </w:r>
      </w:ins>
      <w:ins w:id="913" w:author="Jay Anderson" w:date="2022-01-13T14:26:00Z">
        <w:r w:rsidR="007E4490" w:rsidRPr="007E4490">
          <w:rPr>
            <w:lang w:val="en-CA"/>
          </w:rPr>
          <w:t xml:space="preserve"> feedstock</w:t>
        </w:r>
      </w:ins>
      <w:ins w:id="914" w:author="Jay Anderson" w:date="2022-01-13T14:27:00Z">
        <w:r w:rsidR="007E4490">
          <w:rPr>
            <w:lang w:val="en-CA"/>
          </w:rPr>
          <w:t>.</w:t>
        </w:r>
      </w:ins>
      <w:ins w:id="915" w:author="Jay Anderson" w:date="2022-01-13T14:26:00Z">
        <w:r w:rsidR="007E4490" w:rsidRPr="007E4490">
          <w:rPr>
            <w:lang w:val="en-CA"/>
          </w:rPr>
          <w:t xml:space="preserve"> </w:t>
        </w:r>
      </w:ins>
      <w:del w:id="916" w:author="Jay Anderson" w:date="2022-01-11T15:04:00Z">
        <w:r w:rsidR="002A6C32" w:rsidDel="00597B10">
          <w:delText xml:space="preserve">the </w:delText>
        </w:r>
        <w:r w:rsidR="00DF0F9D" w:rsidDel="00597B10">
          <w:delText>province</w:delText>
        </w:r>
      </w:del>
      <w:del w:id="917" w:author="Jay Anderson" w:date="2022-01-13T14:28:00Z">
        <w:r w:rsidR="002A6C32" w:rsidDel="007E4490">
          <w:delText>.</w:delText>
        </w:r>
      </w:del>
    </w:p>
    <w:p w14:paraId="613F2EDB" w14:textId="5CCFA6BE" w:rsidR="007E4490" w:rsidRDefault="00B37F11">
      <w:pPr>
        <w:pStyle w:val="BodyText"/>
        <w:rPr>
          <w:ins w:id="918" w:author="Jay Anderson" w:date="2022-01-13T14:23:00Z"/>
        </w:rPr>
      </w:pPr>
      <w:del w:id="919" w:author="Jay Anderson" w:date="2022-01-13T16:31:00Z">
        <w:r w:rsidDel="006F1194">
          <w:delText>We plan to investigate feedstock portfolios in future research.</w:delText>
        </w:r>
      </w:del>
    </w:p>
    <w:p w14:paraId="43F8F08B" w14:textId="599D3055" w:rsidR="001C2DF5" w:rsidRPr="00764B6A" w:rsidRDefault="002C7721" w:rsidP="001C2DF5">
      <w:pPr>
        <w:pStyle w:val="BodyText"/>
        <w:rPr>
          <w:ins w:id="920" w:author="Jay Anderson" w:date="2022-01-13T15:39:00Z"/>
          <w:lang w:val="en-CA"/>
        </w:rPr>
      </w:pPr>
      <w:ins w:id="921" w:author="Jay Anderson" w:date="2022-01-13T14:29:00Z">
        <w:r>
          <w:rPr>
            <w:rFonts w:cs="Times New Roman (Body CS)"/>
            <w:lang w:val="en-CA"/>
          </w:rPr>
          <w:t xml:space="preserve">When considering portfolios of different bioenergy feedstocks, </w:t>
        </w:r>
      </w:ins>
      <w:ins w:id="922" w:author="Jay Anderson" w:date="2022-01-13T15:37:00Z">
        <w:r w:rsidR="001C2DF5">
          <w:rPr>
            <w:rFonts w:cs="Times New Roman (Body CS)"/>
            <w:lang w:val="en-CA"/>
          </w:rPr>
          <w:t>an important factor wil</w:t>
        </w:r>
      </w:ins>
      <w:ins w:id="923" w:author="Jay Anderson" w:date="2022-01-13T16:31:00Z">
        <w:r w:rsidR="006F1194">
          <w:rPr>
            <w:rFonts w:cs="Times New Roman (Body CS)"/>
            <w:lang w:val="en-CA"/>
          </w:rPr>
          <w:t>l be</w:t>
        </w:r>
      </w:ins>
      <w:ins w:id="924" w:author="Jay Anderson" w:date="2022-01-13T15:37:00Z">
        <w:r w:rsidR="001C2DF5">
          <w:rPr>
            <w:rFonts w:cs="Times New Roman (Body CS)"/>
            <w:lang w:val="en-CA"/>
          </w:rPr>
          <w:t xml:space="preserve"> the</w:t>
        </w:r>
      </w:ins>
      <w:ins w:id="925" w:author="Jay Anderson" w:date="2022-01-13T14:29:00Z">
        <w:r>
          <w:rPr>
            <w:rFonts w:cs="Times New Roman (Body CS)"/>
            <w:lang w:val="en-CA"/>
          </w:rPr>
          <w:t xml:space="preserve"> average </w:t>
        </w:r>
      </w:ins>
      <w:ins w:id="926" w:author="Jay Anderson" w:date="2022-01-13T14:30:00Z">
        <w:r>
          <w:rPr>
            <w:rFonts w:cs="Times New Roman (Body CS)"/>
            <w:lang w:val="en-CA"/>
          </w:rPr>
          <w:t xml:space="preserve">delivered </w:t>
        </w:r>
      </w:ins>
      <w:ins w:id="927" w:author="Jay Anderson" w:date="2022-01-13T14:29:00Z">
        <w:r>
          <w:rPr>
            <w:rFonts w:cs="Times New Roman (Body CS)"/>
            <w:lang w:val="en-CA"/>
          </w:rPr>
          <w:t>cost</w:t>
        </w:r>
      </w:ins>
      <w:ins w:id="928" w:author="Jay Anderson" w:date="2022-01-13T16:34:00Z">
        <w:r w:rsidR="006F1194">
          <w:rPr>
            <w:rFonts w:cs="Times New Roman (Body CS)"/>
            <w:lang w:val="en-CA"/>
          </w:rPr>
          <w:t xml:space="preserve"> for each feedstock</w:t>
        </w:r>
      </w:ins>
      <w:ins w:id="929" w:author="Jay Anderson" w:date="2022-01-13T14:29:00Z">
        <w:r>
          <w:rPr>
            <w:rFonts w:cs="Times New Roman (Body CS)"/>
            <w:lang w:val="en-CA"/>
          </w:rPr>
          <w:t xml:space="preserve">. </w:t>
        </w:r>
      </w:ins>
      <w:ins w:id="930" w:author="Jay Anderson" w:date="2022-01-13T14:30:00Z">
        <w:r>
          <w:rPr>
            <w:rFonts w:cs="Times New Roman (Body CS)"/>
            <w:lang w:val="en-CA"/>
          </w:rPr>
          <w:t xml:space="preserve">Recall from above that </w:t>
        </w:r>
      </w:ins>
      <w:ins w:id="931" w:author="Jay Anderson" w:date="2022-01-13T14:43:00Z">
        <w:r w:rsidR="005C113C">
          <w:rPr>
            <w:rFonts w:cs="Times New Roman (Body CS)"/>
            <w:lang w:val="en-CA"/>
          </w:rPr>
          <w:t xml:space="preserve">our estimates for </w:t>
        </w:r>
      </w:ins>
      <w:ins w:id="932" w:author="Jay Anderson" w:date="2022-01-13T14:31:00Z">
        <w:r>
          <w:t xml:space="preserve">average delivered </w:t>
        </w:r>
      </w:ins>
      <w:ins w:id="933" w:author="Jay Anderson" w:date="2022-01-13T14:43:00Z">
        <w:r w:rsidR="005C113C">
          <w:t xml:space="preserve">forest </w:t>
        </w:r>
      </w:ins>
      <w:ins w:id="934" w:author="Jay Anderson" w:date="2022-01-13T14:31:00Z">
        <w:r>
          <w:t>residue cost</w:t>
        </w:r>
      </w:ins>
      <w:ins w:id="935" w:author="Jay Anderson" w:date="2022-01-13T14:32:00Z">
        <w:r>
          <w:t xml:space="preserve">s </w:t>
        </w:r>
      </w:ins>
      <w:ins w:id="936" w:author="Jay Anderson" w:date="2022-01-13T14:33:00Z">
        <w:r>
          <w:t>range from</w:t>
        </w:r>
      </w:ins>
      <w:ins w:id="937" w:author="Jay Anderson" w:date="2022-01-13T14:32:00Z">
        <w:r>
          <w:t xml:space="preserve"> approximately</w:t>
        </w:r>
      </w:ins>
      <w:ins w:id="938" w:author="Jay Anderson" w:date="2022-01-13T14:31:00Z">
        <w:r>
          <w:t xml:space="preserve"> 87 $·Mg</w:t>
        </w:r>
        <w:r>
          <w:rPr>
            <w:vertAlign w:val="superscript"/>
          </w:rPr>
          <w:t>-1</w:t>
        </w:r>
      </w:ins>
      <w:ins w:id="939" w:author="Jay Anderson" w:date="2022-01-13T14:33:00Z">
        <w:r>
          <w:t xml:space="preserve"> for the 200 Gg·yr</w:t>
        </w:r>
        <w:r>
          <w:rPr>
            <w:vertAlign w:val="superscript"/>
          </w:rPr>
          <w:t>-1</w:t>
        </w:r>
        <w:r>
          <w:t xml:space="preserve"> capacity</w:t>
        </w:r>
      </w:ins>
      <w:ins w:id="940" w:author="Jay Anderson" w:date="2022-01-13T14:32:00Z">
        <w:r>
          <w:t xml:space="preserve"> </w:t>
        </w:r>
      </w:ins>
      <w:ins w:id="941" w:author="Jay Anderson" w:date="2022-01-13T14:33:00Z">
        <w:r>
          <w:t>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w:t>
        </w:r>
      </w:ins>
      <w:ins w:id="942" w:author="Jay Anderson" w:date="2022-01-13T14:34:00Z">
        <w:r w:rsidR="005C113C">
          <w:t xml:space="preserve"> </w:t>
        </w:r>
      </w:ins>
      <w:ins w:id="943" w:author="Jay Anderson" w:date="2022-01-13T19:22:00Z">
        <w:r w:rsidR="00925F83">
          <w:t>Previous studies have estimated the</w:t>
        </w:r>
      </w:ins>
      <w:ins w:id="944" w:author="Jay Anderson" w:date="2022-01-13T15:38:00Z">
        <w:r w:rsidR="001C2DF5">
          <w:t xml:space="preserve"> cost of </w:t>
        </w:r>
      </w:ins>
      <w:ins w:id="945" w:author="Jay Anderson" w:date="2022-01-13T16:35:00Z">
        <w:r w:rsidR="006F1194">
          <w:t>agricultural</w:t>
        </w:r>
      </w:ins>
      <w:ins w:id="946" w:author="Jay Anderson" w:date="2022-01-13T15:38:00Z">
        <w:r w:rsidR="001C2DF5">
          <w:t xml:space="preserve"> residue</w:t>
        </w:r>
      </w:ins>
      <w:ins w:id="947" w:author="Jay Anderson" w:date="2022-01-13T16:35:00Z">
        <w:r w:rsidR="006F1194">
          <w:t xml:space="preserve"> (straw)</w:t>
        </w:r>
      </w:ins>
      <w:ins w:id="948" w:author="Jay Anderson" w:date="2022-01-13T15:38:00Z">
        <w:r w:rsidR="001C2DF5">
          <w:t xml:space="preserve"> </w:t>
        </w:r>
      </w:ins>
      <w:ins w:id="949" w:author="Jay Anderson" w:date="2022-01-13T19:22:00Z">
        <w:r w:rsidR="00925F83">
          <w:t>to fall</w:t>
        </w:r>
      </w:ins>
      <w:ins w:id="950" w:author="Jay Anderson" w:date="2022-01-13T16:44:00Z">
        <w:r w:rsidR="00D70E22">
          <w:t xml:space="preserve"> within this range, with a </w:t>
        </w:r>
      </w:ins>
      <w:ins w:id="951" w:author="Jay Anderson" w:date="2022-01-13T15:39:00Z">
        <w:r w:rsidR="001C2DF5" w:rsidRPr="00764B6A">
          <w:rPr>
            <w:lang w:val="en-CA"/>
          </w:rPr>
          <w:t>plant gate cost</w:t>
        </w:r>
        <w:r w:rsidR="001C2DF5">
          <w:rPr>
            <w:lang w:val="en-CA"/>
          </w:rPr>
          <w:t xml:space="preserve"> </w:t>
        </w:r>
      </w:ins>
      <w:ins w:id="952" w:author="Jay Anderson" w:date="2022-01-13T15:40:00Z">
        <w:r w:rsidR="001C2DF5">
          <w:rPr>
            <w:lang w:val="en-CA"/>
          </w:rPr>
          <w:t>in Alberta of</w:t>
        </w:r>
      </w:ins>
      <w:ins w:id="953" w:author="Jay Anderson" w:date="2022-01-13T15:39:00Z">
        <w:r w:rsidR="001C2DF5">
          <w:rPr>
            <w:lang w:val="en-CA"/>
          </w:rPr>
          <w:t xml:space="preserve">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ins>
      <w:ins w:id="954" w:author="Jay Anderson" w:date="2022-01-13T15:40:00Z">
        <w:r w:rsidR="001C2DF5">
          <w:rPr>
            <w:lang w:val="en-CA"/>
          </w:rPr>
          <w:t xml:space="preserve"> [</w:t>
        </w:r>
        <w:r w:rsidR="001C2DF5" w:rsidRPr="006F1194">
          <w:rPr>
            <w:highlight w:val="yellow"/>
            <w:lang w:val="en-CA"/>
            <w:rPrChange w:id="955" w:author="Jay Anderson" w:date="2022-01-13T16:36:00Z">
              <w:rPr>
                <w:lang w:val="en-CA"/>
              </w:rPr>
            </w:rPrChange>
          </w:rPr>
          <w:t>Sultana et al 2010</w:t>
        </w:r>
        <w:r w:rsidR="001C2DF5">
          <w:rPr>
            <w:lang w:val="en-CA"/>
          </w:rPr>
          <w:t>].</w:t>
        </w:r>
      </w:ins>
      <w:ins w:id="956" w:author="Jay Anderson" w:date="2022-01-13T15:41:00Z">
        <w:r w:rsidR="001C2DF5">
          <w:rPr>
            <w:lang w:val="en-CA"/>
          </w:rPr>
          <w:t xml:space="preserve"> Given how close the cost </w:t>
        </w:r>
      </w:ins>
      <w:ins w:id="957" w:author="Jay Anderson" w:date="2022-01-13T16:36:00Z">
        <w:r w:rsidR="006F1194">
          <w:rPr>
            <w:lang w:val="en-CA"/>
          </w:rPr>
          <w:t xml:space="preserve">of agricultural residues </w:t>
        </w:r>
        <w:proofErr w:type="gramStart"/>
        <w:r w:rsidR="006F1194">
          <w:rPr>
            <w:lang w:val="en-CA"/>
          </w:rPr>
          <w:t>are</w:t>
        </w:r>
        <w:proofErr w:type="gramEnd"/>
        <w:r w:rsidR="006F1194">
          <w:rPr>
            <w:lang w:val="en-CA"/>
          </w:rPr>
          <w:t xml:space="preserve"> to the cost of forest res</w:t>
        </w:r>
      </w:ins>
      <w:ins w:id="958" w:author="Jay Anderson" w:date="2022-01-13T16:45:00Z">
        <w:r w:rsidR="00D70E22">
          <w:rPr>
            <w:lang w:val="en-CA"/>
          </w:rPr>
          <w:t>idu</w:t>
        </w:r>
      </w:ins>
      <w:ins w:id="959" w:author="Jay Anderson" w:date="2022-01-13T16:36:00Z">
        <w:r w:rsidR="006F1194">
          <w:rPr>
            <w:lang w:val="en-CA"/>
          </w:rPr>
          <w:t xml:space="preserve">es, </w:t>
        </w:r>
      </w:ins>
      <w:ins w:id="960" w:author="Jay Anderson" w:date="2022-01-13T15:41:00Z">
        <w:r w:rsidR="001C2DF5">
          <w:rPr>
            <w:lang w:val="en-CA"/>
          </w:rPr>
          <w:t>these two feedsto</w:t>
        </w:r>
      </w:ins>
      <w:ins w:id="961" w:author="Jay Anderson" w:date="2022-01-13T15:42:00Z">
        <w:r w:rsidR="001C2DF5">
          <w:rPr>
            <w:lang w:val="en-CA"/>
          </w:rPr>
          <w:t xml:space="preserve">cks </w:t>
        </w:r>
      </w:ins>
      <w:ins w:id="962" w:author="Jay Anderson" w:date="2022-01-13T19:23:00Z">
        <w:r w:rsidR="00925F83">
          <w:rPr>
            <w:lang w:val="en-CA"/>
          </w:rPr>
          <w:t>could</w:t>
        </w:r>
      </w:ins>
      <w:ins w:id="963" w:author="Jay Anderson" w:date="2022-01-13T15:42:00Z">
        <w:r w:rsidR="001C2DF5">
          <w:rPr>
            <w:lang w:val="en-CA"/>
          </w:rPr>
          <w:t xml:space="preserve"> be a good fit for a potential feedstock portfolio</w:t>
        </w:r>
      </w:ins>
      <w:ins w:id="964" w:author="Jay Anderson" w:date="2022-01-13T15:43:00Z">
        <w:r w:rsidR="001C2DF5">
          <w:rPr>
            <w:lang w:val="en-CA"/>
          </w:rPr>
          <w:t xml:space="preserve">, assuming the bioenergy plant was compatible </w:t>
        </w:r>
      </w:ins>
      <w:ins w:id="965" w:author="Jay Anderson" w:date="2022-01-13T19:23:00Z">
        <w:r w:rsidR="00925F83">
          <w:rPr>
            <w:lang w:val="en-CA"/>
          </w:rPr>
          <w:t>using</w:t>
        </w:r>
      </w:ins>
      <w:ins w:id="966" w:author="Jay Anderson" w:date="2022-01-13T15:43:00Z">
        <w:r w:rsidR="001C2DF5">
          <w:rPr>
            <w:lang w:val="en-CA"/>
          </w:rPr>
          <w:t xml:space="preserve"> both</w:t>
        </w:r>
      </w:ins>
      <w:ins w:id="967" w:author="Jay Anderson" w:date="2022-01-13T15:42:00Z">
        <w:r w:rsidR="001C2DF5">
          <w:rPr>
            <w:lang w:val="en-CA"/>
          </w:rPr>
          <w:t xml:space="preserve">. However, </w:t>
        </w:r>
      </w:ins>
      <w:ins w:id="968" w:author="Jay Anderson" w:date="2022-01-13T19:24:00Z">
        <w:r w:rsidR="00925F83">
          <w:rPr>
            <w:lang w:val="en-CA"/>
          </w:rPr>
          <w:t xml:space="preserve">a previous study </w:t>
        </w:r>
      </w:ins>
      <w:ins w:id="969" w:author="Jay Anderson" w:date="2022-01-13T19:25:00Z">
        <w:r w:rsidR="00925F83">
          <w:t xml:space="preserve">estimated </w:t>
        </w:r>
        <w:r w:rsidR="00925F83">
          <w:rPr>
            <w:lang w:val="en-CA"/>
          </w:rPr>
          <w:t>that</w:t>
        </w:r>
      </w:ins>
      <w:ins w:id="970" w:author="Jay Anderson" w:date="2022-01-13T19:24:00Z">
        <w:r w:rsidR="00925F83">
          <w:rPr>
            <w:lang w:val="en-CA"/>
          </w:rPr>
          <w:t xml:space="preserve"> </w:t>
        </w:r>
      </w:ins>
      <w:ins w:id="971" w:author="Jay Anderson" w:date="2022-01-13T16:46:00Z">
        <w:r w:rsidR="00D70E22">
          <w:t xml:space="preserve">purpose-grown </w:t>
        </w:r>
      </w:ins>
      <w:ins w:id="972" w:author="Jay Anderson" w:date="2022-01-13T15:44:00Z">
        <w:r w:rsidR="001C2DF5">
          <w:t xml:space="preserve">hybrid poplar in Alberta </w:t>
        </w:r>
      </w:ins>
      <w:ins w:id="973" w:author="Jay Anderson" w:date="2022-01-13T19:25:00Z">
        <w:r w:rsidR="00925F83">
          <w:t>has a much</w:t>
        </w:r>
      </w:ins>
      <w:ins w:id="974" w:author="Jay Anderson" w:date="2022-01-13T16:45:00Z">
        <w:r w:rsidR="00D70E22">
          <w:t xml:space="preserve"> higher delivered cost of</w:t>
        </w:r>
      </w:ins>
      <w:ins w:id="975" w:author="Jay Anderson" w:date="2022-01-13T15:44:00Z">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ins>
      <w:ins w:id="976" w:author="Jay Anderson" w:date="2022-01-13T16:46:00Z">
        <w:r w:rsidR="00D70E22">
          <w:t>,</w:t>
        </w:r>
      </w:ins>
      <w:ins w:id="977" w:author="Jay Anderson" w:date="2022-01-13T15:44:00Z">
        <w:r w:rsidR="001C2DF5">
          <w:t xml:space="preserve"> plus 77 $·Mg</w:t>
        </w:r>
        <w:r w:rsidR="001C2DF5">
          <w:rPr>
            <w:vertAlign w:val="superscript"/>
          </w:rPr>
          <w:t xml:space="preserve">-1 </w:t>
        </w:r>
        <w:r w:rsidR="001C2DF5">
          <w:t xml:space="preserve">to harvest, </w:t>
        </w:r>
      </w:ins>
      <w:ins w:id="978" w:author="Jay Anderson" w:date="2022-01-13T19:24:00Z">
        <w:r w:rsidR="00925F83">
          <w:t>grind</w:t>
        </w:r>
      </w:ins>
      <w:ins w:id="979" w:author="Jay Anderson" w:date="2022-01-13T15:44:00Z">
        <w:r w:rsidR="001C2DF5">
          <w:t>, and transport the trees to the bioenergy plant) [</w:t>
        </w:r>
        <w:proofErr w:type="spellStart"/>
        <w:r w:rsidR="001C2DF5" w:rsidRPr="00EC5EF4">
          <w:rPr>
            <w:highlight w:val="yellow"/>
          </w:rPr>
          <w:t>Shoos</w:t>
        </w:r>
      </w:ins>
      <w:ins w:id="980" w:author="Jay Anderson" w:date="2022-01-13T16:29:00Z">
        <w:r w:rsidR="00122225">
          <w:rPr>
            <w:highlight w:val="yellow"/>
          </w:rPr>
          <w:t>h</w:t>
        </w:r>
      </w:ins>
      <w:ins w:id="981" w:author="Jay Anderson" w:date="2022-01-13T15:44:00Z">
        <w:r w:rsidR="001C2DF5" w:rsidRPr="00EC5EF4">
          <w:rPr>
            <w:highlight w:val="yellow"/>
          </w:rPr>
          <w:t>tarian</w:t>
        </w:r>
        <w:proofErr w:type="spellEnd"/>
        <w:r w:rsidR="001C2DF5" w:rsidRPr="00EC5EF4">
          <w:rPr>
            <w:highlight w:val="yellow"/>
          </w:rPr>
          <w:t xml:space="preserve"> et al 2018</w:t>
        </w:r>
        <w:r w:rsidR="001C2DF5">
          <w:rPr>
            <w:highlight w:val="yellow"/>
          </w:rPr>
          <w:t>]</w:t>
        </w:r>
      </w:ins>
      <w:ins w:id="982" w:author="Jay Anderson" w:date="2022-01-13T15:45:00Z">
        <w:r w:rsidR="001C2DF5">
          <w:t xml:space="preserve">, suggesting that </w:t>
        </w:r>
      </w:ins>
      <w:ins w:id="983" w:author="Jay Anderson" w:date="2022-01-13T19:25:00Z">
        <w:r w:rsidR="00925F83">
          <w:rPr>
            <w:lang w:val="en-CA"/>
          </w:rPr>
          <w:t>hybrid poplar</w:t>
        </w:r>
      </w:ins>
      <w:ins w:id="984" w:author="Jay Anderson" w:date="2022-01-13T15:43:00Z">
        <w:r w:rsidR="001C2DF5">
          <w:rPr>
            <w:lang w:val="en-CA"/>
          </w:rPr>
          <w:t xml:space="preserve"> would </w:t>
        </w:r>
      </w:ins>
      <w:ins w:id="985" w:author="Jay Anderson" w:date="2022-01-13T15:44:00Z">
        <w:r w:rsidR="001C2DF5">
          <w:rPr>
            <w:lang w:val="en-CA"/>
          </w:rPr>
          <w:t>have a</w:t>
        </w:r>
      </w:ins>
      <w:ins w:id="986" w:author="Jay Anderson" w:date="2022-01-13T15:45:00Z">
        <w:r w:rsidR="001C2DF5">
          <w:rPr>
            <w:lang w:val="en-CA"/>
          </w:rPr>
          <w:t xml:space="preserve"> more</w:t>
        </w:r>
      </w:ins>
      <w:ins w:id="987" w:author="Jay Anderson" w:date="2022-01-13T15:44:00Z">
        <w:r w:rsidR="001C2DF5">
          <w:rPr>
            <w:lang w:val="en-CA"/>
          </w:rPr>
          <w:t xml:space="preserve"> limited </w:t>
        </w:r>
      </w:ins>
      <w:ins w:id="988" w:author="Jay Anderson" w:date="2022-01-13T15:45:00Z">
        <w:r w:rsidR="001C2DF5">
          <w:rPr>
            <w:lang w:val="en-CA"/>
          </w:rPr>
          <w:t xml:space="preserve">role </w:t>
        </w:r>
      </w:ins>
      <w:ins w:id="989" w:author="Jay Anderson" w:date="2022-01-13T15:46:00Z">
        <w:r w:rsidR="00C579F9">
          <w:rPr>
            <w:lang w:val="en-CA"/>
          </w:rPr>
          <w:t>(if used at all) with</w:t>
        </w:r>
      </w:ins>
      <w:ins w:id="990" w:author="Jay Anderson" w:date="2022-01-13T15:45:00Z">
        <w:r w:rsidR="001C2DF5">
          <w:rPr>
            <w:lang w:val="en-CA"/>
          </w:rPr>
          <w:t>in a feedst</w:t>
        </w:r>
      </w:ins>
      <w:ins w:id="991" w:author="Jay Anderson" w:date="2022-01-13T15:46:00Z">
        <w:r w:rsidR="001C2DF5">
          <w:rPr>
            <w:lang w:val="en-CA"/>
          </w:rPr>
          <w:t xml:space="preserve">ock </w:t>
        </w:r>
      </w:ins>
      <w:ins w:id="992" w:author="Jay Anderson" w:date="2022-01-13T15:44:00Z">
        <w:r w:rsidR="001C2DF5">
          <w:rPr>
            <w:lang w:val="en-CA"/>
          </w:rPr>
          <w:t>port</w:t>
        </w:r>
      </w:ins>
      <w:ins w:id="993" w:author="Jay Anderson" w:date="2022-01-13T15:46:00Z">
        <w:r w:rsidR="001C2DF5">
          <w:rPr>
            <w:lang w:val="en-CA"/>
          </w:rPr>
          <w:t>f</w:t>
        </w:r>
      </w:ins>
      <w:ins w:id="994" w:author="Jay Anderson" w:date="2022-01-13T15:44:00Z">
        <w:r w:rsidR="001C2DF5">
          <w:rPr>
            <w:lang w:val="en-CA"/>
          </w:rPr>
          <w:t>o</w:t>
        </w:r>
      </w:ins>
      <w:ins w:id="995" w:author="Jay Anderson" w:date="2022-01-13T15:46:00Z">
        <w:r w:rsidR="001C2DF5">
          <w:rPr>
            <w:lang w:val="en-CA"/>
          </w:rPr>
          <w:t>lio</w:t>
        </w:r>
        <w:r w:rsidR="00C579F9">
          <w:rPr>
            <w:lang w:val="en-CA"/>
          </w:rPr>
          <w:t>.</w:t>
        </w:r>
      </w:ins>
      <w:ins w:id="996" w:author="Jay Anderson" w:date="2022-01-13T16:31:00Z">
        <w:r w:rsidR="006F1194" w:rsidRPr="006F1194">
          <w:t xml:space="preserve"> </w:t>
        </w:r>
      </w:ins>
      <w:ins w:id="997" w:author="Jay Anderson" w:date="2022-01-13T19:27:00Z">
        <w:r w:rsidR="00925F83">
          <w:t xml:space="preserve">In the future we hope to </w:t>
        </w:r>
      </w:ins>
      <w:ins w:id="998" w:author="Jay Anderson" w:date="2022-01-13T19:28:00Z">
        <w:r w:rsidR="00925F83">
          <w:t xml:space="preserve">build </w:t>
        </w:r>
        <w:proofErr w:type="spellStart"/>
        <w:r w:rsidR="00925F83">
          <w:t>opon</w:t>
        </w:r>
      </w:ins>
      <w:proofErr w:type="spellEnd"/>
      <w:ins w:id="999" w:author="Jay Anderson" w:date="2022-01-13T19:27:00Z">
        <w:r w:rsidR="00925F83">
          <w:t xml:space="preserve"> this research by</w:t>
        </w:r>
      </w:ins>
      <w:ins w:id="1000" w:author="Jay Anderson" w:date="2022-01-13T19:26:00Z">
        <w:r w:rsidR="00925F83">
          <w:t xml:space="preserve"> </w:t>
        </w:r>
      </w:ins>
      <w:ins w:id="1001" w:author="Jay Anderson" w:date="2022-01-13T16:32:00Z">
        <w:r w:rsidR="006F1194">
          <w:t>optim</w:t>
        </w:r>
      </w:ins>
      <w:ins w:id="1002" w:author="Jay Anderson" w:date="2022-01-13T19:27:00Z">
        <w:r w:rsidR="00925F83">
          <w:t>izing the</w:t>
        </w:r>
      </w:ins>
      <w:ins w:id="1003" w:author="Jay Anderson" w:date="2022-01-13T16:32:00Z">
        <w:r w:rsidR="006F1194">
          <w:t xml:space="preserve"> </w:t>
        </w:r>
      </w:ins>
      <w:ins w:id="1004" w:author="Jay Anderson" w:date="2022-01-13T19:26:00Z">
        <w:r w:rsidR="00925F83">
          <w:t xml:space="preserve">allocation of different </w:t>
        </w:r>
      </w:ins>
      <w:ins w:id="1005" w:author="Jay Anderson" w:date="2022-01-13T16:32:00Z">
        <w:r w:rsidR="006F1194">
          <w:t>feedstock</w:t>
        </w:r>
      </w:ins>
      <w:ins w:id="1006" w:author="Jay Anderson" w:date="2022-01-13T19:26:00Z">
        <w:r w:rsidR="00925F83">
          <w:t>s</w:t>
        </w:r>
      </w:ins>
      <w:ins w:id="1007" w:author="Jay Anderson" w:date="2022-01-13T16:32:00Z">
        <w:r w:rsidR="006F1194">
          <w:t xml:space="preserve"> within</w:t>
        </w:r>
      </w:ins>
      <w:ins w:id="1008" w:author="Jay Anderson" w:date="2022-01-13T16:31:00Z">
        <w:r w:rsidR="006F1194">
          <w:t xml:space="preserve"> </w:t>
        </w:r>
      </w:ins>
      <w:ins w:id="1009" w:author="Jay Anderson" w:date="2022-01-13T19:27:00Z">
        <w:r w:rsidR="00925F83">
          <w:t xml:space="preserve">a </w:t>
        </w:r>
      </w:ins>
      <w:ins w:id="1010" w:author="Jay Anderson" w:date="2022-01-13T16:31:00Z">
        <w:r w:rsidR="006F1194">
          <w:t>bioenergy feedstock portfolio.</w:t>
        </w:r>
      </w:ins>
    </w:p>
    <w:p w14:paraId="2580CE06" w14:textId="14174A54" w:rsidR="00FA715A" w:rsidRDefault="00C579F9">
      <w:pPr>
        <w:pStyle w:val="BodyText"/>
        <w:rPr>
          <w:ins w:id="1011" w:author="Jay Anderson" w:date="2022-01-13T16:58:00Z"/>
          <w:rFonts w:cs="Times New Roman (Body CS)"/>
          <w:lang w:val="en-CA"/>
        </w:rPr>
      </w:pPr>
      <w:ins w:id="1012" w:author="Jay Anderson" w:date="2022-01-13T15:55:00Z">
        <w:r>
          <w:rPr>
            <w:rFonts w:cs="Times New Roman (Body CS)"/>
          </w:rPr>
          <w:t xml:space="preserve">Although forest residues </w:t>
        </w:r>
      </w:ins>
      <w:ins w:id="1013" w:author="Jay Anderson" w:date="2022-01-13T15:56:00Z">
        <w:r w:rsidR="0088083A">
          <w:rPr>
            <w:rFonts w:cs="Times New Roman (Body CS)"/>
          </w:rPr>
          <w:t xml:space="preserve">are utilized </w:t>
        </w:r>
      </w:ins>
      <w:ins w:id="1014" w:author="Jay Anderson" w:date="2022-01-13T15:55:00Z">
        <w:r>
          <w:rPr>
            <w:rFonts w:cs="Times New Roman (Body CS)"/>
          </w:rPr>
          <w:t xml:space="preserve">for bioenergy </w:t>
        </w:r>
      </w:ins>
      <w:ins w:id="1015" w:author="Jay Anderson" w:date="2022-01-13T16:09:00Z">
        <w:r w:rsidR="00101085">
          <w:rPr>
            <w:rFonts w:cs="Times New Roman (Body CS)"/>
          </w:rPr>
          <w:t xml:space="preserve">in </w:t>
        </w:r>
      </w:ins>
      <w:ins w:id="1016" w:author="Jay Anderson" w:date="2022-01-13T19:28:00Z">
        <w:r w:rsidR="00925F83">
          <w:rPr>
            <w:rFonts w:cs="Times New Roman (Body CS)"/>
          </w:rPr>
          <w:t>other</w:t>
        </w:r>
      </w:ins>
      <w:ins w:id="1017" w:author="Jay Anderson" w:date="2022-01-13T15:55:00Z">
        <w:r>
          <w:rPr>
            <w:rFonts w:cs="Times New Roman (Body CS)"/>
          </w:rPr>
          <w:t xml:space="preserve"> parts of the world</w:t>
        </w:r>
      </w:ins>
      <w:ins w:id="1018" w:author="Jay Anderson" w:date="2022-01-13T15:56:00Z">
        <w:r>
          <w:rPr>
            <w:rFonts w:cs="Times New Roman (Body CS)"/>
          </w:rPr>
          <w:t>, i</w:t>
        </w:r>
      </w:ins>
      <w:ins w:id="1019" w:author="Jay Anderson" w:date="2022-01-13T15:54:00Z">
        <w:r>
          <w:rPr>
            <w:rFonts w:cs="Times New Roman (Body CS)"/>
          </w:rPr>
          <w:t>n Canada</w:t>
        </w:r>
      </w:ins>
      <w:ins w:id="1020" w:author="Jay Anderson" w:date="2022-01-13T15:56:00Z">
        <w:r>
          <w:rPr>
            <w:rFonts w:cs="Times New Roman (Body CS)"/>
          </w:rPr>
          <w:t xml:space="preserve"> </w:t>
        </w:r>
        <w:r w:rsidR="0088083A">
          <w:rPr>
            <w:rFonts w:cs="Times New Roman (Body CS)"/>
          </w:rPr>
          <w:t>the</w:t>
        </w:r>
      </w:ins>
      <w:ins w:id="1021" w:author="Jay Anderson" w:date="2022-01-13T16:09:00Z">
        <w:r w:rsidR="00101085">
          <w:rPr>
            <w:rFonts w:cs="Times New Roman (Body CS)"/>
          </w:rPr>
          <w:t>y</w:t>
        </w:r>
      </w:ins>
      <w:ins w:id="1022" w:author="Jay Anderson" w:date="2022-01-13T15:57:00Z">
        <w:r w:rsidR="0088083A">
          <w:rPr>
            <w:rFonts w:cs="Times New Roman (Body CS)"/>
          </w:rPr>
          <w:t xml:space="preserve"> are still </w:t>
        </w:r>
      </w:ins>
      <w:ins w:id="1023" w:author="Jay Anderson" w:date="2022-01-13T16:06:00Z">
        <w:r w:rsidR="00101085">
          <w:rPr>
            <w:rFonts w:cs="Times New Roman (Body CS)"/>
          </w:rPr>
          <w:t xml:space="preserve">largely </w:t>
        </w:r>
      </w:ins>
      <w:ins w:id="1024" w:author="Jay Anderson" w:date="2022-01-13T15:57:00Z">
        <w:r w:rsidR="0088083A">
          <w:rPr>
            <w:rFonts w:cs="Times New Roman (Body CS)"/>
          </w:rPr>
          <w:t xml:space="preserve">considered a waste product. </w:t>
        </w:r>
      </w:ins>
      <w:ins w:id="1025" w:author="Jay Anderson" w:date="2022-01-13T16:07:00Z">
        <w:r w:rsidR="00101085">
          <w:rPr>
            <w:rFonts w:cs="Times New Roman (Body CS)"/>
            <w:lang w:val="en-CA"/>
          </w:rPr>
          <w:t>Given that f</w:t>
        </w:r>
      </w:ins>
      <w:ins w:id="1026" w:author="Jay Anderson" w:date="2022-01-13T16:00:00Z">
        <w:r w:rsidR="007A6E9A" w:rsidRPr="007A6E9A">
          <w:rPr>
            <w:rFonts w:cs="Times New Roman (Body CS)"/>
            <w:lang w:val="en-CA"/>
          </w:rPr>
          <w:t xml:space="preserve">eedstock costs are </w:t>
        </w:r>
      </w:ins>
      <w:ins w:id="1027" w:author="Jay Anderson" w:date="2022-01-13T16:48:00Z">
        <w:r w:rsidR="00D70E22">
          <w:rPr>
            <w:rFonts w:cs="Times New Roman (Body CS)"/>
            <w:lang w:val="en-CA"/>
          </w:rPr>
          <w:t xml:space="preserve">critical </w:t>
        </w:r>
      </w:ins>
      <w:ins w:id="1028" w:author="Jay Anderson" w:date="2022-01-13T16:00:00Z">
        <w:r w:rsidR="007A6E9A" w:rsidRPr="007A6E9A">
          <w:rPr>
            <w:rFonts w:cs="Times New Roman (Body CS)"/>
            <w:lang w:val="en-CA"/>
          </w:rPr>
          <w:t xml:space="preserve">to the economic viability of </w:t>
        </w:r>
      </w:ins>
      <w:ins w:id="1029" w:author="Jay Anderson" w:date="2022-01-13T19:29:00Z">
        <w:r w:rsidR="00925F83">
          <w:rPr>
            <w:rFonts w:cs="Times New Roman (Body CS)"/>
            <w:lang w:val="en-CA"/>
          </w:rPr>
          <w:t xml:space="preserve">any </w:t>
        </w:r>
      </w:ins>
      <w:ins w:id="1030" w:author="Jay Anderson" w:date="2022-01-13T16:00:00Z">
        <w:r w:rsidR="007A6E9A" w:rsidRPr="007A6E9A">
          <w:rPr>
            <w:rFonts w:cs="Times New Roman (Body CS)"/>
            <w:lang w:val="en-CA"/>
          </w:rPr>
          <w:t>bio</w:t>
        </w:r>
      </w:ins>
      <w:ins w:id="1031" w:author="Jay Anderson" w:date="2022-01-13T16:07:00Z">
        <w:r w:rsidR="00101085">
          <w:rPr>
            <w:rFonts w:cs="Times New Roman (Body CS)"/>
            <w:lang w:val="en-CA"/>
          </w:rPr>
          <w:t xml:space="preserve">energy </w:t>
        </w:r>
      </w:ins>
      <w:ins w:id="1032" w:author="Jay Anderson" w:date="2022-01-13T19:29:00Z">
        <w:r w:rsidR="00925F83">
          <w:rPr>
            <w:rFonts w:cs="Times New Roman (Body CS)"/>
            <w:lang w:val="en-CA"/>
          </w:rPr>
          <w:t>project</w:t>
        </w:r>
      </w:ins>
      <w:ins w:id="1033" w:author="Jay Anderson" w:date="2022-01-13T16:00:00Z">
        <w:r w:rsidR="007A6E9A" w:rsidRPr="007A6E9A">
          <w:rPr>
            <w:rFonts w:cs="Times New Roman (Body CS)"/>
            <w:lang w:val="en-CA"/>
          </w:rPr>
          <w:t xml:space="preserve">, </w:t>
        </w:r>
      </w:ins>
      <w:ins w:id="1034" w:author="Jay Anderson" w:date="2022-01-13T19:30:00Z">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w:t>
        </w:r>
      </w:ins>
      <w:ins w:id="1035" w:author="Jay Anderson" w:date="2022-01-13T19:31:00Z">
        <w:r w:rsidR="006258ED">
          <w:rPr>
            <w:rFonts w:cs="Times New Roman (Body CS)"/>
            <w:lang w:val="en-CA"/>
          </w:rPr>
          <w:t>extracted in Canada we will likely need to see</w:t>
        </w:r>
      </w:ins>
      <w:ins w:id="1036" w:author="Jay Anderson" w:date="2022-01-13T19:30:00Z">
        <w:r w:rsidR="00925F83">
          <w:rPr>
            <w:rFonts w:cs="Times New Roman (Body CS)"/>
            <w:lang w:val="en-CA"/>
          </w:rPr>
          <w:t xml:space="preserve"> </w:t>
        </w:r>
      </w:ins>
      <w:ins w:id="1037" w:author="Jay Anderson" w:date="2022-01-13T16:49:00Z">
        <w:r w:rsidR="00D70E22">
          <w:rPr>
            <w:rFonts w:cs="Times New Roman (Body CS)"/>
            <w:lang w:val="en-CA"/>
          </w:rPr>
          <w:t>improvements</w:t>
        </w:r>
      </w:ins>
      <w:ins w:id="1038" w:author="Jay Anderson" w:date="2022-01-13T16:00:00Z">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w:t>
        </w:r>
        <w:r w:rsidR="007A6E9A" w:rsidRPr="007A6E9A">
          <w:rPr>
            <w:rFonts w:cs="Times New Roman (Body CS)"/>
            <w:lang w:val="en-CA"/>
          </w:rPr>
          <w:lastRenderedPageBreak/>
          <w:t>and</w:t>
        </w:r>
      </w:ins>
      <w:ins w:id="1039" w:author="Jay Anderson" w:date="2022-01-13T19:32:00Z">
        <w:r w:rsidR="006258ED">
          <w:rPr>
            <w:rFonts w:cs="Times New Roman (Body CS)"/>
            <w:lang w:val="en-CA"/>
          </w:rPr>
          <w:t>/or</w:t>
        </w:r>
      </w:ins>
      <w:ins w:id="1040" w:author="Jay Anderson" w:date="2022-01-13T16:00:00Z">
        <w:r w:rsidR="007A6E9A" w:rsidRPr="007A6E9A">
          <w:rPr>
            <w:rFonts w:cs="Times New Roman (Body CS)"/>
            <w:lang w:val="en-CA"/>
          </w:rPr>
          <w:t xml:space="preserve"> </w:t>
        </w:r>
      </w:ins>
      <w:ins w:id="1041" w:author="Jay Anderson" w:date="2022-01-13T16:49:00Z">
        <w:r w:rsidR="00D70E22">
          <w:rPr>
            <w:rFonts w:cs="Times New Roman (Body CS)"/>
            <w:lang w:val="en-CA"/>
          </w:rPr>
          <w:t xml:space="preserve">increases in </w:t>
        </w:r>
      </w:ins>
      <w:ins w:id="1042" w:author="Jay Anderson" w:date="2022-01-13T16:00:00Z">
        <w:r w:rsidR="007A6E9A" w:rsidRPr="007A6E9A">
          <w:rPr>
            <w:rFonts w:cs="Times New Roman (Body CS)"/>
            <w:lang w:val="en-CA"/>
          </w:rPr>
          <w:t>future bio</w:t>
        </w:r>
      </w:ins>
      <w:ins w:id="1043" w:author="Jay Anderson" w:date="2022-01-13T16:08:00Z">
        <w:r w:rsidR="00101085">
          <w:rPr>
            <w:rFonts w:cs="Times New Roman (Body CS)"/>
            <w:lang w:val="en-CA"/>
          </w:rPr>
          <w:t>fuel</w:t>
        </w:r>
      </w:ins>
      <w:ins w:id="1044" w:author="Jay Anderson" w:date="2022-01-13T16:00:00Z">
        <w:r w:rsidR="007A6E9A" w:rsidRPr="007A6E9A">
          <w:rPr>
            <w:rFonts w:cs="Times New Roman (Body CS)"/>
            <w:lang w:val="en-CA"/>
          </w:rPr>
          <w:t xml:space="preserve"> prices. </w:t>
        </w:r>
      </w:ins>
      <w:ins w:id="1045" w:author="Jay Anderson" w:date="2022-01-13T16:56:00Z">
        <w:r w:rsidR="00FA715A">
          <w:rPr>
            <w:rFonts w:cs="Times New Roman (Body CS)"/>
            <w:lang w:val="en-CA"/>
          </w:rPr>
          <w:t>Government</w:t>
        </w:r>
      </w:ins>
      <w:ins w:id="1046" w:author="Jay Anderson" w:date="2022-01-13T19:32:00Z">
        <w:r w:rsidR="006258ED">
          <w:rPr>
            <w:rFonts w:cs="Times New Roman (Body CS)"/>
            <w:lang w:val="en-CA"/>
          </w:rPr>
          <w:t>s</w:t>
        </w:r>
      </w:ins>
      <w:ins w:id="1047" w:author="Jay Anderson" w:date="2022-01-13T16:56:00Z">
        <w:r w:rsidR="00FA715A">
          <w:rPr>
            <w:rFonts w:cs="Times New Roman (Body CS)"/>
            <w:lang w:val="en-CA"/>
          </w:rPr>
          <w:t xml:space="preserve"> can play a role in </w:t>
        </w:r>
      </w:ins>
      <w:ins w:id="1048" w:author="Jay Anderson" w:date="2022-01-13T16:57:00Z">
        <w:r w:rsidR="00FA715A">
          <w:rPr>
            <w:rFonts w:cs="Times New Roman (Body CS)"/>
            <w:lang w:val="en-CA"/>
          </w:rPr>
          <w:t xml:space="preserve">improving </w:t>
        </w:r>
      </w:ins>
      <w:ins w:id="1049" w:author="Jay Anderson" w:date="2022-01-13T19:32:00Z">
        <w:r w:rsidR="006258ED">
          <w:rPr>
            <w:rFonts w:cs="Times New Roman (Body CS)"/>
            <w:lang w:val="en-CA"/>
          </w:rPr>
          <w:t xml:space="preserve">bioenergy production </w:t>
        </w:r>
      </w:ins>
      <w:ins w:id="1050" w:author="Jay Anderson" w:date="2022-01-13T16:57:00Z">
        <w:r w:rsidR="00FA715A">
          <w:rPr>
            <w:rFonts w:cs="Times New Roman (Body CS)"/>
            <w:lang w:val="en-CA"/>
          </w:rPr>
          <w:t>technology through investments in R&amp;D, and can impa</w:t>
        </w:r>
      </w:ins>
      <w:ins w:id="1051" w:author="Jay Anderson" w:date="2022-01-13T16:58:00Z">
        <w:r w:rsidR="00FA715A">
          <w:rPr>
            <w:rFonts w:cs="Times New Roman (Body CS)"/>
            <w:lang w:val="en-CA"/>
          </w:rPr>
          <w:t>c</w:t>
        </w:r>
      </w:ins>
      <w:ins w:id="1052" w:author="Jay Anderson" w:date="2022-01-13T16:57:00Z">
        <w:r w:rsidR="00FA715A">
          <w:rPr>
            <w:rFonts w:cs="Times New Roman (Body CS)"/>
            <w:lang w:val="en-CA"/>
          </w:rPr>
          <w:t>t future biofuel prices through public policy.</w:t>
        </w:r>
      </w:ins>
      <w:ins w:id="1053" w:author="Jay Anderson" w:date="2022-01-13T16:56:00Z">
        <w:r w:rsidR="00FA715A">
          <w:rPr>
            <w:rFonts w:cs="Times New Roman (Body CS)"/>
            <w:lang w:val="en-CA"/>
          </w:rPr>
          <w:t xml:space="preserve"> </w:t>
        </w:r>
      </w:ins>
    </w:p>
    <w:p w14:paraId="76A3A4A3" w14:textId="6E24F3EB" w:rsidR="003054D9" w:rsidRPr="00D17AE8" w:rsidRDefault="006258ED">
      <w:pPr>
        <w:pStyle w:val="BodyText"/>
        <w:rPr>
          <w:ins w:id="1054" w:author="Jay Anderson" w:date="2021-12-15T14:10:00Z"/>
          <w:rFonts w:cs="Times New Roman (Body CS)"/>
          <w:lang w:val="en-CA"/>
          <w:rPrChange w:id="1055" w:author="Jay Anderson" w:date="2022-01-13T16:19:00Z">
            <w:rPr>
              <w:ins w:id="1056" w:author="Jay Anderson" w:date="2021-12-15T14:10:00Z"/>
            </w:rPr>
          </w:rPrChange>
        </w:rPr>
      </w:pPr>
      <w:ins w:id="1057" w:author="Jay Anderson" w:date="2022-01-13T19:33:00Z">
        <w:r>
          <w:rPr>
            <w:rFonts w:cs="Times New Roman (Body CS)"/>
            <w:lang w:val="en-CA"/>
          </w:rPr>
          <w:t xml:space="preserve">On the </w:t>
        </w:r>
      </w:ins>
      <w:ins w:id="1058" w:author="Jay Anderson" w:date="2022-01-13T19:39:00Z">
        <w:r w:rsidR="00432BC4">
          <w:rPr>
            <w:rFonts w:cs="Times New Roman (Body CS)"/>
            <w:lang w:val="en-CA"/>
          </w:rPr>
          <w:t xml:space="preserve">Canadian </w:t>
        </w:r>
      </w:ins>
      <w:ins w:id="1059" w:author="Jay Anderson" w:date="2022-01-13T19:33:00Z">
        <w:r>
          <w:rPr>
            <w:rFonts w:cs="Times New Roman (Body CS)"/>
            <w:lang w:val="en-CA"/>
          </w:rPr>
          <w:t xml:space="preserve">public policy front, </w:t>
        </w:r>
      </w:ins>
      <w:ins w:id="1060" w:author="Jay Anderson" w:date="2022-01-13T16:00:00Z">
        <w:r w:rsidR="007A6E9A" w:rsidRPr="007A6E9A">
          <w:rPr>
            <w:rFonts w:cs="Times New Roman (Body CS)"/>
            <w:lang w:val="en-CA"/>
          </w:rPr>
          <w:t xml:space="preserve">governments </w:t>
        </w:r>
      </w:ins>
      <w:ins w:id="1061" w:author="Jay Anderson" w:date="2022-01-13T19:39:00Z">
        <w:r w:rsidR="00432BC4">
          <w:rPr>
            <w:rFonts w:cs="Times New Roman (Body CS)"/>
            <w:lang w:val="en-CA"/>
          </w:rPr>
          <w:t xml:space="preserve">have </w:t>
        </w:r>
      </w:ins>
      <w:ins w:id="1062" w:author="Jay Anderson" w:date="2022-01-13T16:00:00Z">
        <w:r w:rsidR="007A6E9A" w:rsidRPr="007A6E9A">
          <w:rPr>
            <w:rFonts w:cs="Times New Roman (Body CS)"/>
            <w:lang w:val="en-CA"/>
          </w:rPr>
          <w:t>set renewable fuel mandates and pay production subsidies for bioethanol</w:t>
        </w:r>
      </w:ins>
      <w:ins w:id="1063" w:author="Jay Anderson" w:date="2022-01-13T19:40:00Z">
        <w:r w:rsidR="00432BC4">
          <w:rPr>
            <w:rFonts w:cs="Times New Roman (Body CS)"/>
            <w:lang w:val="en-CA"/>
          </w:rPr>
          <w:t xml:space="preserve"> and</w:t>
        </w:r>
      </w:ins>
      <w:ins w:id="1064" w:author="Jay Anderson" w:date="2022-01-13T16:00:00Z">
        <w:r w:rsidR="007A6E9A" w:rsidRPr="007A6E9A">
          <w:rPr>
            <w:rFonts w:cs="Times New Roman (Body CS)"/>
            <w:lang w:val="en-CA"/>
          </w:rPr>
          <w:t xml:space="preserve"> biodiesel, thereby impacting future biofuel prices </w:t>
        </w:r>
      </w:ins>
      <w:ins w:id="1065" w:author="Jay Anderson" w:date="2022-01-13T16:01:00Z">
        <w:r w:rsidR="007A6E9A" w:rsidRPr="007A6E9A">
          <w:rPr>
            <w:rFonts w:cs="Times New Roman (Body CS)"/>
            <w:highlight w:val="yellow"/>
            <w:lang w:val="en-CA"/>
            <w:rPrChange w:id="1066" w:author="Jay Anderson" w:date="2022-01-13T16:01:00Z">
              <w:rPr>
                <w:rFonts w:cs="Times New Roman (Body CS)"/>
                <w:lang w:val="en-CA"/>
              </w:rPr>
            </w:rPrChange>
          </w:rPr>
          <w:t>[</w:t>
        </w:r>
      </w:ins>
      <w:ins w:id="1067" w:author="Jay Anderson" w:date="2022-01-13T16:00:00Z">
        <w:r w:rsidR="007A6E9A" w:rsidRPr="007A6E9A">
          <w:rPr>
            <w:rFonts w:cs="Times New Roman (Body CS)"/>
            <w:highlight w:val="yellow"/>
            <w:lang w:val="en-CA"/>
            <w:rPrChange w:id="1068" w:author="Jay Anderson" w:date="2022-01-13T16:01:00Z">
              <w:rPr>
                <w:rFonts w:cs="Times New Roman (Body CS)"/>
                <w:lang w:val="en-CA"/>
              </w:rPr>
            </w:rPrChange>
          </w:rPr>
          <w:t>Campbell et al., 2016</w:t>
        </w:r>
      </w:ins>
      <w:ins w:id="1069" w:author="Jay Anderson" w:date="2022-01-13T16:01:00Z">
        <w:r w:rsidR="007A6E9A" w:rsidRPr="007A6E9A">
          <w:rPr>
            <w:rFonts w:cs="Times New Roman (Body CS)"/>
            <w:highlight w:val="yellow"/>
            <w:lang w:val="en-CA"/>
            <w:rPrChange w:id="1070" w:author="Jay Anderson" w:date="2022-01-13T16:01:00Z">
              <w:rPr>
                <w:rFonts w:cs="Times New Roman (Body CS)"/>
                <w:lang w:val="en-CA"/>
              </w:rPr>
            </w:rPrChange>
          </w:rPr>
          <w:t>]</w:t>
        </w:r>
      </w:ins>
      <w:ins w:id="1071" w:author="Jay Anderson" w:date="2022-01-13T16:00:00Z">
        <w:r w:rsidR="007A6E9A" w:rsidRPr="007A6E9A">
          <w:rPr>
            <w:rFonts w:cs="Times New Roman (Body CS)"/>
            <w:lang w:val="en-CA"/>
          </w:rPr>
          <w:t xml:space="preserve">. The continuation of such subsidies will likely be an important factor for the emergence of a second-generation (“advanced”) biofuel sector in Canada. Another factor that could provide important incentives for </w:t>
        </w:r>
      </w:ins>
      <w:ins w:id="1072" w:author="Jay Anderson" w:date="2022-01-13T16:50:00Z">
        <w:r w:rsidR="004E7EB6">
          <w:rPr>
            <w:rFonts w:cs="Times New Roman (Body CS)"/>
            <w:lang w:val="en-CA"/>
          </w:rPr>
          <w:t>advanced</w:t>
        </w:r>
      </w:ins>
      <w:ins w:id="1073" w:author="Jay Anderson" w:date="2022-01-13T16:00:00Z">
        <w:r w:rsidR="007A6E9A" w:rsidRPr="007A6E9A">
          <w:rPr>
            <w:rFonts w:cs="Times New Roman (Body CS)"/>
            <w:lang w:val="en-CA"/>
          </w:rPr>
          <w:t xml:space="preserve"> biofuels is the Government of Canada's Clean Fuel Standard, which is proposed to come into force in 2022</w:t>
        </w:r>
      </w:ins>
      <w:ins w:id="1074" w:author="Jay Anderson" w:date="2022-01-13T19:41:00Z">
        <w:r w:rsidR="00C94697">
          <w:rPr>
            <w:rFonts w:cs="Times New Roman (Body CS)"/>
            <w:lang w:val="en-CA"/>
          </w:rPr>
          <w:t>, and which will require transportation fuel suppliers to lower the carbon intensity of their fuels</w:t>
        </w:r>
      </w:ins>
      <w:ins w:id="1075" w:author="Jay Anderson" w:date="2022-01-13T16:00:00Z">
        <w:r w:rsidR="007A6E9A" w:rsidRPr="007A6E9A">
          <w:rPr>
            <w:rFonts w:cs="Times New Roman (Body CS)"/>
            <w:lang w:val="en-CA"/>
          </w:rPr>
          <w:t xml:space="preserve"> </w:t>
        </w:r>
      </w:ins>
      <w:ins w:id="1076" w:author="Jay Anderson" w:date="2022-01-13T19:42:00Z">
        <w:r w:rsidR="00C94697" w:rsidRPr="00C94697">
          <w:rPr>
            <w:rFonts w:cs="Times New Roman (Body CS)"/>
            <w:highlight w:val="yellow"/>
            <w:lang w:val="en-CA"/>
            <w:rPrChange w:id="1077" w:author="Jay Anderson" w:date="2022-01-13T19:42:00Z">
              <w:rPr>
                <w:rFonts w:cs="Times New Roman (Body CS)"/>
                <w:lang w:val="en-CA"/>
              </w:rPr>
            </w:rPrChange>
          </w:rPr>
          <w:t>[</w:t>
        </w:r>
      </w:ins>
      <w:ins w:id="1078" w:author="Jay Anderson" w:date="2022-01-13T16:00:00Z">
        <w:r w:rsidR="007A6E9A" w:rsidRPr="00C94697">
          <w:rPr>
            <w:rFonts w:cs="Times New Roman (Body CS)"/>
            <w:highlight w:val="yellow"/>
            <w:lang w:val="en-CA"/>
            <w:rPrChange w:id="1079" w:author="Jay Anderson" w:date="2022-01-13T19:42:00Z">
              <w:rPr>
                <w:rFonts w:cs="Times New Roman (Body CS)"/>
                <w:lang w:val="en-CA"/>
              </w:rPr>
            </w:rPrChange>
          </w:rPr>
          <w:t>Government of Canada, 2020</w:t>
        </w:r>
      </w:ins>
      <w:ins w:id="1080" w:author="Jay Anderson" w:date="2022-01-13T19:42:00Z">
        <w:r w:rsidR="00C94697" w:rsidRPr="00C94697">
          <w:rPr>
            <w:rFonts w:cs="Times New Roman (Body CS)"/>
            <w:highlight w:val="yellow"/>
            <w:lang w:val="en-CA"/>
            <w:rPrChange w:id="1081" w:author="Jay Anderson" w:date="2022-01-13T19:42:00Z">
              <w:rPr>
                <w:rFonts w:cs="Times New Roman (Body CS)"/>
                <w:lang w:val="en-CA"/>
              </w:rPr>
            </w:rPrChange>
          </w:rPr>
          <w:t>]</w:t>
        </w:r>
      </w:ins>
      <w:ins w:id="1082" w:author="Jay Anderson" w:date="2022-01-13T16:00:00Z">
        <w:r w:rsidR="007A6E9A" w:rsidRPr="007A6E9A">
          <w:rPr>
            <w:rFonts w:cs="Times New Roman (Body CS)"/>
            <w:lang w:val="en-CA"/>
          </w:rPr>
          <w:t xml:space="preserve">. </w:t>
        </w:r>
      </w:ins>
      <w:ins w:id="1083" w:author="Jay Anderson" w:date="2022-01-13T16:04:00Z">
        <w:r w:rsidR="007A6E9A">
          <w:rPr>
            <w:rFonts w:cs="Times New Roman (Body CS)"/>
            <w:lang w:val="en-CA"/>
          </w:rPr>
          <w:t xml:space="preserve"> </w:t>
        </w:r>
      </w:ins>
      <w:ins w:id="1084" w:author="Jay Anderson" w:date="2022-01-13T16:51:00Z">
        <w:r w:rsidR="004E7EB6">
          <w:rPr>
            <w:rFonts w:cs="Times New Roman (Body CS)"/>
            <w:lang w:val="en-CA"/>
          </w:rPr>
          <w:t xml:space="preserve">Although these policies are </w:t>
        </w:r>
      </w:ins>
      <w:ins w:id="1085" w:author="Jay Anderson" w:date="2022-01-13T19:35:00Z">
        <w:r>
          <w:rPr>
            <w:rFonts w:cs="Times New Roman (Body CS)"/>
            <w:lang w:val="en-CA"/>
          </w:rPr>
          <w:t xml:space="preserve">focused </w:t>
        </w:r>
      </w:ins>
      <w:ins w:id="1086" w:author="Jay Anderson" w:date="2022-01-13T16:51:00Z">
        <w:r w:rsidR="004E7EB6">
          <w:rPr>
            <w:rFonts w:cs="Times New Roman (Body CS)"/>
            <w:lang w:val="en-CA"/>
          </w:rPr>
          <w:t xml:space="preserve">more </w:t>
        </w:r>
      </w:ins>
      <w:ins w:id="1087" w:author="Jay Anderson" w:date="2022-01-13T19:35:00Z">
        <w:r>
          <w:rPr>
            <w:rFonts w:cs="Times New Roman (Body CS)"/>
            <w:lang w:val="en-CA"/>
          </w:rPr>
          <w:t>on</w:t>
        </w:r>
      </w:ins>
      <w:ins w:id="1088" w:author="Jay Anderson" w:date="2022-01-13T16:51:00Z">
        <w:r w:rsidR="004E7EB6">
          <w:rPr>
            <w:rFonts w:cs="Times New Roman (Body CS)"/>
            <w:lang w:val="en-CA"/>
          </w:rPr>
          <w:t xml:space="preserve"> liquid biofuel</w:t>
        </w:r>
      </w:ins>
      <w:ins w:id="1089" w:author="Jay Anderson" w:date="2022-01-13T16:52:00Z">
        <w:r w:rsidR="004E7EB6">
          <w:rPr>
            <w:rFonts w:cs="Times New Roman (Body CS)"/>
            <w:lang w:val="en-CA"/>
          </w:rPr>
          <w:t xml:space="preserve">s, </w:t>
        </w:r>
      </w:ins>
      <w:ins w:id="1090" w:author="Jay Anderson" w:date="2022-01-13T16:53:00Z">
        <w:r w:rsidR="004E7EB6">
          <w:rPr>
            <w:rFonts w:cs="Times New Roman (Body CS)"/>
            <w:lang w:val="en-CA"/>
          </w:rPr>
          <w:t xml:space="preserve">there are also new policies which could </w:t>
        </w:r>
      </w:ins>
      <w:ins w:id="1091" w:author="Jay Anderson" w:date="2022-01-13T19:36:00Z">
        <w:r>
          <w:rPr>
            <w:rFonts w:cs="Times New Roman (Body CS)"/>
            <w:lang w:val="en-CA"/>
          </w:rPr>
          <w:t>promote</w:t>
        </w:r>
      </w:ins>
      <w:ins w:id="1092" w:author="Jay Anderson" w:date="2022-01-13T16:52:00Z">
        <w:r w:rsidR="004E7EB6">
          <w:rPr>
            <w:rFonts w:cs="Times New Roman (Body CS)"/>
            <w:lang w:val="en-CA"/>
          </w:rPr>
          <w:t xml:space="preserve"> burning pellets. Indeed</w:t>
        </w:r>
      </w:ins>
      <w:ins w:id="1093" w:author="Jay Anderson" w:date="2022-01-13T16:51:00Z">
        <w:r w:rsidR="004E7EB6">
          <w:rPr>
            <w:rFonts w:cs="Times New Roman (Body CS)"/>
            <w:lang w:val="en-CA"/>
          </w:rPr>
          <w:t>, t</w:t>
        </w:r>
      </w:ins>
      <w:ins w:id="1094" w:author="Jay Anderson" w:date="2022-01-13T16:11:00Z">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ins>
      <w:ins w:id="1095" w:author="Jay Anderson" w:date="2022-01-13T16:16:00Z">
        <w:r w:rsidR="00101085">
          <w:rPr>
            <w:rFonts w:cs="Times New Roman (Body CS)"/>
            <w:highlight w:val="yellow"/>
            <w:lang w:val="en-CA"/>
          </w:rPr>
          <w:t>II</w:t>
        </w:r>
      </w:ins>
      <w:ins w:id="1096" w:author="Jay Anderson" w:date="2022-01-13T16:11:00Z">
        <w:r w:rsidR="00101085" w:rsidRPr="00EC5EF4">
          <w:rPr>
            <w:rFonts w:cs="Times New Roman (Body CS)"/>
            <w:highlight w:val="yellow"/>
            <w:lang w:val="en-CA"/>
          </w:rPr>
          <w:t xml:space="preserve"> 2018]</w:t>
        </w:r>
        <w:r w:rsidR="00101085" w:rsidRPr="00101085">
          <w:rPr>
            <w:rFonts w:cs="Times New Roman (Body CS)"/>
            <w:lang w:val="en-CA"/>
          </w:rPr>
          <w:t xml:space="preserve"> </w:t>
        </w:r>
      </w:ins>
      <w:ins w:id="1097" w:author="Jay Anderson" w:date="2022-01-13T16:12:00Z">
        <w:r w:rsidR="00101085">
          <w:rPr>
            <w:rFonts w:cs="Times New Roman (Body CS)"/>
            <w:lang w:val="en-CA"/>
          </w:rPr>
          <w:t xml:space="preserve">which could provide incentives to </w:t>
        </w:r>
      </w:ins>
      <w:ins w:id="1098" w:author="Jay Anderson" w:date="2022-01-13T16:04:00Z">
        <w:r w:rsidR="007A6E9A">
          <w:rPr>
            <w:rFonts w:cs="Times New Roman (Body CS)"/>
            <w:lang w:val="en-CA"/>
          </w:rPr>
          <w:t xml:space="preserve">use forest residue pellets in </w:t>
        </w:r>
        <w:r w:rsidR="007A6E9A" w:rsidRPr="007A6E9A">
          <w:rPr>
            <w:rFonts w:cs="Times New Roman (Body CS)"/>
          </w:rPr>
          <w:t>heat and power plants instead of coal and natural gas</w:t>
        </w:r>
      </w:ins>
      <w:ins w:id="1099" w:author="Jay Anderson" w:date="2022-01-13T16:12:00Z">
        <w:r w:rsidR="00101085">
          <w:rPr>
            <w:rFonts w:cs="Times New Roman (Body CS)"/>
          </w:rPr>
          <w:t xml:space="preserve">. In this case, </w:t>
        </w:r>
      </w:ins>
      <w:ins w:id="1100" w:author="Jay Anderson" w:date="2022-01-13T16:13:00Z">
        <w:r w:rsidR="00101085">
          <w:rPr>
            <w:rFonts w:cs="Times New Roman (Body CS)"/>
          </w:rPr>
          <w:t>since</w:t>
        </w:r>
      </w:ins>
      <w:ins w:id="1101" w:author="Jay Anderson" w:date="2022-01-13T16:08:00Z">
        <w:r w:rsidR="00101085" w:rsidRPr="00101085">
          <w:rPr>
            <w:rFonts w:cs="Times New Roman (Body CS)"/>
            <w:lang w:val="en-CA"/>
          </w:rPr>
          <w:t xml:space="preserve"> </w:t>
        </w:r>
      </w:ins>
      <w:ins w:id="1102" w:author="Jay Anderson" w:date="2022-01-13T16:13:00Z">
        <w:r w:rsidR="00101085">
          <w:rPr>
            <w:rFonts w:cs="Times New Roman (Body CS)"/>
            <w:lang w:val="en-CA"/>
          </w:rPr>
          <w:t xml:space="preserve">the pellets </w:t>
        </w:r>
      </w:ins>
      <w:ins w:id="1103" w:author="Jay Anderson" w:date="2022-01-13T16:54:00Z">
        <w:r w:rsidR="004E7EB6">
          <w:rPr>
            <w:rFonts w:cs="Times New Roman (Body CS)"/>
            <w:lang w:val="en-CA"/>
          </w:rPr>
          <w:t>would likely generate</w:t>
        </w:r>
      </w:ins>
      <w:ins w:id="1104" w:author="Jay Anderson" w:date="2022-01-13T16:08:00Z">
        <w:r w:rsidR="00101085" w:rsidRPr="00101085">
          <w:rPr>
            <w:rFonts w:cs="Times New Roman (Body CS)"/>
            <w:lang w:val="en-CA"/>
          </w:rPr>
          <w:t xml:space="preserve"> lower greenhouse gas emissions than the fossil fuels they displace, the</w:t>
        </w:r>
      </w:ins>
      <w:ins w:id="1105" w:author="Jay Anderson" w:date="2022-01-13T19:37:00Z">
        <w:r>
          <w:rPr>
            <w:rFonts w:cs="Times New Roman (Body CS)"/>
            <w:lang w:val="en-CA"/>
          </w:rPr>
          <w:t xml:space="preserve"> heat and power produced</w:t>
        </w:r>
      </w:ins>
      <w:ins w:id="1106" w:author="Jay Anderson" w:date="2022-01-13T16:08:00Z">
        <w:r w:rsidR="00101085" w:rsidRPr="00101085">
          <w:rPr>
            <w:rFonts w:cs="Times New Roman (Body CS)"/>
            <w:lang w:val="en-CA"/>
          </w:rPr>
          <w:t xml:space="preserve"> </w:t>
        </w:r>
      </w:ins>
      <w:ins w:id="1107" w:author="Jay Anderson" w:date="2022-01-13T16:55:00Z">
        <w:r w:rsidR="004E7EB6">
          <w:rPr>
            <w:rFonts w:cs="Times New Roman (Body CS)"/>
            <w:lang w:val="en-CA"/>
          </w:rPr>
          <w:t>w</w:t>
        </w:r>
      </w:ins>
      <w:ins w:id="1108" w:author="Jay Anderson" w:date="2022-01-13T16:08:00Z">
        <w:r w:rsidR="00101085" w:rsidRPr="00101085">
          <w:rPr>
            <w:rFonts w:cs="Times New Roman (Body CS)"/>
            <w:lang w:val="en-CA"/>
          </w:rPr>
          <w:t>oul</w:t>
        </w:r>
      </w:ins>
      <w:ins w:id="1109" w:author="Jay Anderson" w:date="2022-01-13T16:13:00Z">
        <w:r w:rsidR="00101085">
          <w:rPr>
            <w:rFonts w:cs="Times New Roman (Body CS)"/>
            <w:lang w:val="en-CA"/>
          </w:rPr>
          <w:t>d</w:t>
        </w:r>
      </w:ins>
      <w:ins w:id="1110" w:author="Jay Anderson" w:date="2022-01-13T16:55:00Z">
        <w:r w:rsidR="004E7EB6">
          <w:rPr>
            <w:rFonts w:cs="Times New Roman (Body CS)"/>
            <w:lang w:val="en-CA"/>
          </w:rPr>
          <w:t xml:space="preserve"> thereby</w:t>
        </w:r>
      </w:ins>
      <w:ins w:id="1111" w:author="Jay Anderson" w:date="2022-01-13T16:13:00Z">
        <w:r w:rsidR="00101085">
          <w:rPr>
            <w:rFonts w:cs="Times New Roman (Body CS)"/>
            <w:lang w:val="en-CA"/>
          </w:rPr>
          <w:t xml:space="preserve"> incur</w:t>
        </w:r>
      </w:ins>
      <w:ins w:id="1112" w:author="Jay Anderson" w:date="2022-01-13T16:08:00Z">
        <w:r w:rsidR="00101085" w:rsidRPr="00101085">
          <w:rPr>
            <w:rFonts w:cs="Times New Roman (Body CS)"/>
            <w:lang w:val="en-CA"/>
          </w:rPr>
          <w:t xml:space="preserve"> lower carbon tax</w:t>
        </w:r>
      </w:ins>
      <w:ins w:id="1113" w:author="Jay Anderson" w:date="2022-01-13T16:13:00Z">
        <w:r w:rsidR="00101085">
          <w:rPr>
            <w:rFonts w:cs="Times New Roman (Body CS)"/>
            <w:lang w:val="en-CA"/>
          </w:rPr>
          <w:t>es</w:t>
        </w:r>
      </w:ins>
      <w:ins w:id="1114" w:author="Jay Anderson" w:date="2022-01-13T16:08:00Z">
        <w:r w:rsidR="00101085" w:rsidRPr="00101085">
          <w:rPr>
            <w:rFonts w:cs="Times New Roman (Body CS)"/>
            <w:lang w:val="en-CA"/>
          </w:rPr>
          <w:t>, th</w:t>
        </w:r>
      </w:ins>
      <w:ins w:id="1115" w:author="Jay Anderson" w:date="2022-01-13T16:55:00Z">
        <w:r w:rsidR="004E7EB6">
          <w:rPr>
            <w:rFonts w:cs="Times New Roman (Body CS)"/>
            <w:lang w:val="en-CA"/>
          </w:rPr>
          <w:t>us</w:t>
        </w:r>
      </w:ins>
      <w:ins w:id="1116" w:author="Jay Anderson" w:date="2022-01-13T16:08:00Z">
        <w:r w:rsidR="00101085" w:rsidRPr="00101085">
          <w:rPr>
            <w:rFonts w:cs="Times New Roman (Body CS)"/>
            <w:lang w:val="en-CA"/>
          </w:rPr>
          <w:t xml:space="preserve"> </w:t>
        </w:r>
      </w:ins>
      <w:ins w:id="1117" w:author="Jay Anderson" w:date="2022-01-13T16:55:00Z">
        <w:r w:rsidR="004E7EB6">
          <w:rPr>
            <w:rFonts w:cs="Times New Roman (Body CS)"/>
            <w:lang w:val="en-CA"/>
          </w:rPr>
          <w:t>improving</w:t>
        </w:r>
      </w:ins>
      <w:ins w:id="1118" w:author="Jay Anderson" w:date="2022-01-13T16:15:00Z">
        <w:r w:rsidR="00101085">
          <w:rPr>
            <w:rFonts w:cs="Times New Roman (Body CS)"/>
            <w:lang w:val="en-CA"/>
          </w:rPr>
          <w:t xml:space="preserve"> the</w:t>
        </w:r>
      </w:ins>
      <w:ins w:id="1119" w:author="Jay Anderson" w:date="2022-01-13T16:08:00Z">
        <w:r w:rsidR="00101085" w:rsidRPr="00101085">
          <w:rPr>
            <w:rFonts w:cs="Times New Roman (Body CS)"/>
            <w:lang w:val="en-CA"/>
          </w:rPr>
          <w:t xml:space="preserve"> financial returns</w:t>
        </w:r>
      </w:ins>
      <w:ins w:id="1120" w:author="Jay Anderson" w:date="2022-01-13T16:15:00Z">
        <w:r w:rsidR="00101085">
          <w:rPr>
            <w:rFonts w:cs="Times New Roman (Body CS)"/>
            <w:lang w:val="en-CA"/>
          </w:rPr>
          <w:t xml:space="preserve"> to using pellets</w:t>
        </w:r>
      </w:ins>
      <w:ins w:id="1121" w:author="Jay Anderson" w:date="2022-01-13T16:08:00Z">
        <w:r w:rsidR="00101085" w:rsidRPr="00101085">
          <w:rPr>
            <w:rFonts w:cs="Times New Roman (Body CS)"/>
            <w:lang w:val="en-CA"/>
          </w:rPr>
          <w:t xml:space="preserve">. </w:t>
        </w:r>
      </w:ins>
    </w:p>
    <w:p w14:paraId="6B8B070F" w14:textId="77777777" w:rsidR="003054D9" w:rsidRDefault="003054D9">
      <w:pPr>
        <w:pStyle w:val="BodyText"/>
      </w:pPr>
    </w:p>
    <w:p w14:paraId="4A1F029B" w14:textId="77777777" w:rsidR="000F5F23" w:rsidRDefault="00B37F11">
      <w:pPr>
        <w:pStyle w:val="Heading1"/>
      </w:pPr>
      <w:bookmarkStart w:id="1122" w:name="data-availability"/>
      <w:bookmarkEnd w:id="399"/>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2">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1123" w:name="acknowledgements"/>
      <w:bookmarkEnd w:id="1122"/>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w:t>
      </w:r>
      <w:proofErr w:type="spellStart"/>
      <w:r>
        <w:t>Luckert</w:t>
      </w:r>
      <w:proofErr w:type="spellEnd"/>
      <w:r>
        <w:t xml:space="preserve">, Feng </w:t>
      </w:r>
      <w:proofErr w:type="spellStart"/>
      <w:r>
        <w:t>Qiu</w:t>
      </w:r>
      <w:proofErr w:type="spellEnd"/>
      <w:r>
        <w:t xml:space="preserve">, Grant Hauer, and </w:t>
      </w:r>
      <w:proofErr w:type="spellStart"/>
      <w:r>
        <w:t>Wenbei</w:t>
      </w:r>
      <w:proofErr w:type="spellEnd"/>
      <w:r>
        <w:t xml:space="preserve"> Zhang for helpful discussion.</w:t>
      </w:r>
    </w:p>
    <w:p w14:paraId="089F09F6" w14:textId="2E0C0A16" w:rsidR="000F5F23" w:rsidRDefault="00B37F11">
      <w:pPr>
        <w:pStyle w:val="Heading1"/>
        <w:rPr>
          <w:ins w:id="1124" w:author="Jay Anderson" w:date="2021-12-13T13:48:00Z"/>
        </w:rPr>
      </w:pPr>
      <w:bookmarkStart w:id="1125" w:name="references"/>
      <w:bookmarkEnd w:id="1123"/>
      <w:r>
        <w:t>References</w:t>
      </w:r>
    </w:p>
    <w:p w14:paraId="1EEBC6EF" w14:textId="563B899A" w:rsidR="00BF2222" w:rsidRDefault="00BF2222" w:rsidP="00BF2222">
      <w:pPr>
        <w:pStyle w:val="BodyText"/>
        <w:rPr>
          <w:ins w:id="1126" w:author="Jay Anderson" w:date="2021-12-13T13:48:00Z"/>
        </w:rPr>
      </w:pPr>
    </w:p>
    <w:p w14:paraId="7A7EC9F9" w14:textId="77777777" w:rsidR="00BF2222" w:rsidRDefault="00BF2222" w:rsidP="00BF2222">
      <w:pPr>
        <w:widowControl w:val="0"/>
        <w:spacing w:after="120"/>
        <w:ind w:left="720" w:hanging="720"/>
        <w:rPr>
          <w:ins w:id="1127" w:author="Jay Anderson" w:date="2021-12-13T13:48:00Z"/>
        </w:rPr>
      </w:pPr>
      <w:commentRangeStart w:id="1128"/>
      <w:ins w:id="1129" w:author="Jay Anderson" w:date="2021-12-13T13:48:00Z">
        <w:r>
          <w:t xml:space="preserve">Campbell, H. Anderson, J. and M.K. </w:t>
        </w:r>
        <w:proofErr w:type="spellStart"/>
        <w:r>
          <w:t>Luckert</w:t>
        </w:r>
        <w:proofErr w:type="spellEnd"/>
        <w:r>
          <w:t xml:space="preserve">. 2016. Public Policies and Canadian Ethanol </w:t>
        </w:r>
        <w:r>
          <w:lastRenderedPageBreak/>
          <w:t xml:space="preserve">Production: History and Future Prospects for an Emerging Industry. </w:t>
        </w:r>
        <w:r>
          <w:rPr>
            <w:i/>
          </w:rPr>
          <w:t xml:space="preserve">Biofuels </w:t>
        </w:r>
        <w:r>
          <w:t xml:space="preserve">January, 1-20. </w:t>
        </w:r>
      </w:ins>
      <w:commentRangeEnd w:id="1128"/>
      <w:r w:rsidR="00E15E14">
        <w:rPr>
          <w:rStyle w:val="CommentReference"/>
        </w:rPr>
        <w:commentReference w:id="1128"/>
      </w:r>
    </w:p>
    <w:p w14:paraId="451ABD6D" w14:textId="6499161F" w:rsidR="00BF2222" w:rsidRDefault="00BF2222" w:rsidP="00BF2222">
      <w:pPr>
        <w:pStyle w:val="BodyText"/>
        <w:rPr>
          <w:ins w:id="1130" w:author="Jay Anderson" w:date="2022-01-13T16:16:00Z"/>
        </w:rPr>
      </w:pPr>
    </w:p>
    <w:p w14:paraId="3799F3F2" w14:textId="1F65A4BA" w:rsidR="00101085" w:rsidRPr="00101085" w:rsidRDefault="00101085" w:rsidP="00101085">
      <w:pPr>
        <w:pStyle w:val="BodyText"/>
        <w:rPr>
          <w:ins w:id="1131" w:author="Jay Anderson" w:date="2022-01-13T16:16:00Z"/>
          <w:lang w:val="en-CA"/>
        </w:rPr>
      </w:pPr>
      <w:ins w:id="1132" w:author="Jay Anderson" w:date="2022-01-13T16:16:00Z">
        <w:r w:rsidRPr="00101085">
          <w:rPr>
            <w:lang w:val="en-CA"/>
          </w:rPr>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ins>
    </w:p>
    <w:p w14:paraId="0BE69A32" w14:textId="6571AE2D" w:rsidR="00BF2222" w:rsidRDefault="00BF2222">
      <w:pPr>
        <w:pStyle w:val="BodyText"/>
        <w:rPr>
          <w:ins w:id="1133" w:author="Jay Anderson" w:date="2022-01-13T16:20:00Z"/>
        </w:rPr>
      </w:pPr>
    </w:p>
    <w:p w14:paraId="79DB9594" w14:textId="77777777" w:rsidR="00932426" w:rsidRPr="00932426" w:rsidRDefault="00932426" w:rsidP="00932426">
      <w:pPr>
        <w:pStyle w:val="BodyText"/>
        <w:rPr>
          <w:ins w:id="1134" w:author="Jay Anderson" w:date="2022-01-13T16:21:00Z"/>
          <w:lang w:val="en-CA"/>
        </w:rPr>
      </w:pPr>
      <w:ins w:id="1135" w:author="Jay Anderson" w:date="2022-01-13T16:21:00Z">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ins>
    </w:p>
    <w:p w14:paraId="780639FC" w14:textId="77777777" w:rsidR="00932426" w:rsidRPr="00932426" w:rsidRDefault="00932426" w:rsidP="00932426">
      <w:pPr>
        <w:pStyle w:val="BodyText"/>
        <w:rPr>
          <w:ins w:id="1136" w:author="Jay Anderson" w:date="2022-01-13T16:21:00Z"/>
          <w:lang w:val="en-CA"/>
        </w:rPr>
      </w:pPr>
      <w:ins w:id="1137" w:author="Jay Anderson" w:date="2022-01-13T16:21:00Z">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ins>
    </w:p>
    <w:p w14:paraId="4A0CBB13" w14:textId="77777777" w:rsidR="00932426" w:rsidRDefault="00932426">
      <w:pPr>
        <w:pStyle w:val="BodyText"/>
        <w:rPr>
          <w:ins w:id="1138" w:author="Jay Anderson" w:date="2022-01-13T16:19:00Z"/>
        </w:rPr>
      </w:pPr>
    </w:p>
    <w:p w14:paraId="255A0108" w14:textId="190B67D1" w:rsidR="003650D6" w:rsidRPr="003650D6" w:rsidRDefault="003650D6" w:rsidP="003650D6">
      <w:pPr>
        <w:pStyle w:val="BodyText"/>
        <w:rPr>
          <w:ins w:id="1139" w:author="Jay Anderson" w:date="2022-01-13T16:19:00Z"/>
          <w:lang w:val="en-CA"/>
        </w:rPr>
      </w:pPr>
      <w:proofErr w:type="spellStart"/>
      <w:ins w:id="1140" w:author="Jay Anderson" w:date="2022-01-13T16:19:00Z">
        <w:r w:rsidRPr="003650D6">
          <w:rPr>
            <w:lang w:val="en-CA"/>
          </w:rPr>
          <w:t>Shooshtarian</w:t>
        </w:r>
        <w:proofErr w:type="spellEnd"/>
        <w:r w:rsidRPr="003650D6">
          <w:rPr>
            <w:lang w:val="en-CA"/>
          </w:rPr>
          <w:t xml:space="preserve">, A., Anderson, J.A., Armstrong, G.W., and </w:t>
        </w:r>
        <w:proofErr w:type="spellStart"/>
        <w:r w:rsidRPr="003650D6">
          <w:rPr>
            <w:lang w:val="en-CA"/>
          </w:rPr>
          <w:t>Luckert</w:t>
        </w:r>
        <w:proofErr w:type="spellEnd"/>
        <w:r w:rsidRPr="003650D6">
          <w:rPr>
            <w:lang w:val="en-CA"/>
          </w:rPr>
          <w:t xml:space="preserve">,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ins>
    </w:p>
    <w:p w14:paraId="36A3A8F7" w14:textId="29B18400" w:rsidR="003650D6" w:rsidRDefault="003650D6">
      <w:pPr>
        <w:pStyle w:val="BodyText"/>
        <w:rPr>
          <w:ins w:id="1141" w:author="Jay Anderson" w:date="2022-01-13T16:37:00Z"/>
        </w:rPr>
      </w:pPr>
    </w:p>
    <w:p w14:paraId="401BF8B8" w14:textId="1FE7F7B5" w:rsidR="006F1194" w:rsidRPr="006F1194" w:rsidRDefault="006F1194" w:rsidP="006F1194">
      <w:pPr>
        <w:pStyle w:val="BodyText"/>
        <w:rPr>
          <w:ins w:id="1142" w:author="Jay Anderson" w:date="2022-01-13T16:38:00Z"/>
          <w:lang w:val="en-CA"/>
        </w:rPr>
      </w:pPr>
      <w:ins w:id="1143" w:author="Jay Anderson" w:date="2022-01-13T16:38:00Z">
        <w:r w:rsidRPr="006F1194">
          <w:rPr>
            <w:lang w:val="en-CA"/>
          </w:rPr>
          <w:t xml:space="preserve">Sultana A, Kumar A, </w:t>
        </w:r>
        <w:proofErr w:type="spellStart"/>
        <w:r w:rsidRPr="006F1194">
          <w:rPr>
            <w:lang w:val="en-CA"/>
          </w:rPr>
          <w:t>Harfield</w:t>
        </w:r>
        <w:proofErr w:type="spellEnd"/>
        <w:r w:rsidRPr="006F1194">
          <w:rPr>
            <w:lang w:val="en-CA"/>
          </w:rPr>
          <w:t xml:space="preserve">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ins>
    </w:p>
    <w:p w14:paraId="1A21C7B3" w14:textId="3E99DFF8" w:rsidR="006F1194" w:rsidRDefault="006F1194">
      <w:pPr>
        <w:pStyle w:val="BodyText"/>
        <w:rPr>
          <w:ins w:id="1144" w:author="Jay Anderson" w:date="2022-01-13T16:37:00Z"/>
        </w:rPr>
      </w:pPr>
    </w:p>
    <w:p w14:paraId="3031FACC" w14:textId="77777777" w:rsidR="006F1194" w:rsidRPr="00BF2222" w:rsidRDefault="006F1194">
      <w:pPr>
        <w:pStyle w:val="BodyText"/>
        <w:pPrChange w:id="1145" w:author="Jay Anderson" w:date="2021-12-13T13:48:00Z">
          <w:pPr>
            <w:pStyle w:val="Heading1"/>
          </w:pPr>
        </w:pPrChange>
      </w:pPr>
    </w:p>
    <w:p w14:paraId="584DD086" w14:textId="77777777" w:rsidR="000F5F23" w:rsidRDefault="00B37F11">
      <w:pPr>
        <w:pStyle w:val="Bibliography"/>
      </w:pPr>
      <w:bookmarkStart w:id="1146" w:name="ref-Lane2018"/>
      <w:bookmarkStart w:id="1147" w:name="refs"/>
      <w:r>
        <w:t xml:space="preserve">[1] </w:t>
      </w:r>
      <w:r>
        <w:tab/>
        <w:t xml:space="preserve">Lane J. </w:t>
      </w:r>
      <w:hyperlink r:id="rId13">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1148" w:name="ref-Watters2021"/>
      <w:bookmarkEnd w:id="1146"/>
      <w:r>
        <w:t xml:space="preserve">[2] </w:t>
      </w:r>
      <w:r>
        <w:tab/>
        <w:t xml:space="preserve">Watters A. </w:t>
      </w:r>
      <w:hyperlink r:id="rId14">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1149" w:name="ref-Sterman2018"/>
      <w:bookmarkEnd w:id="1148"/>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5">
        <w:r>
          <w:rPr>
            <w:rStyle w:val="Hyperlink"/>
          </w:rPr>
          <w:t>10.1088/1748-9326/aaa512</w:t>
        </w:r>
      </w:hyperlink>
      <w:r>
        <w:t>.</w:t>
      </w:r>
    </w:p>
    <w:p w14:paraId="55A0EA6C" w14:textId="77777777" w:rsidR="000F5F23" w:rsidRDefault="00B37F11">
      <w:pPr>
        <w:pStyle w:val="Bibliography"/>
      </w:pPr>
      <w:bookmarkStart w:id="1150" w:name="ref-Dymond2010"/>
      <w:bookmarkEnd w:id="1149"/>
      <w:r>
        <w:t xml:space="preserve">[4] </w:t>
      </w:r>
      <w:r>
        <w:tab/>
        <w:t>Dymond CC, Titus BD, Stinson G, Kurz WA. Future quantities and spatial distribution of harvesting residue and dead wood from natural disturbances in Canada. Forest Ecology and Management 2010;260:181–92. doi:</w:t>
      </w:r>
      <w:hyperlink r:id="rId16">
        <w:r>
          <w:rPr>
            <w:rStyle w:val="Hyperlink"/>
          </w:rPr>
          <w:t>10.1016/j.foreco.2010.04.015</w:t>
        </w:r>
      </w:hyperlink>
      <w:r>
        <w:t>.</w:t>
      </w:r>
    </w:p>
    <w:p w14:paraId="194E10D8" w14:textId="77777777" w:rsidR="000F5F23" w:rsidRDefault="00B37F11">
      <w:pPr>
        <w:pStyle w:val="Bibliography"/>
      </w:pPr>
      <w:bookmarkStart w:id="1151" w:name="ref-Shabani2013"/>
      <w:bookmarkEnd w:id="1150"/>
      <w:r>
        <w:t xml:space="preserve">[5] </w:t>
      </w:r>
      <w:r>
        <w:tab/>
        <w:t>Shabani N, Akhtari S, Sowlati T. Value chain optimization of forest biomass for bioenergy production: A review. Renewable and Sustainable Energy Reviews 2013;23:299–311. doi:</w:t>
      </w:r>
      <w:hyperlink r:id="rId17">
        <w:r>
          <w:rPr>
            <w:rStyle w:val="Hyperlink"/>
          </w:rPr>
          <w:t>10.1016/j.rser.2013.03.005</w:t>
        </w:r>
      </w:hyperlink>
      <w:r>
        <w:t>.</w:t>
      </w:r>
    </w:p>
    <w:p w14:paraId="62E8FF9D" w14:textId="77777777" w:rsidR="000F5F23" w:rsidRDefault="00B37F11">
      <w:pPr>
        <w:pStyle w:val="Bibliography"/>
      </w:pPr>
      <w:bookmarkStart w:id="1152" w:name="ref-Kumar2003"/>
      <w:bookmarkEnd w:id="1151"/>
      <w:r>
        <w:lastRenderedPageBreak/>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1153" w:name="ref-Rummer2007"/>
      <w:bookmarkEnd w:id="1152"/>
      <w:r>
        <w:t xml:space="preserve">[7] </w:t>
      </w:r>
      <w:r>
        <w:tab/>
        <w:t>Rummer B. Moving Biomass: Technology, Economics, and Possibilities 2007:69.</w:t>
      </w:r>
    </w:p>
    <w:p w14:paraId="4FF76A95" w14:textId="77777777" w:rsidR="000F5F23" w:rsidRDefault="00B37F11">
      <w:pPr>
        <w:pStyle w:val="Bibliography"/>
      </w:pPr>
      <w:bookmarkStart w:id="1154" w:name="ref-Aulakh2008"/>
      <w:bookmarkEnd w:id="1153"/>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1155" w:name="ref-deAvillez2014"/>
      <w:bookmarkEnd w:id="1154"/>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1156" w:name="ref-Spelter2009"/>
      <w:bookmarkEnd w:id="1155"/>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1157" w:name="ref-Niquidet2014"/>
      <w:bookmarkEnd w:id="1156"/>
      <w:r>
        <w:t xml:space="preserve">[11] </w:t>
      </w:r>
      <w:r>
        <w:tab/>
        <w:t xml:space="preserve">Niquidet K, Friesen D. </w:t>
      </w:r>
      <w:hyperlink r:id="rId18">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1158" w:name="ref-Stephen2010"/>
      <w:bookmarkEnd w:id="1157"/>
      <w:r>
        <w:t xml:space="preserve">[12] </w:t>
      </w:r>
      <w:r>
        <w:tab/>
        <w:t>Stephen JD, Sokhansanj S, Bi X, Sowlati T, Kloeck T, Townley-Smith L, et al. Analysis of biomass feedstock availability and variability for the Peace River region of Alberta, Canada. Biosystems Engineering 2010;105:103–11. doi:</w:t>
      </w:r>
      <w:hyperlink r:id="rId19">
        <w:r>
          <w:rPr>
            <w:rStyle w:val="Hyperlink"/>
          </w:rPr>
          <w:t>10.1016/j.biosystemseng.2009.09.019</w:t>
        </w:r>
      </w:hyperlink>
      <w:r>
        <w:t>.</w:t>
      </w:r>
    </w:p>
    <w:p w14:paraId="2C03E1E2" w14:textId="77777777" w:rsidR="000F5F23" w:rsidRDefault="00B37F11">
      <w:pPr>
        <w:pStyle w:val="Bibliography"/>
      </w:pPr>
      <w:bookmarkStart w:id="1159" w:name="ref-Bolkesjo2006"/>
      <w:bookmarkEnd w:id="1158"/>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0">
        <w:r>
          <w:rPr>
            <w:rStyle w:val="Hyperlink"/>
          </w:rPr>
          <w:t>10.1080/02827580600591216</w:t>
        </w:r>
      </w:hyperlink>
      <w:r>
        <w:t>.</w:t>
      </w:r>
    </w:p>
    <w:p w14:paraId="2BFD656F" w14:textId="77777777" w:rsidR="000F5F23" w:rsidRDefault="00B37F11">
      <w:pPr>
        <w:pStyle w:val="Bibliography"/>
      </w:pPr>
      <w:bookmarkStart w:id="1160" w:name="ref-Buongiorno2011"/>
      <w:bookmarkEnd w:id="1159"/>
      <w:r>
        <w:t xml:space="preserve">[14] </w:t>
      </w:r>
      <w:r>
        <w:tab/>
        <w:t>Buongiorno J, Raunikar R, Zhu S. Consequences of increasing bioenergy demand on wood and forests: An application of the Global Forest Products Model. Journal of Forest Economics 2011;17:214–29. doi:</w:t>
      </w:r>
      <w:hyperlink r:id="rId21">
        <w:r>
          <w:rPr>
            <w:rStyle w:val="Hyperlink"/>
          </w:rPr>
          <w:t>10.1016/j.jfe.2011.02.008</w:t>
        </w:r>
      </w:hyperlink>
      <w:r>
        <w:t>.</w:t>
      </w:r>
    </w:p>
    <w:p w14:paraId="33290DFF" w14:textId="77777777" w:rsidR="000F5F23" w:rsidRDefault="00B37F11">
      <w:pPr>
        <w:pStyle w:val="Bibliography"/>
      </w:pPr>
      <w:bookmarkStart w:id="1161" w:name="ref-Galik2009"/>
      <w:bookmarkEnd w:id="1160"/>
      <w:r>
        <w:t xml:space="preserve">[15] </w:t>
      </w:r>
      <w:r>
        <w:tab/>
        <w:t>Galik CS, Abt R, Wu Y. Forest Biomass Supply in the Southeastern United States—Implications for Industrial Roundwood and Bioenergy Production. Journal of Forestry 2009;107:69–77. doi:</w:t>
      </w:r>
      <w:hyperlink r:id="rId22">
        <w:r>
          <w:rPr>
            <w:rStyle w:val="Hyperlink"/>
          </w:rPr>
          <w:t>10.1093/jof/107.2.69</w:t>
        </w:r>
      </w:hyperlink>
      <w:r>
        <w:t>.</w:t>
      </w:r>
    </w:p>
    <w:p w14:paraId="490AABBB" w14:textId="77777777" w:rsidR="000F5F23" w:rsidRDefault="00B37F11">
      <w:pPr>
        <w:pStyle w:val="Bibliography"/>
      </w:pPr>
      <w:bookmarkStart w:id="1162" w:name="ref-Cambero2015"/>
      <w:bookmarkEnd w:id="1161"/>
      <w:r>
        <w:t xml:space="preserve">[16] </w:t>
      </w:r>
      <w:r>
        <w:tab/>
        <w:t>Cambero C, Sowlati T, Marinescu M, Röser D. Strategic optimization of forest residues to bioenergy and biofuel supply chain. International Journal of Energy Research 2015;39:439–52. doi:</w:t>
      </w:r>
      <w:hyperlink r:id="rId23">
        <w:r>
          <w:rPr>
            <w:rStyle w:val="Hyperlink"/>
          </w:rPr>
          <w:t>10.1002/er.3233</w:t>
        </w:r>
      </w:hyperlink>
      <w:r>
        <w:t>.</w:t>
      </w:r>
    </w:p>
    <w:p w14:paraId="396AF256" w14:textId="77777777" w:rsidR="000F5F23" w:rsidRDefault="00B37F11">
      <w:pPr>
        <w:pStyle w:val="Bibliography"/>
      </w:pPr>
      <w:bookmarkStart w:id="1163" w:name="ref-Chen2012"/>
      <w:bookmarkEnd w:id="1162"/>
      <w:r>
        <w:t xml:space="preserve">[17] </w:t>
      </w:r>
      <w:r>
        <w:tab/>
        <w:t>Chen C-W, Fan Y. Bioethanol supply chain system planning under supply and demand uncertainties. Transportation Research Part E: Logistics and Transportation Review 2012;48:150–64. doi:</w:t>
      </w:r>
      <w:hyperlink r:id="rId24">
        <w:r>
          <w:rPr>
            <w:rStyle w:val="Hyperlink"/>
          </w:rPr>
          <w:t>10.1016/j.tre.2011.08.004</w:t>
        </w:r>
      </w:hyperlink>
      <w:r>
        <w:t>.</w:t>
      </w:r>
    </w:p>
    <w:p w14:paraId="56DF9912" w14:textId="77777777" w:rsidR="000F5F23" w:rsidRDefault="00B37F11">
      <w:pPr>
        <w:pStyle w:val="Bibliography"/>
      </w:pPr>
      <w:bookmarkStart w:id="1164" w:name="ref-Papapostolou2011"/>
      <w:bookmarkEnd w:id="1163"/>
      <w:r>
        <w:t xml:space="preserve">[18] </w:t>
      </w:r>
      <w:r>
        <w:tab/>
        <w:t>Papapostolou C, Kondili E, Kaldellis JK. Development and implementation of an optimisation model for biofuels supply chain. Energy 2011;36:6019–26. doi:</w:t>
      </w:r>
      <w:hyperlink r:id="rId25">
        <w:r>
          <w:rPr>
            <w:rStyle w:val="Hyperlink"/>
          </w:rPr>
          <w:t>10.1016/j.energy.2011.08.013</w:t>
        </w:r>
      </w:hyperlink>
      <w:r>
        <w:t>.</w:t>
      </w:r>
    </w:p>
    <w:p w14:paraId="5B001A7C" w14:textId="77777777" w:rsidR="000F5F23" w:rsidRDefault="00B37F11">
      <w:pPr>
        <w:pStyle w:val="Bibliography"/>
      </w:pPr>
      <w:bookmarkStart w:id="1165" w:name="ref-Johnson2012"/>
      <w:bookmarkEnd w:id="1164"/>
      <w:r>
        <w:lastRenderedPageBreak/>
        <w:t xml:space="preserve">[19] </w:t>
      </w:r>
      <w:r>
        <w:tab/>
        <w:t>Johnson DM, Jenkins TL, Zhang F. Methods for optimally locating a forest biomass-to-biofuel facility. Biofuels 2012;3:489–503. doi:</w:t>
      </w:r>
      <w:hyperlink r:id="rId26">
        <w:r>
          <w:rPr>
            <w:rStyle w:val="Hyperlink"/>
          </w:rPr>
          <w:t>10.4155/bfs.12.34</w:t>
        </w:r>
      </w:hyperlink>
      <w:r>
        <w:t>.</w:t>
      </w:r>
    </w:p>
    <w:p w14:paraId="2E04E3CF" w14:textId="77777777" w:rsidR="000F5F23" w:rsidRDefault="00B37F11">
      <w:pPr>
        <w:pStyle w:val="Bibliography"/>
      </w:pPr>
      <w:bookmarkStart w:id="1166" w:name="ref-Yemshanov2014"/>
      <w:bookmarkEnd w:id="1165"/>
      <w:r>
        <w:t xml:space="preserve">[20] </w:t>
      </w:r>
      <w:r>
        <w:tab/>
        <w:t>Yemshanov D, McKenney DW, Fraleigh S, McConkey B, Huffman T, Smith S. Cost estimates of post harvest forest biomass supply for Canada. Biomass &amp; Bioenergy 2014;69:80–94. doi:</w:t>
      </w:r>
      <w:hyperlink r:id="rId27">
        <w:r>
          <w:rPr>
            <w:rStyle w:val="Hyperlink"/>
          </w:rPr>
          <w:t>10.1016/j.biombioe.2014.07.002</w:t>
        </w:r>
      </w:hyperlink>
      <w:r>
        <w:t>.</w:t>
      </w:r>
    </w:p>
    <w:p w14:paraId="0CA45119" w14:textId="77777777" w:rsidR="000F5F23" w:rsidRDefault="00B37F11">
      <w:pPr>
        <w:pStyle w:val="Bibliography"/>
      </w:pPr>
      <w:bookmarkStart w:id="1167" w:name="ref-Blackburn2020"/>
      <w:bookmarkEnd w:id="1166"/>
      <w:r>
        <w:t xml:space="preserve">[21] </w:t>
      </w:r>
      <w:r>
        <w:tab/>
        <w:t xml:space="preserve">Blackburn K. </w:t>
      </w:r>
      <w:hyperlink r:id="rId28">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1168" w:name="ref-Swinton2021"/>
      <w:bookmarkEnd w:id="1167"/>
      <w:r>
        <w:t xml:space="preserve">[22] </w:t>
      </w:r>
      <w:r>
        <w:tab/>
        <w:t>Swinton SM, Dulys F, Klammer SSH. Why Biomass Residue Is Not as Plentiful as It Looks: Case Study on Economic Supply of Logging Residues. Applied Economic Perspectives and Policy 2021;43:1003–25. doi:</w:t>
      </w:r>
      <w:hyperlink r:id="rId29">
        <w:r>
          <w:rPr>
            <w:rStyle w:val="Hyperlink"/>
          </w:rPr>
          <w:t>10.1002/aepp.13067</w:t>
        </w:r>
      </w:hyperlink>
      <w:r>
        <w:t>.</w:t>
      </w:r>
    </w:p>
    <w:p w14:paraId="0BB02FF2" w14:textId="77777777" w:rsidR="000F5F23" w:rsidRDefault="00B37F11">
      <w:pPr>
        <w:pStyle w:val="Bibliography"/>
      </w:pPr>
      <w:bookmarkStart w:id="1169" w:name="ref-Golecha2016"/>
      <w:bookmarkEnd w:id="1168"/>
      <w:r>
        <w:t xml:space="preserve">[23] </w:t>
      </w:r>
      <w:r>
        <w:tab/>
        <w:t>Golecha R, Gan J. Effects of corn stover year-to-year supply variability and market structure on biomass utilization and cost. Renewable and Sustainable Energy Reviews 2016;57:34–44. doi:</w:t>
      </w:r>
      <w:hyperlink r:id="rId30">
        <w:r>
          <w:rPr>
            <w:rStyle w:val="Hyperlink"/>
          </w:rPr>
          <w:t>10.1016/j.rser.2015.12.075</w:t>
        </w:r>
      </w:hyperlink>
      <w:r>
        <w:t>.</w:t>
      </w:r>
    </w:p>
    <w:p w14:paraId="012C0C6B" w14:textId="77777777" w:rsidR="000F5F23" w:rsidRDefault="00B37F11">
      <w:pPr>
        <w:pStyle w:val="Bibliography"/>
      </w:pPr>
      <w:bookmarkStart w:id="1170" w:name="ref-Shooshtarian2021"/>
      <w:bookmarkEnd w:id="1169"/>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1">
        <w:r>
          <w:rPr>
            <w:rStyle w:val="Hyperlink"/>
          </w:rPr>
          <w:t>10.1139/cjfr-2020-0399</w:t>
        </w:r>
      </w:hyperlink>
      <w:r>
        <w:t>.</w:t>
      </w:r>
    </w:p>
    <w:p w14:paraId="11E50C83" w14:textId="77777777" w:rsidR="000F5F23" w:rsidRDefault="00B37F11">
      <w:pPr>
        <w:pStyle w:val="Bibliography"/>
      </w:pPr>
      <w:bookmarkStart w:id="1171" w:name="ref-Anderson2012"/>
      <w:bookmarkEnd w:id="1170"/>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1172" w:name="ref-AlbertaFMU"/>
      <w:bookmarkEnd w:id="1171"/>
      <w:r>
        <w:t xml:space="preserve">[26] </w:t>
      </w:r>
      <w:r>
        <w:tab/>
        <w:t xml:space="preserve">Alberta. </w:t>
      </w:r>
      <w:hyperlink r:id="rId32">
        <w:r>
          <w:rPr>
            <w:rStyle w:val="Hyperlink"/>
          </w:rPr>
          <w:t>Forest management units [map]</w:t>
        </w:r>
      </w:hyperlink>
      <w:r>
        <w:t xml:space="preserve"> 2021.</w:t>
      </w:r>
    </w:p>
    <w:p w14:paraId="5DA01087" w14:textId="77777777" w:rsidR="000F5F23" w:rsidRDefault="00B37F11">
      <w:pPr>
        <w:pStyle w:val="Bibliography"/>
      </w:pPr>
      <w:bookmarkStart w:id="1173" w:name="ref-AlbertaFMA"/>
      <w:bookmarkEnd w:id="1172"/>
      <w:r>
        <w:t xml:space="preserve">[27] </w:t>
      </w:r>
      <w:r>
        <w:tab/>
        <w:t xml:space="preserve">Alberta. </w:t>
      </w:r>
      <w:hyperlink r:id="rId33">
        <w:r>
          <w:rPr>
            <w:rStyle w:val="Hyperlink"/>
          </w:rPr>
          <w:t>Forest management agreement boundaries [map]</w:t>
        </w:r>
      </w:hyperlink>
      <w:r>
        <w:t xml:space="preserve"> 2021.</w:t>
      </w:r>
    </w:p>
    <w:p w14:paraId="60A6F973" w14:textId="77777777" w:rsidR="000F5F23" w:rsidRDefault="00B37F11">
      <w:pPr>
        <w:pStyle w:val="Bibliography"/>
      </w:pPr>
      <w:bookmarkStart w:id="1174" w:name="ref-QGISorg2021"/>
      <w:bookmarkEnd w:id="1173"/>
      <w:r>
        <w:t xml:space="preserve">[28] </w:t>
      </w:r>
      <w:r>
        <w:tab/>
        <w:t xml:space="preserve">QGIS.org. </w:t>
      </w:r>
      <w:hyperlink r:id="rId34">
        <w:r>
          <w:rPr>
            <w:rStyle w:val="Hyperlink"/>
          </w:rPr>
          <w:t>QGIS geographic information system</w:t>
        </w:r>
      </w:hyperlink>
      <w:r>
        <w:t xml:space="preserve"> 2021.</w:t>
      </w:r>
    </w:p>
    <w:p w14:paraId="00BC903D" w14:textId="77777777" w:rsidR="000F5F23" w:rsidRDefault="00B37F11">
      <w:pPr>
        <w:pStyle w:val="Bibliography"/>
      </w:pPr>
      <w:bookmarkStart w:id="1175" w:name="ref-Altalis2021"/>
      <w:bookmarkEnd w:id="1174"/>
      <w:r>
        <w:t xml:space="preserve">[29] </w:t>
      </w:r>
      <w:r>
        <w:tab/>
        <w:t xml:space="preserve">Altalis. </w:t>
      </w:r>
      <w:hyperlink r:id="rId35">
        <w:r>
          <w:rPr>
            <w:rStyle w:val="Hyperlink"/>
          </w:rPr>
          <w:t>Base features</w:t>
        </w:r>
      </w:hyperlink>
      <w:r>
        <w:t xml:space="preserve"> 2021.</w:t>
      </w:r>
    </w:p>
    <w:p w14:paraId="5CF6375F" w14:textId="77777777" w:rsidR="000F5F23" w:rsidRDefault="00B37F11">
      <w:pPr>
        <w:pStyle w:val="Bibliography"/>
      </w:pPr>
      <w:bookmarkStart w:id="1176" w:name="ref-ALSA2021"/>
      <w:bookmarkEnd w:id="1175"/>
      <w:r>
        <w:t xml:space="preserve">[30] </w:t>
      </w:r>
      <w:r>
        <w:tab/>
        <w:t xml:space="preserve">Alberta Land Surveyors’ Association. </w:t>
      </w:r>
      <w:hyperlink r:id="rId36">
        <w:r>
          <w:rPr>
            <w:rStyle w:val="Hyperlink"/>
          </w:rPr>
          <w:t>Alberta township system</w:t>
        </w:r>
      </w:hyperlink>
      <w:r>
        <w:t xml:space="preserve"> 2021.</w:t>
      </w:r>
    </w:p>
    <w:p w14:paraId="6CB70EBA" w14:textId="77777777" w:rsidR="000F5F23" w:rsidRDefault="00B37F11">
      <w:pPr>
        <w:pStyle w:val="Bibliography"/>
      </w:pPr>
      <w:bookmarkStart w:id="1177" w:name="ref-Alberta2021a"/>
      <w:bookmarkEnd w:id="1176"/>
      <w:r>
        <w:t xml:space="preserve">[31] </w:t>
      </w:r>
      <w:r>
        <w:tab/>
        <w:t xml:space="preserve">Alberta. </w:t>
      </w:r>
      <w:hyperlink r:id="rId37">
        <w:r>
          <w:rPr>
            <w:rStyle w:val="Hyperlink"/>
          </w:rPr>
          <w:t>Alberta Geospatial Services</w:t>
        </w:r>
      </w:hyperlink>
      <w:r>
        <w:t xml:space="preserve"> 2021.</w:t>
      </w:r>
    </w:p>
    <w:p w14:paraId="45BCEB5C" w14:textId="77777777" w:rsidR="000F5F23" w:rsidRDefault="00B37F11">
      <w:pPr>
        <w:pStyle w:val="Bibliography"/>
      </w:pPr>
      <w:bookmarkStart w:id="1178" w:name="ref-Beaudoin2017"/>
      <w:bookmarkEnd w:id="1177"/>
      <w:r>
        <w:t xml:space="preserve">[32] </w:t>
      </w:r>
      <w:r>
        <w:tab/>
        <w:t>Beaudoin A, Bernier PY, Villemaire P, Guindon L, Guo XJ. [Dataset] Species composition, forest properties and land cover types across Canada’s forests at 250m resolution for 2001 and 2011. 2017. doi:</w:t>
      </w:r>
      <w:hyperlink r:id="rId38">
        <w:r>
          <w:rPr>
            <w:rStyle w:val="Hyperlink"/>
          </w:rPr>
          <w:t>10.23687/ec9e2659-1c29-4ddb-87a2-6aced147a990</w:t>
        </w:r>
      </w:hyperlink>
      <w:r>
        <w:t>.</w:t>
      </w:r>
    </w:p>
    <w:p w14:paraId="7B9DF093" w14:textId="77777777" w:rsidR="000F5F23" w:rsidRDefault="00B37F11">
      <w:pPr>
        <w:pStyle w:val="Bibliography"/>
      </w:pPr>
      <w:bookmarkStart w:id="1179" w:name="ref-NFIS2021a"/>
      <w:bookmarkEnd w:id="1178"/>
      <w:r>
        <w:t xml:space="preserve">[33] </w:t>
      </w:r>
      <w:r>
        <w:tab/>
        <w:t xml:space="preserve">National Forest Information System. </w:t>
      </w:r>
      <w:hyperlink r:id="rId39">
        <w:r>
          <w:rPr>
            <w:rStyle w:val="Hyperlink"/>
          </w:rPr>
          <w:t>Satellite forest information for Canada</w:t>
        </w:r>
      </w:hyperlink>
      <w:r>
        <w:t xml:space="preserve"> 2021.</w:t>
      </w:r>
    </w:p>
    <w:p w14:paraId="75233488" w14:textId="77777777" w:rsidR="000F5F23" w:rsidRDefault="00B37F11">
      <w:pPr>
        <w:pStyle w:val="Bibliography"/>
      </w:pPr>
      <w:bookmarkStart w:id="1180" w:name="ref-Hermosilla2016"/>
      <w:bookmarkEnd w:id="1179"/>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0">
        <w:r>
          <w:rPr>
            <w:rStyle w:val="Hyperlink"/>
          </w:rPr>
          <w:t>10.1080/17538947.2016.1187673</w:t>
        </w:r>
      </w:hyperlink>
      <w:r>
        <w:t>.</w:t>
      </w:r>
    </w:p>
    <w:p w14:paraId="62A32C6E" w14:textId="77777777" w:rsidR="000F5F23" w:rsidRDefault="00B37F11">
      <w:pPr>
        <w:pStyle w:val="Bibliography"/>
      </w:pPr>
      <w:bookmarkStart w:id="1181" w:name="ref-NFIS2021b"/>
      <w:bookmarkEnd w:id="1180"/>
      <w:r>
        <w:lastRenderedPageBreak/>
        <w:t xml:space="preserve">[35] </w:t>
      </w:r>
      <w:r>
        <w:tab/>
        <w:t xml:space="preserve">National Forest Information System. </w:t>
      </w:r>
      <w:hyperlink r:id="rId41">
        <w:r>
          <w:rPr>
            <w:rStyle w:val="Hyperlink"/>
          </w:rPr>
          <w:t>Individual tree biomass calculator</w:t>
        </w:r>
      </w:hyperlink>
      <w:r>
        <w:t xml:space="preserve"> 2021.</w:t>
      </w:r>
    </w:p>
    <w:p w14:paraId="28EC6EE0" w14:textId="77777777" w:rsidR="000F5F23" w:rsidRDefault="00B37F11">
      <w:pPr>
        <w:pStyle w:val="Bibliography"/>
      </w:pPr>
      <w:bookmarkStart w:id="1182" w:name="ref-Ung2013"/>
      <w:bookmarkEnd w:id="1181"/>
      <w:r>
        <w:t xml:space="preserve">[36] </w:t>
      </w:r>
      <w:r>
        <w:tab/>
        <w:t>Ung C-H, Guo XJ, Fortin M. Canadian national taper models. The Forestry Chronicle 2013;89:211–24.</w:t>
      </w:r>
    </w:p>
    <w:p w14:paraId="116644F8" w14:textId="77777777" w:rsidR="000F5F23" w:rsidRDefault="00B37F11">
      <w:pPr>
        <w:pStyle w:val="Bibliography"/>
      </w:pPr>
      <w:bookmarkStart w:id="1183" w:name="ref-NRCan2015"/>
      <w:bookmarkEnd w:id="1182"/>
      <w:r>
        <w:t xml:space="preserve">[37] </w:t>
      </w:r>
      <w:r>
        <w:tab/>
        <w:t xml:space="preserve">Natural Resources Canada. </w:t>
      </w:r>
      <w:hyperlink r:id="rId42">
        <w:r>
          <w:rPr>
            <w:rStyle w:val="Hyperlink"/>
          </w:rPr>
          <w:t>Wood volume calculation using taper models</w:t>
        </w:r>
      </w:hyperlink>
      <w:r>
        <w:t xml:space="preserve"> 2015.</w:t>
      </w:r>
    </w:p>
    <w:p w14:paraId="1B709D69" w14:textId="77777777" w:rsidR="000F5F23" w:rsidRDefault="00B37F11">
      <w:pPr>
        <w:pStyle w:val="Bibliography"/>
      </w:pPr>
      <w:bookmarkStart w:id="1184" w:name="ref-CCFM2021"/>
      <w:bookmarkEnd w:id="1183"/>
      <w:r>
        <w:t xml:space="preserve">[38] </w:t>
      </w:r>
      <w:r>
        <w:tab/>
        <w:t xml:space="preserve">Canadian Council of Forest Ministers. </w:t>
      </w:r>
      <w:hyperlink r:id="rId43">
        <w:r>
          <w:rPr>
            <w:rStyle w:val="Hyperlink"/>
          </w:rPr>
          <w:t>National forestry database: harvest</w:t>
        </w:r>
      </w:hyperlink>
      <w:r>
        <w:t xml:space="preserve"> 2021.</w:t>
      </w:r>
    </w:p>
    <w:p w14:paraId="4A538B47" w14:textId="77777777" w:rsidR="000F5F23" w:rsidRDefault="00B37F11">
      <w:pPr>
        <w:pStyle w:val="Bibliography"/>
      </w:pPr>
      <w:bookmarkStart w:id="1185" w:name="ref-Alberta2021"/>
      <w:bookmarkEnd w:id="1184"/>
      <w:r>
        <w:t xml:space="preserve">[39] </w:t>
      </w:r>
      <w:r>
        <w:tab/>
        <w:t xml:space="preserve">Alberta. </w:t>
      </w:r>
      <w:hyperlink r:id="rId44">
        <w:r>
          <w:rPr>
            <w:rStyle w:val="Hyperlink"/>
          </w:rPr>
          <w:t>Forest management plans</w:t>
        </w:r>
      </w:hyperlink>
      <w:r>
        <w:t xml:space="preserve"> 2021.</w:t>
      </w:r>
    </w:p>
    <w:p w14:paraId="0212FD3C" w14:textId="77777777" w:rsidR="000F5F23" w:rsidRDefault="00B37F11">
      <w:pPr>
        <w:pStyle w:val="Bibliography"/>
      </w:pPr>
      <w:bookmarkStart w:id="1186" w:name="ref-Canada2017"/>
      <w:bookmarkEnd w:id="1185"/>
      <w:r>
        <w:t xml:space="preserve">[40] </w:t>
      </w:r>
      <w:r>
        <w:tab/>
        <w:t xml:space="preserve">Canada. </w:t>
      </w:r>
      <w:hyperlink r:id="rId45">
        <w:r>
          <w:rPr>
            <w:rStyle w:val="Hyperlink"/>
          </w:rPr>
          <w:t>A national ecological framework for Canada</w:t>
        </w:r>
      </w:hyperlink>
      <w:r>
        <w:t xml:space="preserve"> 2017.</w:t>
      </w:r>
    </w:p>
    <w:p w14:paraId="2D89A37E" w14:textId="77777777" w:rsidR="000F5F23" w:rsidRDefault="00B37F11">
      <w:pPr>
        <w:pStyle w:val="Bibliography"/>
      </w:pPr>
      <w:bookmarkStart w:id="1187" w:name="ref-R2021"/>
      <w:bookmarkEnd w:id="1186"/>
      <w:r>
        <w:t xml:space="preserve">[41] </w:t>
      </w:r>
      <w:r>
        <w:tab/>
        <w:t xml:space="preserve">R Core Team. </w:t>
      </w:r>
      <w:hyperlink r:id="rId46">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1188" w:name="ref-RStudioTeam2021"/>
      <w:bookmarkEnd w:id="1187"/>
      <w:r>
        <w:t xml:space="preserve">[42] </w:t>
      </w:r>
      <w:r>
        <w:tab/>
        <w:t xml:space="preserve">RStudio Team. </w:t>
      </w:r>
      <w:hyperlink r:id="rId47">
        <w:r>
          <w:rPr>
            <w:rStyle w:val="Hyperlink"/>
          </w:rPr>
          <w:t>RStudio: Integrated development environment for R</w:t>
        </w:r>
      </w:hyperlink>
      <w:r>
        <w:t>. Boston, MA: RStudio, PBC; 2021.</w:t>
      </w:r>
    </w:p>
    <w:p w14:paraId="21D35364" w14:textId="77777777" w:rsidR="000F5F23" w:rsidRDefault="00B37F11">
      <w:pPr>
        <w:pStyle w:val="Bibliography"/>
      </w:pPr>
      <w:bookmarkStart w:id="1189" w:name="ref-Wickham2019"/>
      <w:bookmarkEnd w:id="1188"/>
      <w:r>
        <w:t xml:space="preserve">[43] </w:t>
      </w:r>
      <w:r>
        <w:tab/>
        <w:t>Wickham H, Averick M, Bryan J, Chang W, McGowan LD, François R, et al. Welcome to the tidyverse. Journal of Open Source Software 2019;4:1686. doi:</w:t>
      </w:r>
      <w:hyperlink r:id="rId48">
        <w:r>
          <w:rPr>
            <w:rStyle w:val="Hyperlink"/>
          </w:rPr>
          <w:t>10.21105/joss.01686</w:t>
        </w:r>
      </w:hyperlink>
      <w:r>
        <w:t>.</w:t>
      </w:r>
    </w:p>
    <w:p w14:paraId="4332F034" w14:textId="77777777" w:rsidR="000F5F23" w:rsidRDefault="00B37F11">
      <w:pPr>
        <w:pStyle w:val="Bibliography"/>
      </w:pPr>
      <w:bookmarkStart w:id="1190" w:name="ref-Raffler2018"/>
      <w:bookmarkEnd w:id="1189"/>
      <w:r>
        <w:t xml:space="preserve">[44] </w:t>
      </w:r>
      <w:r>
        <w:tab/>
        <w:t xml:space="preserve">Raffler C. </w:t>
      </w:r>
      <w:hyperlink r:id="rId49">
        <w:r>
          <w:rPr>
            <w:rStyle w:val="Hyperlink"/>
          </w:rPr>
          <w:t>QNEAT3 - QGIS network analysis toolbox 3</w:t>
        </w:r>
      </w:hyperlink>
      <w:r>
        <w:t xml:space="preserve"> 2018.</w:t>
      </w:r>
    </w:p>
    <w:p w14:paraId="1435E2AB" w14:textId="77777777" w:rsidR="000F5F23" w:rsidRDefault="00B37F11">
      <w:pPr>
        <w:pStyle w:val="Bibliography"/>
      </w:pPr>
      <w:bookmarkStart w:id="1191" w:name="ref-Dijkstra1959"/>
      <w:bookmarkEnd w:id="1190"/>
      <w:r>
        <w:t xml:space="preserve">[45] </w:t>
      </w:r>
      <w:r>
        <w:tab/>
        <w:t>Dijkstra EW. A note on two problems in connexion with graphs. Numerische Mathematik 1959;1:269–71.</w:t>
      </w:r>
    </w:p>
    <w:p w14:paraId="7245838C" w14:textId="77777777" w:rsidR="000F5F23" w:rsidRDefault="00B37F11">
      <w:pPr>
        <w:pStyle w:val="Bibliography"/>
      </w:pPr>
      <w:bookmarkStart w:id="1192" w:name="ref-Roser2013"/>
      <w:bookmarkEnd w:id="1191"/>
      <w:r>
        <w:t xml:space="preserve">[46] </w:t>
      </w:r>
      <w:r>
        <w:tab/>
        <w:t xml:space="preserve">Röser D. </w:t>
      </w:r>
      <w:hyperlink r:id="rId50">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1193" w:name="ref-Rummer2005"/>
      <w:bookmarkEnd w:id="1192"/>
      <w:r>
        <w:t xml:space="preserve">[47] </w:t>
      </w:r>
      <w:r>
        <w:tab/>
        <w:t xml:space="preserve">Rummer B. </w:t>
      </w:r>
      <w:hyperlink r:id="rId51">
        <w:r>
          <w:rPr>
            <w:rStyle w:val="Hyperlink"/>
          </w:rPr>
          <w:t>Forest residues transportation costing model (FoRTSv5)</w:t>
        </w:r>
      </w:hyperlink>
      <w:r>
        <w:t xml:space="preserve"> 2005.</w:t>
      </w:r>
    </w:p>
    <w:p w14:paraId="48FFC10B" w14:textId="77777777" w:rsidR="000F5F23" w:rsidRDefault="00B37F11">
      <w:pPr>
        <w:pStyle w:val="Bibliography"/>
      </w:pPr>
      <w:bookmarkStart w:id="1194" w:name="ref-Miles2009"/>
      <w:bookmarkEnd w:id="1193"/>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195" w:name="ref-TT2020"/>
      <w:bookmarkEnd w:id="1194"/>
      <w:r>
        <w:t xml:space="preserve">[49] </w:t>
      </w:r>
      <w:r>
        <w:tab/>
        <w:t xml:space="preserve">Timber Tracks. </w:t>
      </w:r>
      <w:hyperlink r:id="rId52">
        <w:r>
          <w:rPr>
            <w:rStyle w:val="Hyperlink"/>
          </w:rPr>
          <w:t>Forestry equipment hourly rates: 2020</w:t>
        </w:r>
      </w:hyperlink>
      <w:r>
        <w:t xml:space="preserve"> 2020.</w:t>
      </w:r>
    </w:p>
    <w:p w14:paraId="361B207C" w14:textId="77777777" w:rsidR="000F5F23" w:rsidRDefault="00B37F11">
      <w:pPr>
        <w:pStyle w:val="Bibliography"/>
      </w:pPr>
      <w:bookmarkStart w:id="1196" w:name="ref-Bettinger2017"/>
      <w:bookmarkEnd w:id="1195"/>
      <w:r>
        <w:t xml:space="preserve">[50] </w:t>
      </w:r>
      <w:r>
        <w:tab/>
        <w:t>Bettinger P, Boston K, Siry JP, Grebner DL. Forest Management and Planning. 2nd ed. Elsevier; 2017. doi:</w:t>
      </w:r>
      <w:hyperlink r:id="rId53">
        <w:r>
          <w:rPr>
            <w:rStyle w:val="Hyperlink"/>
          </w:rPr>
          <w:t>10.1016/B978-0-12-809476-1.00002-3</w:t>
        </w:r>
      </w:hyperlink>
      <w:r>
        <w:t>.</w:t>
      </w:r>
    </w:p>
    <w:p w14:paraId="49BA1554" w14:textId="77777777" w:rsidR="000F5F23" w:rsidRDefault="00B37F11">
      <w:pPr>
        <w:pStyle w:val="Bibliography"/>
      </w:pPr>
      <w:bookmarkStart w:id="1197" w:name="ref-Lambert2005"/>
      <w:bookmarkEnd w:id="1196"/>
      <w:r>
        <w:t xml:space="preserve">[51] </w:t>
      </w:r>
      <w:r>
        <w:tab/>
        <w:t>Lambert MC, Ung CH, Raulier F. Canadian national tree aboveground biomass equations. Canadian Journal of Forest Research 2005;35:1996–2018. doi:</w:t>
      </w:r>
      <w:hyperlink r:id="rId54">
        <w:r>
          <w:rPr>
            <w:rStyle w:val="Hyperlink"/>
          </w:rPr>
          <w:t>10.1139/x05-112</w:t>
        </w:r>
      </w:hyperlink>
      <w:r>
        <w:t>.</w:t>
      </w:r>
    </w:p>
    <w:p w14:paraId="02D12105" w14:textId="77777777" w:rsidR="000F5F23" w:rsidRDefault="00B37F11">
      <w:pPr>
        <w:pStyle w:val="Bibliography"/>
      </w:pPr>
      <w:bookmarkStart w:id="1198" w:name="ref-Boudewyn2007"/>
      <w:bookmarkEnd w:id="1197"/>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199" w:name="ref-Alberta2016"/>
      <w:bookmarkEnd w:id="1198"/>
      <w:r>
        <w:t xml:space="preserve">[53] </w:t>
      </w:r>
      <w:r>
        <w:tab/>
        <w:t xml:space="preserve">Alberta. </w:t>
      </w:r>
      <w:hyperlink r:id="rId55">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200" w:name="ref-CCFM2020"/>
      <w:bookmarkEnd w:id="1199"/>
      <w:r>
        <w:lastRenderedPageBreak/>
        <w:t xml:space="preserve">[54] </w:t>
      </w:r>
      <w:r>
        <w:tab/>
        <w:t>Canadian Council of Forest Ministers. National forestry database - Canada (version 2.0.0) [data set] 2020. doi:</w:t>
      </w:r>
      <w:hyperlink r:id="rId56">
        <w:r>
          <w:rPr>
            <w:rStyle w:val="Hyperlink"/>
          </w:rPr>
          <w:t>10.5281/zenodo.3690046</w:t>
        </w:r>
      </w:hyperlink>
      <w:r>
        <w:t>.</w:t>
      </w:r>
    </w:p>
    <w:p w14:paraId="7D203BC1" w14:textId="77777777" w:rsidR="000F5F23" w:rsidRDefault="00B37F11">
      <w:pPr>
        <w:pStyle w:val="Bibliography"/>
      </w:pPr>
      <w:bookmarkStart w:id="1201" w:name="ref-Peltola2011"/>
      <w:bookmarkEnd w:id="1200"/>
      <w:r>
        <w:t xml:space="preserve">[55] </w:t>
      </w:r>
      <w:r>
        <w:tab/>
        <w:t>Peltola S, Kilpeläinen H, Asikainen A. Recovery rates of logging residue harvesting in Norway spruce (Picea abies (L.) Karsten) dominated stands. Biomass &amp; Bioenergy 2011:1545–51. doi:</w:t>
      </w:r>
      <w:hyperlink r:id="rId57">
        <w:r>
          <w:rPr>
            <w:rStyle w:val="Hyperlink"/>
          </w:rPr>
          <w:t>10.1016/j.biombioe.2010.12.032</w:t>
        </w:r>
      </w:hyperlink>
      <w:r>
        <w:t>.</w:t>
      </w:r>
    </w:p>
    <w:p w14:paraId="58A16368" w14:textId="77777777" w:rsidR="000F5F23" w:rsidRDefault="00B37F11">
      <w:pPr>
        <w:pStyle w:val="Bibliography"/>
      </w:pPr>
      <w:bookmarkStart w:id="1202" w:name="ref-Prepas2001"/>
      <w:bookmarkEnd w:id="1201"/>
      <w:r>
        <w:t xml:space="preserve">[56] </w:t>
      </w:r>
      <w:r>
        <w:tab/>
        <w:t xml:space="preserve">Prepas EE, Burke J, Allen E, Holst M, Gibson K, Millions D. </w:t>
      </w:r>
      <w:hyperlink r:id="rId58">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4420C6DE" w:rsidR="00A93F34" w:rsidRDefault="00B37F11">
      <w:pPr>
        <w:pStyle w:val="Bibliography"/>
        <w:rPr>
          <w:ins w:id="1203" w:author="gwa" w:date="2021-12-18T13:17:00Z"/>
        </w:rPr>
        <w:sectPr w:rsidR="00A93F34" w:rsidSect="00943BCB">
          <w:type w:val="continuous"/>
          <w:pgSz w:w="12240" w:h="15840"/>
          <w:pgMar w:top="1440" w:right="1440" w:bottom="1440" w:left="1440" w:header="720" w:footer="720" w:gutter="0"/>
          <w:cols w:space="720"/>
        </w:sectPr>
      </w:pPr>
      <w:bookmarkStart w:id="1204" w:name="ref-Zheng2021"/>
      <w:bookmarkEnd w:id="1202"/>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59">
        <w:r>
          <w:rPr>
            <w:rStyle w:val="Hyperlink"/>
          </w:rPr>
          <w:t>10.1016/j.biosystemseng.2021.01.010</w:t>
        </w:r>
      </w:hyperlink>
      <w:del w:id="1205" w:author="gwa" w:date="2021-12-18T13:17:00Z">
        <w:r w:rsidDel="00A93F34">
          <w:delText>.</w:delText>
        </w:r>
      </w:del>
      <w:bookmarkEnd w:id="1125"/>
      <w:bookmarkEnd w:id="1147"/>
      <w:bookmarkEnd w:id="1204"/>
    </w:p>
    <w:p w14:paraId="5E0878E7" w14:textId="77777777" w:rsidR="00EC163C" w:rsidRDefault="00EC163C">
      <w:pPr>
        <w:pStyle w:val="Title"/>
        <w:jc w:val="left"/>
        <w:pPrChange w:id="1206" w:author="gwa" w:date="2021-12-20T10:10:00Z">
          <w:pPr>
            <w:pStyle w:val="Bibliography"/>
          </w:pPr>
        </w:pPrChange>
      </w:pPr>
    </w:p>
    <w:sectPr w:rsidR="00EC163C"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ay Anderson" w:date="2022-01-13T19:50:00Z" w:initials="JA">
    <w:p w14:paraId="4FF8CEEC" w14:textId="0DC68066" w:rsidR="00F15699" w:rsidRDefault="00F15699">
      <w:pPr>
        <w:pStyle w:val="CommentText"/>
      </w:pPr>
      <w:r>
        <w:rPr>
          <w:rStyle w:val="CommentReference"/>
        </w:rPr>
        <w:annotationRef/>
      </w:r>
      <w:r>
        <w:t>If you want, I can take a stab at the abstract before we send it to Marty.</w:t>
      </w:r>
    </w:p>
  </w:comment>
  <w:comment w:id="9"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 xml:space="preserve">he suggested length for articles in Biomass &amp; Bioenergy is 4000-6000 words. </w:t>
      </w:r>
      <w:r w:rsidRPr="00DE4A1D">
        <w:rPr>
          <w:rFonts w:ascii="Arial" w:eastAsia="Times New Roman" w:hAnsi="Arial" w:cs="Arial"/>
          <w:color w:val="000000"/>
          <w:sz w:val="20"/>
          <w:szCs w:val="20"/>
          <w:shd w:val="clear" w:color="auto" w:fill="FFFFFF"/>
          <w:lang w:val="en-CA"/>
        </w:rPr>
        <w:t>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bookmarkStart w:id="10" w:name="_GoBack"/>
      <w:bookmarkEnd w:id="10"/>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47" w:author="gwa" w:date="2021-12-20T11:50:00Z" w:initials="gwa">
    <w:p w14:paraId="3F1579B6" w14:textId="77777777" w:rsidR="00380410" w:rsidRDefault="00380410" w:rsidP="003949D3">
      <w:pPr>
        <w:pStyle w:val="CommentText"/>
      </w:pPr>
      <w:r>
        <w:rPr>
          <w:rStyle w:val="CommentReference"/>
        </w:rPr>
        <w:annotationRef/>
      </w:r>
      <w:r>
        <w:rPr>
          <w:lang w:val="en-CA"/>
        </w:rPr>
        <w:t>I'm not sure that the Mg used here is ODMT</w:t>
      </w:r>
    </w:p>
  </w:comment>
  <w:comment w:id="48" w:author="Jay Anderson" w:date="2022-01-06T20:11:00Z" w:initials="JA">
    <w:p w14:paraId="47F17221" w14:textId="2057230E" w:rsidR="00380410" w:rsidRDefault="00380410">
      <w:pPr>
        <w:pStyle w:val="CommentText"/>
      </w:pPr>
      <w:r>
        <w:rPr>
          <w:rStyle w:val="CommentReference"/>
        </w:rPr>
        <w:annotationRef/>
      </w:r>
      <w:r>
        <w:t xml:space="preserve">I updated this number to align with </w:t>
      </w:r>
      <w:proofErr w:type="spellStart"/>
      <w:r>
        <w:t>Yemshanov</w:t>
      </w:r>
      <w:proofErr w:type="spellEnd"/>
      <w:r>
        <w:t xml:space="preserve"> et </w:t>
      </w:r>
      <w:proofErr w:type="spellStart"/>
      <w:r>
        <w:t>al’s</w:t>
      </w:r>
      <w:proofErr w:type="spellEnd"/>
      <w:r>
        <w:t xml:space="preserve"> (2014) findings, which are ODMT.</w:t>
      </w:r>
    </w:p>
  </w:comment>
  <w:comment w:id="140"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141"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142" w:author="gwa" w:date="2021-12-18T12:06:00Z" w:initials="gwa">
    <w:p w14:paraId="73B757AF" w14:textId="77777777" w:rsidR="00380410" w:rsidRDefault="00380410" w:rsidP="00C676EA">
      <w:pPr>
        <w:pStyle w:val="CommentText"/>
      </w:pPr>
      <w:r>
        <w:rPr>
          <w:rStyle w:val="CommentReference"/>
        </w:rPr>
        <w:annotationRef/>
      </w:r>
      <w:r>
        <w:rPr>
          <w:lang w:val="en-CA"/>
        </w:rPr>
        <w:t>Fix wording</w:t>
      </w:r>
    </w:p>
  </w:comment>
  <w:comment w:id="180" w:author="gwa" w:date="2021-12-18T11:19:00Z" w:initials="gwa">
    <w:p w14:paraId="3157D41F" w14:textId="77777777" w:rsidR="00380410" w:rsidRDefault="00380410" w:rsidP="00C676EA">
      <w:pPr>
        <w:pStyle w:val="CommentText"/>
      </w:pPr>
      <w:r>
        <w:rPr>
          <w:rStyle w:val="CommentReference"/>
        </w:rPr>
        <w:annotationRef/>
      </w:r>
      <w:r>
        <w:rPr>
          <w:lang w:val="en-CA"/>
        </w:rPr>
        <w:t xml:space="preserve">B&amp;B prefers section number as opposed </w:t>
      </w:r>
      <w:proofErr w:type="gramStart"/>
      <w:r>
        <w:rPr>
          <w:lang w:val="en-CA"/>
        </w:rPr>
        <w:t>to  "</w:t>
      </w:r>
      <w:proofErr w:type="gramEnd"/>
      <w:r>
        <w:rPr>
          <w:lang w:val="en-CA"/>
        </w:rPr>
        <w:t>above".   I will fix</w:t>
      </w:r>
    </w:p>
  </w:comment>
  <w:comment w:id="204" w:author="gwa" w:date="2021-12-18T11:24:00Z" w:initials="gwa">
    <w:p w14:paraId="755C0E95" w14:textId="77777777" w:rsidR="00380410" w:rsidRDefault="00380410" w:rsidP="00C676EA">
      <w:pPr>
        <w:pStyle w:val="CommentText"/>
      </w:pPr>
      <w:r>
        <w:rPr>
          <w:rStyle w:val="CommentReference"/>
        </w:rPr>
        <w:annotationRef/>
      </w:r>
      <w:r>
        <w:rPr>
          <w:lang w:val="en-CA"/>
        </w:rPr>
        <w:t>This will take some effort. ☹️</w:t>
      </w:r>
    </w:p>
  </w:comment>
  <w:comment w:id="207" w:author="Jay Anderson" w:date="2021-12-15T18:46:00Z" w:initials="JA">
    <w:p w14:paraId="43AA7645" w14:textId="67A8598C"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09" w:author="gwa" w:date="2021-12-20T12:05:00Z" w:initials="gwa">
    <w:p w14:paraId="39888DE1" w14:textId="77777777" w:rsidR="00380410" w:rsidRDefault="00380410" w:rsidP="00C676EA">
      <w:pPr>
        <w:pStyle w:val="CommentText"/>
      </w:pPr>
      <w:r>
        <w:rPr>
          <w:rStyle w:val="CommentReference"/>
        </w:rPr>
        <w:annotationRef/>
      </w:r>
      <w:r>
        <w:rPr>
          <w:lang w:val="en-CA"/>
        </w:rPr>
        <w:t>Should we use collection or harvest?</w:t>
      </w:r>
    </w:p>
  </w:comment>
  <w:comment w:id="210" w:author="Jay Anderson" w:date="2022-01-04T10:18:00Z" w:initials="JA">
    <w:p w14:paraId="468C36E1" w14:textId="7B3575C8" w:rsidR="00380410" w:rsidRDefault="00380410">
      <w:pPr>
        <w:pStyle w:val="CommentText"/>
      </w:pPr>
      <w:r>
        <w:rPr>
          <w:rStyle w:val="CommentReference"/>
        </w:rPr>
        <w:annotationRef/>
      </w:r>
      <w:r>
        <w:t xml:space="preserve">I think "harvest” should be only used for </w:t>
      </w:r>
      <w:proofErr w:type="spellStart"/>
      <w:r>
        <w:t>stemwood</w:t>
      </w:r>
      <w:proofErr w:type="spellEnd"/>
      <w:r>
        <w:t xml:space="preserve">/timber. I think we should use “collection” for everything done in the </w:t>
      </w:r>
      <w:proofErr w:type="spellStart"/>
      <w:r>
        <w:t>cutblock</w:t>
      </w:r>
      <w:proofErr w:type="spellEnd"/>
      <w:r>
        <w:t>, “transportation” for the process once the residue is loaded in the truck, and “extraction”/“extractors” to describe the complete process.</w:t>
      </w:r>
    </w:p>
  </w:comment>
  <w:comment w:id="248" w:author="Jay Anderson" w:date="2021-12-15T18:41:00Z" w:initials="JA">
    <w:p w14:paraId="33855AF0" w14:textId="46B7CB67" w:rsidR="00380410" w:rsidRDefault="00380410" w:rsidP="00003DBB">
      <w:pPr>
        <w:pStyle w:val="CommentText"/>
      </w:pPr>
      <w:r>
        <w:rPr>
          <w:rStyle w:val="CommentReference"/>
        </w:rPr>
        <w:annotationRef/>
      </w:r>
      <w:r>
        <w:t>Are we sure about this? I’ll check to see if Roser included an assumption for lowbedding within his cost.</w:t>
      </w:r>
    </w:p>
  </w:comment>
  <w:comment w:id="249" w:author="gwa" w:date="2021-12-18T11:29:00Z" w:initials="gwa">
    <w:p w14:paraId="1BED4CC7" w14:textId="77777777" w:rsidR="00380410" w:rsidRDefault="00380410" w:rsidP="00C676EA">
      <w:pPr>
        <w:pStyle w:val="CommentText"/>
      </w:pPr>
      <w:r>
        <w:rPr>
          <w:rStyle w:val="CommentReference"/>
        </w:rPr>
        <w:annotationRef/>
      </w:r>
      <w:r>
        <w:rPr>
          <w:lang w:val="en-CA"/>
        </w:rPr>
        <w:t>If he does, it's presented as an average</w:t>
      </w:r>
    </w:p>
  </w:comment>
  <w:comment w:id="250" w:author="Jay Anderson" w:date="2022-01-04T10:14:00Z" w:initials="JA">
    <w:p w14:paraId="6130E992" w14:textId="5626738E" w:rsidR="00380410" w:rsidRDefault="00380410">
      <w:pPr>
        <w:pStyle w:val="CommentText"/>
      </w:pPr>
      <w:r>
        <w:rPr>
          <w:rStyle w:val="CommentReference"/>
        </w:rPr>
        <w:annotationRef/>
      </w:r>
      <w:r>
        <w:t>An average would be fine. I believe his cost estimate is for western Canada, and if so he would probably base the moving costs on the average size of harvest packages and the average distance between the packages in western Canada. I’ll dig into it later.</w:t>
      </w:r>
    </w:p>
  </w:comment>
  <w:comment w:id="252"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253"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w:t>
      </w:r>
      <w:proofErr w:type="spellStart"/>
      <w:r>
        <w:t>Yemshanov</w:t>
      </w:r>
      <w:proofErr w:type="spellEnd"/>
      <w:r>
        <w:t xml:space="preserve"> B&amp;B paper, and then explained it step-by-step, as they do. </w:t>
      </w:r>
    </w:p>
  </w:comment>
  <w:comment w:id="261" w:author="Jay Anderson" w:date="2022-01-06T17:08:00Z" w:initials="JA">
    <w:p w14:paraId="2678D32F" w14:textId="1C2BE37C" w:rsidR="00380410" w:rsidRDefault="00380410">
      <w:pPr>
        <w:pStyle w:val="CommentText"/>
      </w:pPr>
      <w:r>
        <w:rPr>
          <w:rStyle w:val="CommentReference"/>
        </w:rPr>
        <w:annotationRef/>
      </w:r>
      <w:r>
        <w:t xml:space="preserve"> I would have each of these sub-sections be a Step number, as done in the </w:t>
      </w:r>
      <w:proofErr w:type="spellStart"/>
      <w:r>
        <w:t>Yemshanov</w:t>
      </w:r>
      <w:proofErr w:type="spellEnd"/>
      <w:r>
        <w:t xml:space="preserve"> B&amp;B paper. </w:t>
      </w:r>
    </w:p>
  </w:comment>
  <w:comment w:id="323" w:author="Jay Anderson" w:date="2022-01-05T17:12:00Z" w:initials="JA">
    <w:p w14:paraId="65A85A9F" w14:textId="2A4382FF" w:rsidR="00380410" w:rsidRDefault="00380410">
      <w:pPr>
        <w:pStyle w:val="CommentText"/>
      </w:pPr>
      <w:r>
        <w:rPr>
          <w:rStyle w:val="CommentReference"/>
        </w:rPr>
        <w:annotationRef/>
      </w:r>
      <w:r>
        <w:t>This is hard to understand. I would have tried to clarify it, but I don’t understand what you’re saying.</w:t>
      </w:r>
    </w:p>
  </w:comment>
  <w:comment w:id="334" w:author="Jay Anderson" w:date="2022-01-06T16:31:00Z" w:initials="JA">
    <w:p w14:paraId="77D9722F" w14:textId="77777777" w:rsidR="00380410" w:rsidRDefault="00380410" w:rsidP="005A7084">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357" w:author="Jay Anderson" w:date="2022-01-06T17:14:00Z" w:initials="JA">
    <w:p w14:paraId="3399C365" w14:textId="7F206CE5" w:rsidR="00380410" w:rsidRDefault="00380410">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359" w:author="Jay Anderson" w:date="2021-12-17T11:04:00Z" w:initials="JA">
    <w:p w14:paraId="30F7FD13" w14:textId="0C7053D9" w:rsidR="00380410" w:rsidRDefault="00380410" w:rsidP="00EB561D">
      <w:pPr>
        <w:pStyle w:val="CommentText"/>
      </w:pPr>
      <w:r>
        <w:rPr>
          <w:rStyle w:val="CommentReference"/>
        </w:rPr>
        <w:annotationRef/>
      </w:r>
      <w:r>
        <w:t xml:space="preserve"> I wonder if the figure should show three lines: actual, estimated, and adjusted? Then we would use the adjusted results in the model.</w:t>
      </w:r>
    </w:p>
  </w:comment>
  <w:comment w:id="360" w:author="Jay Anderson" w:date="2022-01-06T17:22:00Z" w:initials="JA">
    <w:p w14:paraId="0283F92C" w14:textId="0016BF17" w:rsidR="00380410" w:rsidRDefault="00380410" w:rsidP="00D61CEE">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531D7B5" w14:textId="342CF978" w:rsidR="00380410" w:rsidRDefault="00380410">
      <w:pPr>
        <w:pStyle w:val="CommentText"/>
      </w:pPr>
    </w:p>
  </w:comment>
  <w:comment w:id="361" w:author="Jay Anderson" w:date="2021-12-17T11:12:00Z" w:initials="JA">
    <w:p w14:paraId="208650C5" w14:textId="461BA725" w:rsidR="00380410" w:rsidRDefault="00380410">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363" w:author="Jay Anderson" w:date="2022-01-07T14:03:00Z" w:initials="JA">
    <w:p w14:paraId="345E2F82" w14:textId="43B5CB82" w:rsidR="00380410" w:rsidRDefault="00380410">
      <w:pPr>
        <w:pStyle w:val="CommentText"/>
      </w:pPr>
      <w:r>
        <w:rPr>
          <w:rStyle w:val="CommentReference"/>
        </w:rPr>
        <w:annotationRef/>
      </w:r>
      <w:r>
        <w:t>If you move the text from 4.1 to the Methods, then I’m not sure we need this subheading</w:t>
      </w:r>
    </w:p>
  </w:comment>
  <w:comment w:id="364" w:author="Jay Anderson" w:date="2021-12-17T11:23:00Z" w:initials="JA">
    <w:p w14:paraId="676EABAA" w14:textId="3A1C0475"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368"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369"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379" w:author="gwa" w:date="2021-12-18T11:51:00Z" w:initials="gwa">
    <w:p w14:paraId="65993C0D" w14:textId="77777777" w:rsidR="00380410" w:rsidRDefault="00380410" w:rsidP="00C676EA">
      <w:pPr>
        <w:pStyle w:val="CommentText"/>
      </w:pPr>
      <w:r>
        <w:rPr>
          <w:rStyle w:val="CommentReference"/>
        </w:rPr>
        <w:annotationRef/>
      </w:r>
      <w:r>
        <w:rPr>
          <w:lang w:val="en-CA"/>
        </w:rPr>
        <w:t>Don't forget the citation</w:t>
      </w:r>
    </w:p>
  </w:comment>
  <w:comment w:id="510"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1128"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F8CEEC" w15:done="0"/>
  <w15:commentEx w15:paraId="1DA00C43" w15:done="0"/>
  <w15:commentEx w15:paraId="3F1579B6" w15:done="0"/>
  <w15:commentEx w15:paraId="47F17221" w15:paraIdParent="3F1579B6" w15:done="0"/>
  <w15:commentEx w15:paraId="5F5F1BA5" w15:done="0"/>
  <w15:commentEx w15:paraId="1BABD418" w15:paraIdParent="5F5F1BA5" w15:done="0"/>
  <w15:commentEx w15:paraId="73B757AF" w15:done="0"/>
  <w15:commentEx w15:paraId="3157D41F" w15:done="0"/>
  <w15:commentEx w15:paraId="755C0E95" w15:done="0"/>
  <w15:commentEx w15:paraId="43AA7645" w15:done="0"/>
  <w15:commentEx w15:paraId="39888DE1" w15:done="0"/>
  <w15:commentEx w15:paraId="468C36E1" w15:paraIdParent="39888DE1" w15:done="0"/>
  <w15:commentEx w15:paraId="33855AF0" w15:done="0"/>
  <w15:commentEx w15:paraId="1BED4CC7" w15:paraIdParent="33855AF0" w15:done="0"/>
  <w15:commentEx w15:paraId="6130E992" w15:paraIdParent="33855AF0" w15:done="0"/>
  <w15:commentEx w15:paraId="1B8C749E" w15:done="0"/>
  <w15:commentEx w15:paraId="0198E424" w15:paraIdParent="1B8C749E" w15:done="0"/>
  <w15:commentEx w15:paraId="2678D32F" w15:done="0"/>
  <w15:commentEx w15:paraId="65A85A9F" w15:done="0"/>
  <w15:commentEx w15:paraId="77D9722F" w15:done="0"/>
  <w15:commentEx w15:paraId="3399C365" w15:done="0"/>
  <w15:commentEx w15:paraId="30F7FD13" w15:done="0"/>
  <w15:commentEx w15:paraId="1531D7B5" w15:done="0"/>
  <w15:commentEx w15:paraId="208650C5" w15:done="0"/>
  <w15:commentEx w15:paraId="345E2F82" w15:done="0"/>
  <w15:commentEx w15:paraId="676EABAA" w15:done="0"/>
  <w15:commentEx w15:paraId="74ADF47F" w15:done="0"/>
  <w15:commentEx w15:paraId="433365D0" w15:paraIdParent="74ADF47F" w15:done="0"/>
  <w15:commentEx w15:paraId="65993C0D" w15:done="0"/>
  <w15:commentEx w15:paraId="1F48CD35" w15:done="0"/>
  <w15:commentEx w15:paraId="784F7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6AECBE" w16cex:dateUtc="2021-12-20T18:50:00Z"/>
  <w16cex:commentExtensible w16cex:durableId="255B07C9" w16cex:dateUtc="2021-12-08T17:30:00Z"/>
  <w16cex:commentExtensible w16cex:durableId="255B07DC" w16cex:dateUtc="2021-12-08T17:30:00Z"/>
  <w16cex:commentExtensible w16cex:durableId="25683EF0" w16cex:dateUtc="2021-12-18T18:05:00Z"/>
  <w16cex:commentExtensible w16cex:durableId="25684D50" w16cex:dateUtc="2021-12-18T19:06:00Z"/>
  <w16cex:commentExtensible w16cex:durableId="25647DC4" w16cex:dateUtc="2021-12-15T21:44:00Z"/>
  <w16cex:commentExtensible w16cex:durableId="25648037" w16cex:dateUtc="2021-12-15T21:54:00Z"/>
  <w16cex:commentExtensible w16cex:durableId="2568423F" w16cex:dateUtc="2021-12-18T18:19:00Z"/>
  <w16cex:commentExtensible w16cex:durableId="2566DBB4" w16cex:dateUtc="2021-12-17T16:49:00Z"/>
  <w16cex:commentExtensible w16cex:durableId="2564B825" w16cex:dateUtc="2021-12-16T01:53:00Z"/>
  <w16cex:commentExtensible w16cex:durableId="25684369" w16cex:dateUtc="2021-12-18T18:24:00Z"/>
  <w16cex:commentExtensible w16cex:durableId="2564B681" w16cex:dateUtc="2021-12-16T01:46:00Z"/>
  <w16cex:commentExtensible w16cex:durableId="256AEFEC" w16cex:dateUtc="2021-12-20T19:05:00Z"/>
  <w16cex:commentExtensible w16cex:durableId="2564B56C" w16cex:dateUtc="2021-12-16T01:41:00Z"/>
  <w16cex:commentExtensible w16cex:durableId="25684480" w16cex:dateUtc="2021-12-18T18:29:00Z"/>
  <w16cex:commentExtensible w16cex:durableId="256AD9E8" w16cex:dateUtc="2021-12-20T17:31:00Z"/>
  <w16cex:commentExtensible w16cex:durableId="2566D16F" w16cex:dateUtc="2021-12-17T16:05:00Z"/>
  <w16cex:commentExtensible w16cex:durableId="2566DD5B" w16cex:dateUtc="2021-12-17T16:56:00Z"/>
  <w16cex:commentExtensible w16cex:durableId="2568457D" w16cex:dateUtc="2021-12-18T18:33:00Z"/>
  <w16cex:commentExtensible w16cex:durableId="25684BFE" w16cex:dateUtc="2021-12-18T19:01:00Z"/>
  <w16cex:commentExtensible w16cex:durableId="25647B17" w16cex:dateUtc="2021-12-15T21:32:00Z"/>
  <w16cex:commentExtensible w16cex:durableId="2566ED45" w16cex:dateUtc="2021-12-17T18:04:00Z"/>
  <w16cex:commentExtensible w16cex:durableId="2566EF31" w16cex:dateUtc="2021-12-17T18:12: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673AB4" w16cex:dateUtc="2021-12-17T23:35:00Z"/>
  <w16cex:commentExtensible w16cex:durableId="256AEB3C" w16cex:dateUtc="2021-12-20T18:45:00Z"/>
  <w16cex:commentExtensible w16cex:durableId="25684BA2" w16cex:dateUtc="2021-12-18T18:59:00Z"/>
  <w16cex:commentExtensible w16cex:durableId="256AEB70" w16cex:dateUtc="2021-12-2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8CEEC" w16cid:durableId="258B011A"/>
  <w16cid:commentId w16cid:paraId="1DA00C43" w16cid:durableId="2559D4ED"/>
  <w16cid:commentId w16cid:paraId="3F1579B6" w16cid:durableId="256AECBE"/>
  <w16cid:commentId w16cid:paraId="47F17221" w16cid:durableId="2581CB67"/>
  <w16cid:commentId w16cid:paraId="5F5F1BA5" w16cid:durableId="25683EF0"/>
  <w16cid:commentId w16cid:paraId="1BABD418" w16cid:durableId="2587FA39"/>
  <w16cid:commentId w16cid:paraId="73B757AF" w16cid:durableId="25684D50"/>
  <w16cid:commentId w16cid:paraId="3157D41F" w16cid:durableId="2568423F"/>
  <w16cid:commentId w16cid:paraId="755C0E95" w16cid:durableId="25684369"/>
  <w16cid:commentId w16cid:paraId="43AA7645" w16cid:durableId="2564B681"/>
  <w16cid:commentId w16cid:paraId="39888DE1" w16cid:durableId="256AEFEC"/>
  <w16cid:commentId w16cid:paraId="468C36E1" w16cid:durableId="257E9D86"/>
  <w16cid:commentId w16cid:paraId="33855AF0" w16cid:durableId="2564B56C"/>
  <w16cid:commentId w16cid:paraId="1BED4CC7" w16cid:durableId="25684480"/>
  <w16cid:commentId w16cid:paraId="6130E992" w16cid:durableId="257E9C97"/>
  <w16cid:commentId w16cid:paraId="1B8C749E" w16cid:durableId="256AD9E8"/>
  <w16cid:commentId w16cid:paraId="0198E424" w16cid:durableId="25804865"/>
  <w16cid:commentId w16cid:paraId="2678D32F" w16cid:durableId="2581A077"/>
  <w16cid:commentId w16cid:paraId="65A85A9F" w16cid:durableId="25805000"/>
  <w16cid:commentId w16cid:paraId="77D9722F" w16cid:durableId="258197FE"/>
  <w16cid:commentId w16cid:paraId="3399C365" w16cid:durableId="2581A20E"/>
  <w16cid:commentId w16cid:paraId="30F7FD13" w16cid:durableId="2566ED45"/>
  <w16cid:commentId w16cid:paraId="1531D7B5" w16cid:durableId="2581A3D0"/>
  <w16cid:commentId w16cid:paraId="208650C5" w16cid:durableId="2566EF31"/>
  <w16cid:commentId w16cid:paraId="345E2F82" w16cid:durableId="2582C6C7"/>
  <w16cid:commentId w16cid:paraId="676EABAA" w16cid:durableId="2566F19E"/>
  <w16cid:commentId w16cid:paraId="74ADF47F" w16cid:durableId="2566F7F9"/>
  <w16cid:commentId w16cid:paraId="433365D0" w16cid:durableId="2568496C"/>
  <w16cid:commentId w16cid:paraId="65993C0D" w16cid:durableId="256849CE"/>
  <w16cid:commentId w16cid:paraId="1F48CD35" w16cid:durableId="2582DB28"/>
  <w16cid:commentId w16cid:paraId="784F72A2" w16cid:durableId="256AE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7007" w14:textId="77777777" w:rsidR="004D73CD" w:rsidRDefault="004D73CD">
      <w:pPr>
        <w:spacing w:after="0"/>
      </w:pPr>
      <w:r>
        <w:separator/>
      </w:r>
    </w:p>
  </w:endnote>
  <w:endnote w:type="continuationSeparator" w:id="0">
    <w:p w14:paraId="4898EE9B" w14:textId="77777777" w:rsidR="004D73CD" w:rsidRDefault="004D73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748E0" w14:textId="77777777" w:rsidR="004D73CD" w:rsidRDefault="004D73CD">
      <w:r>
        <w:separator/>
      </w:r>
    </w:p>
  </w:footnote>
  <w:footnote w:type="continuationSeparator" w:id="0">
    <w:p w14:paraId="3A9FB8FB" w14:textId="77777777" w:rsidR="004D73CD" w:rsidRDefault="004D73CD">
      <w:r>
        <w:continuationSeparator/>
      </w:r>
    </w:p>
  </w:footnote>
  <w:footnote w:id="1">
    <w:p w14:paraId="35EB0AB1" w14:textId="59528FE5" w:rsidR="00380410" w:rsidRPr="00412279" w:rsidRDefault="00380410" w:rsidP="003949D3">
      <w:pPr>
        <w:pStyle w:val="FootnoteText"/>
        <w:rPr>
          <w:lang w:val="en-CA"/>
        </w:rPr>
      </w:pPr>
      <w:r>
        <w:rPr>
          <w:rStyle w:val="FootnoteReference"/>
        </w:rPr>
        <w:footnoteRef/>
      </w:r>
      <w:r>
        <w:t xml:space="preserve"> In this paper we express biomass using SI units, and all quantities of biomass will be expressed on an oven-dry basis such that 1 oven-dry metric ton is</w:t>
      </w:r>
      <w:del w:id="49" w:author="Jay Anderson" w:date="2022-01-06T20:15:00Z">
        <w:r w:rsidDel="00B961FC">
          <w:delText xml:space="preserve"> equivalent</w:delText>
        </w:r>
      </w:del>
      <w:r>
        <w:t xml:space="preserve"> </w:t>
      </w:r>
      <w:ins w:id="50" w:author="Jay Anderson" w:date="2022-01-06T20:15:00Z">
        <w:r>
          <w:t>abbreviated as</w:t>
        </w:r>
      </w:ins>
      <w:del w:id="51" w:author="Jay Anderson" w:date="2022-01-06T20:15:00Z">
        <w:r w:rsidDel="00B961FC">
          <w:delText>to</w:delText>
        </w:r>
      </w:del>
      <w:r>
        <w:t xml:space="preserve"> 1 Mg.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Anderson">
    <w15:presenceInfo w15:providerId="None" w15:userId="Jay Anderson"/>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16124"/>
    <w:rsid w:val="00044D25"/>
    <w:rsid w:val="00045F7A"/>
    <w:rsid w:val="000514B1"/>
    <w:rsid w:val="0005246C"/>
    <w:rsid w:val="00055B83"/>
    <w:rsid w:val="000835A0"/>
    <w:rsid w:val="00085A59"/>
    <w:rsid w:val="00094CF7"/>
    <w:rsid w:val="00097B0D"/>
    <w:rsid w:val="000A1316"/>
    <w:rsid w:val="000B3336"/>
    <w:rsid w:val="000C4213"/>
    <w:rsid w:val="000C5355"/>
    <w:rsid w:val="000D170B"/>
    <w:rsid w:val="000D2FC1"/>
    <w:rsid w:val="000F5F23"/>
    <w:rsid w:val="00101085"/>
    <w:rsid w:val="0011712F"/>
    <w:rsid w:val="00120C6F"/>
    <w:rsid w:val="001221D4"/>
    <w:rsid w:val="00122225"/>
    <w:rsid w:val="0016380C"/>
    <w:rsid w:val="00166374"/>
    <w:rsid w:val="001835CD"/>
    <w:rsid w:val="00185F81"/>
    <w:rsid w:val="001A6853"/>
    <w:rsid w:val="001B274B"/>
    <w:rsid w:val="001C2DF5"/>
    <w:rsid w:val="001C33E3"/>
    <w:rsid w:val="001C6EFF"/>
    <w:rsid w:val="001D3882"/>
    <w:rsid w:val="001D6262"/>
    <w:rsid w:val="001E1B32"/>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3A81"/>
    <w:rsid w:val="00297F5A"/>
    <w:rsid w:val="002A509A"/>
    <w:rsid w:val="002A5F5A"/>
    <w:rsid w:val="002A6C32"/>
    <w:rsid w:val="002C181D"/>
    <w:rsid w:val="002C7721"/>
    <w:rsid w:val="002D19E6"/>
    <w:rsid w:val="002E74F0"/>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3735"/>
    <w:rsid w:val="00375AB5"/>
    <w:rsid w:val="003777D5"/>
    <w:rsid w:val="00380410"/>
    <w:rsid w:val="003933DC"/>
    <w:rsid w:val="003949D3"/>
    <w:rsid w:val="003D464C"/>
    <w:rsid w:val="00410DE7"/>
    <w:rsid w:val="0041211A"/>
    <w:rsid w:val="00432BC4"/>
    <w:rsid w:val="00434654"/>
    <w:rsid w:val="00440E2A"/>
    <w:rsid w:val="004419C4"/>
    <w:rsid w:val="00441DAD"/>
    <w:rsid w:val="004516F1"/>
    <w:rsid w:val="00465BD2"/>
    <w:rsid w:val="004716CC"/>
    <w:rsid w:val="00476ACF"/>
    <w:rsid w:val="0049585B"/>
    <w:rsid w:val="004A3D1F"/>
    <w:rsid w:val="004B0483"/>
    <w:rsid w:val="004B1C65"/>
    <w:rsid w:val="004C08B7"/>
    <w:rsid w:val="004D38B5"/>
    <w:rsid w:val="004D73CD"/>
    <w:rsid w:val="004E7EB6"/>
    <w:rsid w:val="00500279"/>
    <w:rsid w:val="00502F1F"/>
    <w:rsid w:val="00512574"/>
    <w:rsid w:val="00532D60"/>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ED"/>
    <w:rsid w:val="00627468"/>
    <w:rsid w:val="006378A6"/>
    <w:rsid w:val="00647E2D"/>
    <w:rsid w:val="0065223A"/>
    <w:rsid w:val="006653F6"/>
    <w:rsid w:val="006673AA"/>
    <w:rsid w:val="00677FF4"/>
    <w:rsid w:val="00694F60"/>
    <w:rsid w:val="006A304C"/>
    <w:rsid w:val="006A37C3"/>
    <w:rsid w:val="006A6E80"/>
    <w:rsid w:val="006B4C48"/>
    <w:rsid w:val="006B7A8A"/>
    <w:rsid w:val="006C0831"/>
    <w:rsid w:val="006C376F"/>
    <w:rsid w:val="006D0F56"/>
    <w:rsid w:val="006D33DD"/>
    <w:rsid w:val="006D42C7"/>
    <w:rsid w:val="006E5CB6"/>
    <w:rsid w:val="006E64B4"/>
    <w:rsid w:val="006F08C3"/>
    <w:rsid w:val="006F1194"/>
    <w:rsid w:val="006F417F"/>
    <w:rsid w:val="00704079"/>
    <w:rsid w:val="00704F03"/>
    <w:rsid w:val="00730329"/>
    <w:rsid w:val="007413EB"/>
    <w:rsid w:val="0074144D"/>
    <w:rsid w:val="007526C7"/>
    <w:rsid w:val="00754C51"/>
    <w:rsid w:val="0075771A"/>
    <w:rsid w:val="0076226A"/>
    <w:rsid w:val="00764B6A"/>
    <w:rsid w:val="00766FB9"/>
    <w:rsid w:val="00777A2E"/>
    <w:rsid w:val="00793E5D"/>
    <w:rsid w:val="007A22FA"/>
    <w:rsid w:val="007A4DEE"/>
    <w:rsid w:val="007A4FC8"/>
    <w:rsid w:val="007A5D4C"/>
    <w:rsid w:val="007A603B"/>
    <w:rsid w:val="007A6E9A"/>
    <w:rsid w:val="007D144B"/>
    <w:rsid w:val="007D1759"/>
    <w:rsid w:val="007E24A1"/>
    <w:rsid w:val="007E4490"/>
    <w:rsid w:val="007E62DB"/>
    <w:rsid w:val="007F5B18"/>
    <w:rsid w:val="00806541"/>
    <w:rsid w:val="008125CA"/>
    <w:rsid w:val="00817C7C"/>
    <w:rsid w:val="00831EF3"/>
    <w:rsid w:val="00841FEA"/>
    <w:rsid w:val="008425DF"/>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9028C6"/>
    <w:rsid w:val="0090415A"/>
    <w:rsid w:val="009077CB"/>
    <w:rsid w:val="0091077C"/>
    <w:rsid w:val="00910C22"/>
    <w:rsid w:val="009129D5"/>
    <w:rsid w:val="00920B7A"/>
    <w:rsid w:val="00925F83"/>
    <w:rsid w:val="00932426"/>
    <w:rsid w:val="009329BA"/>
    <w:rsid w:val="00940D9D"/>
    <w:rsid w:val="00943BCB"/>
    <w:rsid w:val="009519EF"/>
    <w:rsid w:val="00952789"/>
    <w:rsid w:val="0096084E"/>
    <w:rsid w:val="00975BAF"/>
    <w:rsid w:val="0098094D"/>
    <w:rsid w:val="00980DA8"/>
    <w:rsid w:val="00982691"/>
    <w:rsid w:val="00986FD1"/>
    <w:rsid w:val="009A221E"/>
    <w:rsid w:val="009B03C7"/>
    <w:rsid w:val="009C4668"/>
    <w:rsid w:val="009D411B"/>
    <w:rsid w:val="009D679D"/>
    <w:rsid w:val="00A026E2"/>
    <w:rsid w:val="00A11B01"/>
    <w:rsid w:val="00A17941"/>
    <w:rsid w:val="00A37EB7"/>
    <w:rsid w:val="00A41CF5"/>
    <w:rsid w:val="00A44023"/>
    <w:rsid w:val="00A54FEB"/>
    <w:rsid w:val="00A61CEC"/>
    <w:rsid w:val="00A63DC3"/>
    <w:rsid w:val="00A74DD1"/>
    <w:rsid w:val="00A77278"/>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7F11"/>
    <w:rsid w:val="00B5291E"/>
    <w:rsid w:val="00B565D7"/>
    <w:rsid w:val="00B60D54"/>
    <w:rsid w:val="00B61669"/>
    <w:rsid w:val="00B62DC4"/>
    <w:rsid w:val="00B63298"/>
    <w:rsid w:val="00B64B97"/>
    <w:rsid w:val="00B832C6"/>
    <w:rsid w:val="00B92447"/>
    <w:rsid w:val="00B92CE9"/>
    <w:rsid w:val="00B961FC"/>
    <w:rsid w:val="00B96558"/>
    <w:rsid w:val="00BA078A"/>
    <w:rsid w:val="00BB3E79"/>
    <w:rsid w:val="00BB6E49"/>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97"/>
    <w:rsid w:val="00E06366"/>
    <w:rsid w:val="00E1230D"/>
    <w:rsid w:val="00E15E14"/>
    <w:rsid w:val="00E17260"/>
    <w:rsid w:val="00E272DF"/>
    <w:rsid w:val="00E30CBC"/>
    <w:rsid w:val="00E521A5"/>
    <w:rsid w:val="00E54AC4"/>
    <w:rsid w:val="00E60098"/>
    <w:rsid w:val="00E64EFC"/>
    <w:rsid w:val="00E675B1"/>
    <w:rsid w:val="00E81751"/>
    <w:rsid w:val="00E823A0"/>
    <w:rsid w:val="00E877A0"/>
    <w:rsid w:val="00EA507C"/>
    <w:rsid w:val="00EB2B14"/>
    <w:rsid w:val="00EB417F"/>
    <w:rsid w:val="00EB561D"/>
    <w:rsid w:val="00EC163C"/>
    <w:rsid w:val="00ED211E"/>
    <w:rsid w:val="00EE113E"/>
    <w:rsid w:val="00EE4D14"/>
    <w:rsid w:val="00F006A5"/>
    <w:rsid w:val="00F02DDC"/>
    <w:rsid w:val="00F15699"/>
    <w:rsid w:val="00F15A24"/>
    <w:rsid w:val="00F2052D"/>
    <w:rsid w:val="00F3776A"/>
    <w:rsid w:val="00F40701"/>
    <w:rsid w:val="00F74C01"/>
    <w:rsid w:val="00F85694"/>
    <w:rsid w:val="00F903F7"/>
    <w:rsid w:val="00F977AB"/>
    <w:rsid w:val="00FA715A"/>
    <w:rsid w:val="00FB38F9"/>
    <w:rsid w:val="00FB4883"/>
    <w:rsid w:val="00FC2799"/>
    <w:rsid w:val="00FC2E5D"/>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1751"/>
  </w:style>
  <w:style w:type="paragraph" w:styleId="Heading1">
    <w:name w:val="heading 1"/>
    <w:basedOn w:val="Normal"/>
    <w:next w:val="BodyText"/>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fuelsdigest.com/bdigest/2018/01/16/the-silver-in-silva-the-story-of-steeper-energys-59m-advanced-biofuels-project-in-norway/" TargetMode="External"/><Relationship Id="rId18" Type="http://schemas.openxmlformats.org/officeDocument/2006/relationships/hyperlink" Target="https://login.ezproxy.library.ualberta.ca/login?url=https://search.ebscohost.com/login.aspx?direct=true&amp;db=edscal&amp;AN=edscal.29130693&amp;site=eds-live&amp;scope=site" TargetMode="External"/><Relationship Id="rId26" Type="http://schemas.openxmlformats.org/officeDocument/2006/relationships/hyperlink" Target="https://doi.org/10.4155/bfs.12.34" TargetMode="External"/><Relationship Id="rId39" Type="http://schemas.openxmlformats.org/officeDocument/2006/relationships/hyperlink" Target="https://opendata.nfis.org/mapserver/nfis-change_eng.html" TargetMode="External"/><Relationship Id="rId21" Type="http://schemas.openxmlformats.org/officeDocument/2006/relationships/hyperlink" Target="https://doi.org/10.1016/j.jfe.2011.02.008" TargetMode="External"/><Relationship Id="rId34" Type="http://schemas.openxmlformats.org/officeDocument/2006/relationships/hyperlink" Target="http://www.qgis.org" TargetMode="External"/><Relationship Id="rId42" Type="http://schemas.openxmlformats.org/officeDocument/2006/relationships/hyperlink" Target="https://apps-scf-cfs.rncan.gc.ca/calc/en/volume-calculator" TargetMode="External"/><Relationship Id="rId47" Type="http://schemas.openxmlformats.org/officeDocument/2006/relationships/hyperlink" Target="http://www.rstudio.com/" TargetMode="External"/><Relationship Id="rId50" Type="http://schemas.openxmlformats.org/officeDocument/2006/relationships/hyperlink" Target="https://docplayer.net/19516550-Biomass-availability-and-supply-for-co-firing-projects-in-alberta-dominik-roser-ph-d.html" TargetMode="External"/><Relationship Id="rId55" Type="http://schemas.openxmlformats.org/officeDocument/2006/relationships/hyperlink" Target="https://open.alberta.ca/publications/alberta-timber-harvest-planning-and-operating-ground-rules-framework-for-renewal-2016"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foreco.2010.04.015" TargetMode="External"/><Relationship Id="rId29" Type="http://schemas.openxmlformats.org/officeDocument/2006/relationships/hyperlink" Target="https://doi.org/10.1002/aepp.13067" TargetMode="External"/><Relationship Id="rId11" Type="http://schemas.openxmlformats.org/officeDocument/2006/relationships/image" Target="media/image1.png"/><Relationship Id="rId24" Type="http://schemas.openxmlformats.org/officeDocument/2006/relationships/hyperlink" Target="https://doi.org/10.1016/j.tre.2011.08.004" TargetMode="External"/><Relationship Id="rId32" Type="http://schemas.openxmlformats.org/officeDocument/2006/relationships/hyperlink" Target="https://open.alberta.ca/publications/forest-management-units-map" TargetMode="External"/><Relationship Id="rId37" Type="http://schemas.openxmlformats.org/officeDocument/2006/relationships/hyperlink" Target="https://maps.alberta.ca/genesis/rest/services/Access" TargetMode="External"/><Relationship Id="rId40" Type="http://schemas.openxmlformats.org/officeDocument/2006/relationships/hyperlink" Target="https://doi.org/10.1080/17538947.2016.1187673" TargetMode="External"/><Relationship Id="rId45" Type="http://schemas.openxmlformats.org/officeDocument/2006/relationships/hyperlink" Target="https://sis.agr.gc.ca/cansis/nsdb/ecostrat/gis_data.html" TargetMode="External"/><Relationship Id="rId53" Type="http://schemas.openxmlformats.org/officeDocument/2006/relationships/hyperlink" Target="https://doi.org/10.1016/B978-0-12-809476-1.00002-3" TargetMode="External"/><Relationship Id="rId58" Type="http://schemas.openxmlformats.org/officeDocument/2006/relationships/hyperlink" Target="https://sfmn.ualberta.ca/sfmn/wp-content/uploads/sites/83/2018/09/PR_2001-17.pdf?ver=2016-02-25-091420-337" TargetMode="Externa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doi.org/10.1016/j.biosystemseng.2009.09.019" TargetMode="External"/><Relationship Id="rId14" Type="http://schemas.openxmlformats.org/officeDocument/2006/relationships/hyperlink" Target="https://apps.fas.usda.gov/newgainapi/api/Report/DownloadReportByFileName?fileName=Wood%20Pellets%20for%20Heat%20and%20Power%20%20_Ottawa_Canada_07-08-2021" TargetMode="External"/><Relationship Id="rId22" Type="http://schemas.openxmlformats.org/officeDocument/2006/relationships/hyperlink" Target="https://doi.org/10.1093/jof/107.2.69" TargetMode="External"/><Relationship Id="rId27" Type="http://schemas.openxmlformats.org/officeDocument/2006/relationships/hyperlink" Target="https://doi.org/10.1016/j.biombioe.2014.07.002" TargetMode="External"/><Relationship Id="rId30" Type="http://schemas.openxmlformats.org/officeDocument/2006/relationships/hyperlink" Target="https://doi.org/10.1016/j.rser.2015.12.075" TargetMode="External"/><Relationship Id="rId35" Type="http://schemas.openxmlformats.org/officeDocument/2006/relationships/hyperlink" Target="https://www.altalis.com/map;gid=114" TargetMode="External"/><Relationship Id="rId43" Type="http://schemas.openxmlformats.org/officeDocument/2006/relationships/hyperlink" Target="http://nfdp.ccfm.org/en/data/harvest.php" TargetMode="External"/><Relationship Id="rId48" Type="http://schemas.openxmlformats.org/officeDocument/2006/relationships/hyperlink" Target="https://doi.org/10.21105/joss.01686" TargetMode="External"/><Relationship Id="rId56" Type="http://schemas.openxmlformats.org/officeDocument/2006/relationships/hyperlink" Target="https://doi.org/10.5281/zenodo.3690046" TargetMode="External"/><Relationship Id="rId8" Type="http://schemas.openxmlformats.org/officeDocument/2006/relationships/comments" Target="comments.xml"/><Relationship Id="rId51" Type="http://schemas.openxmlformats.org/officeDocument/2006/relationships/hyperlink" Target="https://srs.fs.usda.gov/forestops/tools/files/FoRTSOverview.pdf" TargetMode="External"/><Relationship Id="rId3" Type="http://schemas.openxmlformats.org/officeDocument/2006/relationships/styles" Target="styles.xml"/><Relationship Id="rId12" Type="http://schemas.openxmlformats.org/officeDocument/2006/relationships/hyperlink" Target="https://github.com/gwa-uab/histressup/tree/main/data" TargetMode="External"/><Relationship Id="rId17" Type="http://schemas.openxmlformats.org/officeDocument/2006/relationships/hyperlink" Target="https://doi.org/10.1016/j.rser.2013.03.005" TargetMode="External"/><Relationship Id="rId25" Type="http://schemas.openxmlformats.org/officeDocument/2006/relationships/hyperlink" Target="https://doi.org/10.1016/j.energy.2011.08.013" TargetMode="External"/><Relationship Id="rId33" Type="http://schemas.openxmlformats.org/officeDocument/2006/relationships/hyperlink" Target="https://open.alberta.ca/publications/forest-management-agreement-boundaries-map" TargetMode="External"/><Relationship Id="rId38" Type="http://schemas.openxmlformats.org/officeDocument/2006/relationships/hyperlink" Target="https://doi.org/10.23687/ec9e2659-1c29-4ddb-87a2-6aced147a990" TargetMode="External"/><Relationship Id="rId46" Type="http://schemas.openxmlformats.org/officeDocument/2006/relationships/hyperlink" Target="https://www.R-project.org/" TargetMode="External"/><Relationship Id="rId59" Type="http://schemas.openxmlformats.org/officeDocument/2006/relationships/hyperlink" Target="https://doi.org/10.1016/j.biosystemseng.2021.01.010" TargetMode="External"/><Relationship Id="rId20" Type="http://schemas.openxmlformats.org/officeDocument/2006/relationships/hyperlink" Target="https://doi.org/10.1080/02827580600591216" TargetMode="External"/><Relationship Id="rId41" Type="http://schemas.openxmlformats.org/officeDocument/2006/relationships/hyperlink" Target="https://nfi.nfis.org/en/biomass_calc" TargetMode="External"/><Relationship Id="rId54" Type="http://schemas.openxmlformats.org/officeDocument/2006/relationships/hyperlink" Target="https://doi.org/10.1139/x05-11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88/1748-9326/aaa512" TargetMode="External"/><Relationship Id="rId23" Type="http://schemas.openxmlformats.org/officeDocument/2006/relationships/hyperlink" Target="https://doi.org/10.1002/er.3233" TargetMode="External"/><Relationship Id="rId28" Type="http://schemas.openxmlformats.org/officeDocument/2006/relationships/hyperlink" Target="https://library.fpinnovations.ca/media/WP/TR2020N61.pdf" TargetMode="External"/><Relationship Id="rId36" Type="http://schemas.openxmlformats.org/officeDocument/2006/relationships/hyperlink" Target="https://www.alsa.ab.ca/Surveys-in-Alberta/Albertas-Township-System" TargetMode="External"/><Relationship Id="rId49" Type="http://schemas.openxmlformats.org/officeDocument/2006/relationships/hyperlink" Target="https://root676.github.io/" TargetMode="External"/><Relationship Id="rId57" Type="http://schemas.openxmlformats.org/officeDocument/2006/relationships/hyperlink" Target="https://doi.org/10.1016/j.biombioe.2010.12.032" TargetMode="External"/><Relationship Id="rId10" Type="http://schemas.microsoft.com/office/2016/09/relationships/commentsIds" Target="commentsIds.xml"/><Relationship Id="rId31" Type="http://schemas.openxmlformats.org/officeDocument/2006/relationships/hyperlink" Target="https://doi.org/10.1139/cjfr-2020-0399" TargetMode="External"/><Relationship Id="rId44" Type="http://schemas.openxmlformats.org/officeDocument/2006/relationships/hyperlink" Target="https://www.alberta.ca/forest-management-plans.aspx" TargetMode="External"/><Relationship Id="rId52" Type="http://schemas.openxmlformats.org/officeDocument/2006/relationships/hyperlink" Target="http://timbertracks.ca" TargetMode="External"/><Relationship Id="rId6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21</Pages>
  <Words>8525</Words>
  <Characters>48595</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57006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Jay Anderson</cp:lastModifiedBy>
  <cp:revision>31</cp:revision>
  <dcterms:created xsi:type="dcterms:W3CDTF">2022-01-13T20:12:00Z</dcterms:created>
  <dcterms:modified xsi:type="dcterms:W3CDTF">2022-01-14T02:53:00Z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